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15598" w14:textId="77777777" w:rsidR="00B5306F" w:rsidRDefault="00B5306F" w:rsidP="00B5306F">
      <w:pPr>
        <w:pStyle w:val="NoSpacing"/>
      </w:pPr>
      <w:r>
        <w:t>Object Oriented Programming</w:t>
      </w:r>
    </w:p>
    <w:p w14:paraId="7592C062" w14:textId="77777777" w:rsidR="00B5306F" w:rsidRDefault="00B5306F" w:rsidP="00B5306F">
      <w:pPr>
        <w:pStyle w:val="NoSpacing"/>
      </w:pPr>
      <w:r>
        <w:t xml:space="preserve">Method (Function inside Object).  </w:t>
      </w:r>
    </w:p>
    <w:p w14:paraId="19EB6B89" w14:textId="77777777" w:rsidR="00B5306F" w:rsidRDefault="00B5306F" w:rsidP="00B5306F">
      <w:pPr>
        <w:pStyle w:val="NoSpacing"/>
      </w:pPr>
      <w:r>
        <w:t>Factory function</w:t>
      </w:r>
    </w:p>
    <w:p w14:paraId="77892B07" w14:textId="77777777" w:rsidR="00B5306F" w:rsidRDefault="00B5306F" w:rsidP="00B5306F">
      <w:pPr>
        <w:pStyle w:val="NoSpacing"/>
      </w:pPr>
      <w:r>
        <w:t xml:space="preserve">Constructor function </w:t>
      </w:r>
    </w:p>
    <w:p w14:paraId="64449796" w14:textId="77777777" w:rsidR="00B5306F" w:rsidRDefault="00B5306F" w:rsidP="00B5306F">
      <w:pPr>
        <w:pStyle w:val="NoSpacing"/>
      </w:pPr>
      <w:r>
        <w:t>predicate function</w:t>
      </w:r>
    </w:p>
    <w:p w14:paraId="367852FF" w14:textId="77777777" w:rsidR="00B5306F" w:rsidRDefault="00B5306F" w:rsidP="00B5306F">
      <w:pPr>
        <w:pStyle w:val="NoSpacing"/>
      </w:pPr>
      <w:r>
        <w:t>arrow function syntax</w:t>
      </w:r>
    </w:p>
    <w:p w14:paraId="4114E3FE" w14:textId="77777777" w:rsidR="00B5306F" w:rsidRDefault="00B5306F" w:rsidP="00B5306F">
      <w:pPr>
        <w:pStyle w:val="NoSpacing"/>
      </w:pPr>
    </w:p>
    <w:p w14:paraId="597B5B91" w14:textId="77777777" w:rsidR="00B5306F" w:rsidRDefault="00B5306F" w:rsidP="00B5306F">
      <w:pPr>
        <w:pStyle w:val="NoSpacing"/>
      </w:pPr>
    </w:p>
    <w:p w14:paraId="6C74B0C6" w14:textId="77777777" w:rsidR="00B5306F" w:rsidRDefault="00B5306F" w:rsidP="00B5306F">
      <w:pPr>
        <w:pStyle w:val="NoSpacing"/>
      </w:pPr>
      <w:proofErr w:type="spellStart"/>
      <w:proofErr w:type="gramStart"/>
      <w:r>
        <w:t>methods.includes</w:t>
      </w:r>
      <w:proofErr w:type="spellEnd"/>
      <w:proofErr w:type="gramEnd"/>
    </w:p>
    <w:p w14:paraId="53AE99BC" w14:textId="77777777" w:rsidR="00B5306F" w:rsidRDefault="00B5306F" w:rsidP="00B5306F">
      <w:pPr>
        <w:pStyle w:val="NoSpacing"/>
      </w:pPr>
      <w:proofErr w:type="spellStart"/>
      <w:proofErr w:type="gramStart"/>
      <w:r>
        <w:t>methods.push</w:t>
      </w:r>
      <w:proofErr w:type="spellEnd"/>
      <w:proofErr w:type="gramEnd"/>
      <w:r>
        <w:t>()</w:t>
      </w:r>
    </w:p>
    <w:p w14:paraId="6C4C9A3C" w14:textId="77777777" w:rsidR="00B5306F" w:rsidRDefault="00B5306F" w:rsidP="00B5306F">
      <w:pPr>
        <w:pStyle w:val="NoSpacing"/>
      </w:pPr>
      <w:proofErr w:type="spellStart"/>
      <w:proofErr w:type="gramStart"/>
      <w:r>
        <w:t>methods.unshift</w:t>
      </w:r>
      <w:proofErr w:type="spellEnd"/>
      <w:proofErr w:type="gramEnd"/>
      <w:r>
        <w:t>()</w:t>
      </w:r>
    </w:p>
    <w:p w14:paraId="51C5E0F0" w14:textId="77777777" w:rsidR="00B5306F" w:rsidRDefault="00B5306F" w:rsidP="00B5306F">
      <w:pPr>
        <w:pStyle w:val="NoSpacing"/>
      </w:pPr>
      <w:proofErr w:type="spellStart"/>
      <w:proofErr w:type="gramStart"/>
      <w:r>
        <w:t>methods.splice</w:t>
      </w:r>
      <w:proofErr w:type="spellEnd"/>
      <w:proofErr w:type="gramEnd"/>
      <w:r>
        <w:t>()</w:t>
      </w:r>
    </w:p>
    <w:p w14:paraId="2F533BD1" w14:textId="77777777" w:rsidR="00B5306F" w:rsidRDefault="00B5306F" w:rsidP="00B5306F">
      <w:pPr>
        <w:pStyle w:val="NoSpacing"/>
      </w:pPr>
      <w:proofErr w:type="spellStart"/>
      <w:proofErr w:type="gramStart"/>
      <w:r>
        <w:t>methods.pop</w:t>
      </w:r>
      <w:proofErr w:type="spellEnd"/>
      <w:r>
        <w:t>(</w:t>
      </w:r>
      <w:proofErr w:type="gramEnd"/>
      <w:r>
        <w:t xml:space="preserve">) removes the last element in an array and return it.  </w:t>
      </w:r>
    </w:p>
    <w:p w14:paraId="272A9898" w14:textId="77777777" w:rsidR="00B5306F" w:rsidRDefault="00B5306F" w:rsidP="00B5306F">
      <w:pPr>
        <w:pStyle w:val="NoSpacing"/>
      </w:pPr>
      <w:proofErr w:type="spellStart"/>
      <w:r>
        <w:t>Methods.shift</w:t>
      </w:r>
      <w:proofErr w:type="spellEnd"/>
      <w:r>
        <w:t>() removes an element from the beginning of an array, and returns it.</w:t>
      </w:r>
    </w:p>
    <w:p w14:paraId="282CC6A1" w14:textId="77777777" w:rsidR="00B5306F" w:rsidRDefault="00B5306F" w:rsidP="00B5306F">
      <w:pPr>
        <w:pStyle w:val="NoSpacing"/>
      </w:pPr>
      <w:proofErr w:type="spellStart"/>
      <w:r>
        <w:t>Methods.spice</w:t>
      </w:r>
      <w:proofErr w:type="spellEnd"/>
      <w:r>
        <w:t xml:space="preserve">() removes an element from the middle of an array.  </w:t>
      </w:r>
    </w:p>
    <w:p w14:paraId="58CCC5EF" w14:textId="77777777" w:rsidR="00B5306F" w:rsidRDefault="00B5306F" w:rsidP="00B5306F">
      <w:pPr>
        <w:pStyle w:val="NoSpacing"/>
      </w:pPr>
    </w:p>
    <w:p w14:paraId="42D24B8C" w14:textId="77777777" w:rsidR="00B5306F" w:rsidRDefault="00B5306F" w:rsidP="00B5306F">
      <w:pPr>
        <w:pStyle w:val="NoSpacing"/>
      </w:pPr>
      <w:proofErr w:type="spellStart"/>
      <w:r>
        <w:t>Method.length</w:t>
      </w:r>
      <w:proofErr w:type="spellEnd"/>
    </w:p>
    <w:p w14:paraId="18A91F04" w14:textId="77777777" w:rsidR="00B5306F" w:rsidRDefault="00B5306F" w:rsidP="00B5306F">
      <w:pPr>
        <w:pStyle w:val="NoSpacing"/>
      </w:pPr>
      <w:proofErr w:type="gramStart"/>
      <w:r>
        <w:t>.</w:t>
      </w:r>
      <w:proofErr w:type="spellStart"/>
      <w:r>
        <w:t>concat</w:t>
      </w:r>
      <w:proofErr w:type="spellEnd"/>
      <w:proofErr w:type="gramEnd"/>
      <w:r>
        <w:t>()</w:t>
      </w:r>
    </w:p>
    <w:p w14:paraId="2B17982C" w14:textId="77777777" w:rsidR="00B5306F" w:rsidRDefault="00B5306F" w:rsidP="00B5306F">
      <w:pPr>
        <w:pStyle w:val="NoSpacing"/>
      </w:pPr>
    </w:p>
    <w:p w14:paraId="4335A0E8" w14:textId="77777777" w:rsidR="00B5306F" w:rsidRDefault="00B5306F" w:rsidP="00B5306F">
      <w:pPr>
        <w:pStyle w:val="NoSpacing"/>
      </w:pPr>
    </w:p>
    <w:p w14:paraId="7B6AC4B6" w14:textId="77777777" w:rsidR="00B5306F" w:rsidRDefault="00B5306F" w:rsidP="00B5306F">
      <w:pPr>
        <w:pStyle w:val="NoSpacing"/>
      </w:pPr>
      <w:r>
        <w:t xml:space="preserve">Emptying an </w:t>
      </w:r>
      <w:proofErr w:type="gramStart"/>
      <w:r>
        <w:t>array  -</w:t>
      </w:r>
      <w:proofErr w:type="gramEnd"/>
      <w:r>
        <w:t xml:space="preserve">    x = []  or </w:t>
      </w:r>
      <w:proofErr w:type="spellStart"/>
      <w:r>
        <w:t>x.length</w:t>
      </w:r>
      <w:proofErr w:type="spellEnd"/>
      <w:r>
        <w:t xml:space="preserve"> = 0.  Or </w:t>
      </w:r>
      <w:proofErr w:type="spellStart"/>
      <w:proofErr w:type="gramStart"/>
      <w:r>
        <w:t>x.splice</w:t>
      </w:r>
      <w:proofErr w:type="spellEnd"/>
      <w:proofErr w:type="gramEnd"/>
      <w:r>
        <w:t xml:space="preserve">(0, </w:t>
      </w:r>
      <w:proofErr w:type="spellStart"/>
      <w:r>
        <w:t>x.length</w:t>
      </w:r>
      <w:proofErr w:type="spellEnd"/>
      <w:r>
        <w:t xml:space="preserve">) or </w:t>
      </w:r>
      <w:proofErr w:type="spellStart"/>
      <w:r>
        <w:t>x.pop</w:t>
      </w:r>
      <w:proofErr w:type="spellEnd"/>
      <w:r>
        <w:t>() in a while loop.</w:t>
      </w:r>
    </w:p>
    <w:p w14:paraId="4A09718D" w14:textId="77777777" w:rsidR="00B5306F" w:rsidRDefault="00B5306F" w:rsidP="00B5306F">
      <w:pPr>
        <w:pStyle w:val="NoSpacing"/>
      </w:pPr>
    </w:p>
    <w:p w14:paraId="67561CBD" w14:textId="77777777" w:rsidR="00B5306F" w:rsidRDefault="00B5306F" w:rsidP="00B5306F">
      <w:pPr>
        <w:pStyle w:val="NoSpacing"/>
      </w:pPr>
    </w:p>
    <w:p w14:paraId="6D997BCA" w14:textId="77777777" w:rsidR="00B5306F" w:rsidRDefault="00B5306F" w:rsidP="00B5306F">
      <w:pPr>
        <w:pStyle w:val="NoSpacing"/>
      </w:pPr>
      <w:proofErr w:type="spellStart"/>
      <w:proofErr w:type="gramStart"/>
      <w:r>
        <w:t>method.find</w:t>
      </w:r>
      <w:proofErr w:type="spellEnd"/>
      <w:proofErr w:type="gramEnd"/>
    </w:p>
    <w:p w14:paraId="342EDB43" w14:textId="77777777" w:rsidR="00B5306F" w:rsidRPr="00D834D0" w:rsidRDefault="00B5306F" w:rsidP="00B5306F">
      <w:pPr>
        <w:pStyle w:val="NoSpacing"/>
        <w:rPr>
          <w:i/>
          <w:iCs/>
        </w:rPr>
      </w:pPr>
      <w:r w:rsidRPr="00D834D0">
        <w:rPr>
          <w:i/>
          <w:iCs/>
        </w:rPr>
        <w:t>var array1 = [5, 12, 8, 130, 44}</w:t>
      </w:r>
    </w:p>
    <w:p w14:paraId="049E5BF4" w14:textId="77777777" w:rsidR="00B5306F" w:rsidRPr="00D834D0" w:rsidRDefault="00B5306F" w:rsidP="00B5306F">
      <w:pPr>
        <w:pStyle w:val="NoSpacing"/>
        <w:rPr>
          <w:i/>
          <w:iCs/>
        </w:rPr>
      </w:pPr>
      <w:r>
        <w:rPr>
          <w:i/>
          <w:iCs/>
        </w:rPr>
        <w:t>var found = array1</w:t>
      </w:r>
      <w:r w:rsidRPr="00D834D0">
        <w:rPr>
          <w:b/>
          <w:bCs/>
          <w:i/>
          <w:iCs/>
        </w:rPr>
        <w:t>.find</w:t>
      </w:r>
      <w:r w:rsidRPr="00D834D0">
        <w:rPr>
          <w:i/>
          <w:iCs/>
        </w:rPr>
        <w:t>(function(element) {</w:t>
      </w:r>
    </w:p>
    <w:p w14:paraId="4A3A6579" w14:textId="77777777" w:rsidR="00B5306F" w:rsidRPr="00D834D0" w:rsidRDefault="00B5306F" w:rsidP="00B5306F">
      <w:pPr>
        <w:pStyle w:val="NoSpacing"/>
        <w:rPr>
          <w:i/>
          <w:iCs/>
        </w:rPr>
      </w:pPr>
      <w:r w:rsidRPr="00D834D0">
        <w:rPr>
          <w:i/>
          <w:iCs/>
        </w:rPr>
        <w:t>return element &gt; 10;</w:t>
      </w:r>
    </w:p>
    <w:p w14:paraId="3D53B7E3" w14:textId="77777777" w:rsidR="00B5306F" w:rsidRPr="00D834D0" w:rsidRDefault="00B5306F" w:rsidP="00B5306F">
      <w:pPr>
        <w:pStyle w:val="NoSpacing"/>
        <w:rPr>
          <w:i/>
          <w:iCs/>
        </w:rPr>
      </w:pPr>
      <w:r w:rsidRPr="00D834D0">
        <w:rPr>
          <w:i/>
          <w:iCs/>
        </w:rPr>
        <w:t>});</w:t>
      </w:r>
    </w:p>
    <w:p w14:paraId="4FC24CA4" w14:textId="77777777" w:rsidR="00B5306F" w:rsidRDefault="00B5306F" w:rsidP="00B5306F">
      <w:pPr>
        <w:pStyle w:val="NoSpacing"/>
      </w:pPr>
    </w:p>
    <w:p w14:paraId="6C030CDD" w14:textId="77777777" w:rsidR="00B5306F" w:rsidRDefault="00B5306F" w:rsidP="00B5306F">
      <w:pPr>
        <w:pStyle w:val="NoSpacing"/>
      </w:pPr>
    </w:p>
    <w:p w14:paraId="4C115998"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569CD6"/>
          <w:sz w:val="21"/>
          <w:szCs w:val="21"/>
        </w:rPr>
        <w:t>let</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post</w:t>
      </w:r>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569CD6"/>
          <w:sz w:val="21"/>
          <w:szCs w:val="21"/>
        </w:rPr>
        <w:t>new</w:t>
      </w:r>
      <w:r w:rsidRPr="00A7122F">
        <w:rPr>
          <w:rFonts w:ascii="Consolas" w:eastAsia="Times New Roman" w:hAnsi="Consolas" w:cs="Times New Roman"/>
          <w:color w:val="D4D4D4"/>
          <w:sz w:val="21"/>
          <w:szCs w:val="21"/>
        </w:rPr>
        <w:t xml:space="preserve"> </w:t>
      </w:r>
      <w:proofErr w:type="gramStart"/>
      <w:r w:rsidRPr="00A7122F">
        <w:rPr>
          <w:rFonts w:ascii="Consolas" w:eastAsia="Times New Roman" w:hAnsi="Consolas" w:cs="Times New Roman"/>
          <w:color w:val="4EC9B0"/>
          <w:sz w:val="21"/>
          <w:szCs w:val="21"/>
        </w:rPr>
        <w:t>Post</w:t>
      </w:r>
      <w:r w:rsidRPr="00A7122F">
        <w:rPr>
          <w:rFonts w:ascii="Consolas" w:eastAsia="Times New Roman" w:hAnsi="Consolas" w:cs="Times New Roman"/>
          <w:color w:val="D4D4D4"/>
          <w:sz w:val="21"/>
          <w:szCs w:val="21"/>
        </w:rPr>
        <w:t>(</w:t>
      </w:r>
      <w:proofErr w:type="gramEnd"/>
      <w:r w:rsidRPr="00A7122F">
        <w:rPr>
          <w:rFonts w:ascii="Consolas" w:eastAsia="Times New Roman" w:hAnsi="Consolas" w:cs="Times New Roman"/>
          <w:color w:val="CE9178"/>
          <w:sz w:val="21"/>
          <w:szCs w:val="21"/>
        </w:rPr>
        <w:t>'a'</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CE9178"/>
          <w:sz w:val="21"/>
          <w:szCs w:val="21"/>
        </w:rPr>
        <w:t>'b'</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CE9178"/>
          <w:sz w:val="21"/>
          <w:szCs w:val="21"/>
        </w:rPr>
        <w:t>'c'</w:t>
      </w:r>
      <w:r w:rsidRPr="00A7122F">
        <w:rPr>
          <w:rFonts w:ascii="Consolas" w:eastAsia="Times New Roman" w:hAnsi="Consolas" w:cs="Times New Roman"/>
          <w:color w:val="D4D4D4"/>
          <w:sz w:val="21"/>
          <w:szCs w:val="21"/>
        </w:rPr>
        <w:t>)</w:t>
      </w:r>
    </w:p>
    <w:p w14:paraId="50A6F7DB"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p>
    <w:p w14:paraId="307F6C05"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9CDCFE"/>
          <w:sz w:val="21"/>
          <w:szCs w:val="21"/>
        </w:rPr>
        <w:t>console</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DCDCAA"/>
          <w:sz w:val="21"/>
          <w:szCs w:val="21"/>
        </w:rPr>
        <w:t>log</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post</w:t>
      </w:r>
      <w:r w:rsidRPr="00A7122F">
        <w:rPr>
          <w:rFonts w:ascii="Consolas" w:eastAsia="Times New Roman" w:hAnsi="Consolas" w:cs="Times New Roman"/>
          <w:color w:val="D4D4D4"/>
          <w:sz w:val="21"/>
          <w:szCs w:val="21"/>
        </w:rPr>
        <w:t>)</w:t>
      </w:r>
    </w:p>
    <w:p w14:paraId="235FBF07" w14:textId="77777777" w:rsidR="00B5306F" w:rsidRPr="00A7122F" w:rsidRDefault="00B5306F" w:rsidP="00B5306F">
      <w:pPr>
        <w:shd w:val="clear" w:color="auto" w:fill="1E1E1E"/>
        <w:spacing w:after="24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br/>
      </w:r>
    </w:p>
    <w:p w14:paraId="2B3046C3"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569CD6"/>
          <w:sz w:val="21"/>
          <w:szCs w:val="21"/>
        </w:rPr>
        <w:t>function</w:t>
      </w:r>
      <w:r w:rsidRPr="00A7122F">
        <w:rPr>
          <w:rFonts w:ascii="Consolas" w:eastAsia="Times New Roman" w:hAnsi="Consolas" w:cs="Times New Roman"/>
          <w:color w:val="D4D4D4"/>
          <w:sz w:val="21"/>
          <w:szCs w:val="21"/>
        </w:rPr>
        <w:t xml:space="preserve"> </w:t>
      </w:r>
      <w:proofErr w:type="gramStart"/>
      <w:r w:rsidRPr="00A7122F">
        <w:rPr>
          <w:rFonts w:ascii="Consolas" w:eastAsia="Times New Roman" w:hAnsi="Consolas" w:cs="Times New Roman"/>
          <w:color w:val="4EC9B0"/>
          <w:sz w:val="21"/>
          <w:szCs w:val="21"/>
        </w:rPr>
        <w:t>Post</w:t>
      </w:r>
      <w:r w:rsidRPr="00A7122F">
        <w:rPr>
          <w:rFonts w:ascii="Consolas" w:eastAsia="Times New Roman" w:hAnsi="Consolas" w:cs="Times New Roman"/>
          <w:color w:val="D4D4D4"/>
          <w:sz w:val="21"/>
          <w:szCs w:val="21"/>
        </w:rPr>
        <w:t>(</w:t>
      </w:r>
      <w:proofErr w:type="gramEnd"/>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 xml:space="preserve">, </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 {</w:t>
      </w:r>
    </w:p>
    <w:p w14:paraId="76176ACC"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title</w:t>
      </w:r>
      <w:proofErr w:type="spellEnd"/>
      <w:proofErr w:type="gramEnd"/>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title</w:t>
      </w:r>
      <w:r w:rsidRPr="00A7122F">
        <w:rPr>
          <w:rFonts w:ascii="Consolas" w:eastAsia="Times New Roman" w:hAnsi="Consolas" w:cs="Times New Roman"/>
          <w:color w:val="D4D4D4"/>
          <w:sz w:val="21"/>
          <w:szCs w:val="21"/>
        </w:rPr>
        <w:t>;</w:t>
      </w:r>
    </w:p>
    <w:p w14:paraId="7B690AA5"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body</w:t>
      </w:r>
      <w:proofErr w:type="spellEnd"/>
      <w:proofErr w:type="gramEnd"/>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body</w:t>
      </w:r>
      <w:r w:rsidRPr="00A7122F">
        <w:rPr>
          <w:rFonts w:ascii="Consolas" w:eastAsia="Times New Roman" w:hAnsi="Consolas" w:cs="Times New Roman"/>
          <w:color w:val="D4D4D4"/>
          <w:sz w:val="21"/>
          <w:szCs w:val="21"/>
        </w:rPr>
        <w:t>;</w:t>
      </w:r>
    </w:p>
    <w:p w14:paraId="07CA4392"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author</w:t>
      </w:r>
      <w:proofErr w:type="spellEnd"/>
      <w:proofErr w:type="gramEnd"/>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9CDCFE"/>
          <w:sz w:val="21"/>
          <w:szCs w:val="21"/>
        </w:rPr>
        <w:t>author</w:t>
      </w:r>
      <w:r w:rsidRPr="00A7122F">
        <w:rPr>
          <w:rFonts w:ascii="Consolas" w:eastAsia="Times New Roman" w:hAnsi="Consolas" w:cs="Times New Roman"/>
          <w:color w:val="D4D4D4"/>
          <w:sz w:val="21"/>
          <w:szCs w:val="21"/>
        </w:rPr>
        <w:t>;</w:t>
      </w:r>
    </w:p>
    <w:p w14:paraId="758EF39B"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views</w:t>
      </w:r>
      <w:proofErr w:type="spellEnd"/>
      <w:proofErr w:type="gramEnd"/>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B5CEA8"/>
          <w:sz w:val="21"/>
          <w:szCs w:val="21"/>
        </w:rPr>
        <w:t>0</w:t>
      </w:r>
      <w:r w:rsidRPr="00A7122F">
        <w:rPr>
          <w:rFonts w:ascii="Consolas" w:eastAsia="Times New Roman" w:hAnsi="Consolas" w:cs="Times New Roman"/>
          <w:color w:val="D4D4D4"/>
          <w:sz w:val="21"/>
          <w:szCs w:val="21"/>
        </w:rPr>
        <w:t>;</w:t>
      </w:r>
    </w:p>
    <w:p w14:paraId="08246AA9"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comments</w:t>
      </w:r>
      <w:proofErr w:type="spellEnd"/>
      <w:proofErr w:type="gramEnd"/>
      <w:r w:rsidRPr="00A7122F">
        <w:rPr>
          <w:rFonts w:ascii="Consolas" w:eastAsia="Times New Roman" w:hAnsi="Consolas" w:cs="Times New Roman"/>
          <w:color w:val="D4D4D4"/>
          <w:sz w:val="21"/>
          <w:szCs w:val="21"/>
        </w:rPr>
        <w:t xml:space="preserve"> = [];</w:t>
      </w:r>
    </w:p>
    <w:p w14:paraId="781C97DA"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 xml:space="preserve">    </w:t>
      </w:r>
      <w:proofErr w:type="spellStart"/>
      <w:proofErr w:type="gramStart"/>
      <w:r w:rsidRPr="00A7122F">
        <w:rPr>
          <w:rFonts w:ascii="Consolas" w:eastAsia="Times New Roman" w:hAnsi="Consolas" w:cs="Times New Roman"/>
          <w:color w:val="569CD6"/>
          <w:sz w:val="21"/>
          <w:szCs w:val="21"/>
        </w:rPr>
        <w:t>this</w:t>
      </w:r>
      <w:r w:rsidRPr="00A7122F">
        <w:rPr>
          <w:rFonts w:ascii="Consolas" w:eastAsia="Times New Roman" w:hAnsi="Consolas" w:cs="Times New Roman"/>
          <w:color w:val="D4D4D4"/>
          <w:sz w:val="21"/>
          <w:szCs w:val="21"/>
        </w:rPr>
        <w:t>.</w:t>
      </w:r>
      <w:r w:rsidRPr="00A7122F">
        <w:rPr>
          <w:rFonts w:ascii="Consolas" w:eastAsia="Times New Roman" w:hAnsi="Consolas" w:cs="Times New Roman"/>
          <w:color w:val="9CDCFE"/>
          <w:sz w:val="21"/>
          <w:szCs w:val="21"/>
        </w:rPr>
        <w:t>isLive</w:t>
      </w:r>
      <w:proofErr w:type="spellEnd"/>
      <w:proofErr w:type="gramEnd"/>
      <w:r w:rsidRPr="00A7122F">
        <w:rPr>
          <w:rFonts w:ascii="Consolas" w:eastAsia="Times New Roman" w:hAnsi="Consolas" w:cs="Times New Roman"/>
          <w:color w:val="D4D4D4"/>
          <w:sz w:val="21"/>
          <w:szCs w:val="21"/>
        </w:rPr>
        <w:t xml:space="preserve"> = </w:t>
      </w:r>
      <w:r w:rsidRPr="00A7122F">
        <w:rPr>
          <w:rFonts w:ascii="Consolas" w:eastAsia="Times New Roman" w:hAnsi="Consolas" w:cs="Times New Roman"/>
          <w:color w:val="569CD6"/>
          <w:sz w:val="21"/>
          <w:szCs w:val="21"/>
        </w:rPr>
        <w:t>false</w:t>
      </w:r>
      <w:r w:rsidRPr="00A7122F">
        <w:rPr>
          <w:rFonts w:ascii="Consolas" w:eastAsia="Times New Roman" w:hAnsi="Consolas" w:cs="Times New Roman"/>
          <w:color w:val="D4D4D4"/>
          <w:sz w:val="21"/>
          <w:szCs w:val="21"/>
        </w:rPr>
        <w:t>;</w:t>
      </w:r>
    </w:p>
    <w:p w14:paraId="7BFA8AD1" w14:textId="77777777" w:rsidR="00B5306F" w:rsidRPr="00A7122F" w:rsidRDefault="00B5306F" w:rsidP="00B5306F">
      <w:pPr>
        <w:shd w:val="clear" w:color="auto" w:fill="1E1E1E"/>
        <w:spacing w:after="0" w:line="285" w:lineRule="atLeast"/>
        <w:rPr>
          <w:rFonts w:ascii="Consolas" w:eastAsia="Times New Roman" w:hAnsi="Consolas" w:cs="Times New Roman"/>
          <w:color w:val="D4D4D4"/>
          <w:sz w:val="21"/>
          <w:szCs w:val="21"/>
        </w:rPr>
      </w:pPr>
      <w:r w:rsidRPr="00A7122F">
        <w:rPr>
          <w:rFonts w:ascii="Consolas" w:eastAsia="Times New Roman" w:hAnsi="Consolas" w:cs="Times New Roman"/>
          <w:color w:val="D4D4D4"/>
          <w:sz w:val="21"/>
          <w:szCs w:val="21"/>
        </w:rPr>
        <w:t>}</w:t>
      </w:r>
    </w:p>
    <w:p w14:paraId="55AC613F" w14:textId="77777777" w:rsidR="00B5306F" w:rsidRPr="00A7122F" w:rsidRDefault="00B5306F" w:rsidP="00B5306F">
      <w:pPr>
        <w:shd w:val="clear" w:color="auto" w:fill="1E1E1E"/>
        <w:spacing w:after="240" w:line="285" w:lineRule="atLeast"/>
        <w:rPr>
          <w:rFonts w:ascii="Consolas" w:eastAsia="Times New Roman" w:hAnsi="Consolas" w:cs="Times New Roman"/>
          <w:color w:val="D4D4D4"/>
          <w:sz w:val="21"/>
          <w:szCs w:val="21"/>
        </w:rPr>
      </w:pPr>
    </w:p>
    <w:p w14:paraId="511B8853" w14:textId="77777777" w:rsidR="00B5306F" w:rsidRDefault="00B5306F" w:rsidP="00B5306F">
      <w:pPr>
        <w:pStyle w:val="NoSpacing"/>
      </w:pPr>
    </w:p>
    <w:p w14:paraId="2849BB36" w14:textId="77777777" w:rsidR="00B5306F" w:rsidRDefault="00B5306F" w:rsidP="00B5306F">
      <w:pPr>
        <w:pStyle w:val="NoSpacing"/>
      </w:pPr>
    </w:p>
    <w:p w14:paraId="2F9FBF0A" w14:textId="77777777" w:rsidR="00B5306F" w:rsidRDefault="00B5306F" w:rsidP="00B5306F">
      <w:pPr>
        <w:pStyle w:val="NoSpacing"/>
      </w:pPr>
    </w:p>
    <w:p w14:paraId="1E70B3DC" w14:textId="77777777" w:rsidR="00B5306F" w:rsidRDefault="00B5306F" w:rsidP="00B5306F">
      <w:pPr>
        <w:pStyle w:val="NoSpacing"/>
      </w:pPr>
    </w:p>
    <w:p w14:paraId="64B0AE80" w14:textId="77777777" w:rsidR="00B5306F" w:rsidRDefault="00B5306F" w:rsidP="00B5306F">
      <w:pPr>
        <w:pStyle w:val="NoSpacing"/>
      </w:pPr>
    </w:p>
    <w:p w14:paraId="69234B73" w14:textId="77777777" w:rsidR="00B5306F" w:rsidRDefault="00B5306F" w:rsidP="00B5306F">
      <w:pPr>
        <w:pStyle w:val="NoSpacing"/>
      </w:pPr>
    </w:p>
    <w:p w14:paraId="0A126AA6" w14:textId="77777777" w:rsidR="00B5306F" w:rsidRDefault="00B5306F" w:rsidP="00B5306F">
      <w:pPr>
        <w:pStyle w:val="NoSpacing"/>
      </w:pPr>
    </w:p>
    <w:p w14:paraId="7F921D0B" w14:textId="77777777" w:rsidR="00B5306F" w:rsidRDefault="00B5306F" w:rsidP="00B5306F">
      <w:pPr>
        <w:pStyle w:val="NoSpacing"/>
      </w:pPr>
    </w:p>
    <w:p w14:paraId="23713EC9" w14:textId="77777777" w:rsidR="00B5306F" w:rsidRDefault="00B5306F" w:rsidP="00B5306F">
      <w:pPr>
        <w:pStyle w:val="NoSpacing"/>
      </w:pPr>
    </w:p>
    <w:p w14:paraId="4A826E60" w14:textId="77777777" w:rsidR="00B5306F" w:rsidRDefault="00B5306F" w:rsidP="00B5306F">
      <w:pPr>
        <w:pStyle w:val="NoSpacing"/>
      </w:pPr>
    </w:p>
    <w:p w14:paraId="08D12C0D" w14:textId="77777777" w:rsidR="00B5306F" w:rsidRDefault="00B5306F" w:rsidP="00B5306F">
      <w:pPr>
        <w:pStyle w:val="NoSpacing"/>
      </w:pPr>
    </w:p>
    <w:p w14:paraId="5B9393A9" w14:textId="77777777" w:rsidR="00B5306F" w:rsidRDefault="00B5306F" w:rsidP="00B5306F">
      <w:pPr>
        <w:pStyle w:val="NoSpacing"/>
      </w:pPr>
    </w:p>
    <w:p w14:paraId="4794A94A" w14:textId="77777777" w:rsidR="00B5306F" w:rsidRDefault="00B5306F" w:rsidP="00B5306F">
      <w:pPr>
        <w:pStyle w:val="NoSpacing"/>
      </w:pPr>
    </w:p>
    <w:p w14:paraId="2D2F4F21" w14:textId="77777777" w:rsidR="00B5306F" w:rsidRDefault="00B5306F" w:rsidP="00B5306F">
      <w:pPr>
        <w:pStyle w:val="NoSpacing"/>
      </w:pPr>
    </w:p>
    <w:p w14:paraId="0AFB7743" w14:textId="77777777" w:rsidR="00B5306F" w:rsidRDefault="00B5306F" w:rsidP="00B5306F">
      <w:pPr>
        <w:pStyle w:val="NoSpacing"/>
      </w:pPr>
    </w:p>
    <w:p w14:paraId="6C1B09BF" w14:textId="77777777" w:rsidR="00B5306F" w:rsidRDefault="00B5306F" w:rsidP="00B5306F">
      <w:pPr>
        <w:pStyle w:val="NoSpacing"/>
      </w:pPr>
    </w:p>
    <w:p w14:paraId="6451DE5E" w14:textId="77777777" w:rsidR="00B5306F" w:rsidRDefault="00B5306F" w:rsidP="00B5306F">
      <w:pPr>
        <w:pStyle w:val="NoSpacing"/>
      </w:pPr>
      <w:r>
        <w:t xml:space="preserve">“To recap. When we use the </w:t>
      </w:r>
      <w:r w:rsidRPr="00577586">
        <w:rPr>
          <w:highlight w:val="yellow"/>
        </w:rPr>
        <w:t>new</w:t>
      </w:r>
      <w:r>
        <w:t xml:space="preserve"> operator three things happen.  This operator first creates an </w:t>
      </w:r>
      <w:r w:rsidRPr="00577586">
        <w:rPr>
          <w:highlight w:val="red"/>
        </w:rPr>
        <w:t>empty</w:t>
      </w:r>
      <w:r>
        <w:t xml:space="preserve"> object. Then, it will set </w:t>
      </w:r>
      <w:r w:rsidRPr="001034CF">
        <w:rPr>
          <w:highlight w:val="green"/>
        </w:rPr>
        <w:t>this</w:t>
      </w:r>
      <w:r>
        <w:t xml:space="preserve"> to point to </w:t>
      </w:r>
      <w:r w:rsidRPr="00FE088B">
        <w:rPr>
          <w:highlight w:val="red"/>
        </w:rPr>
        <w:t>this</w:t>
      </w:r>
      <w:r>
        <w:t xml:space="preserve"> object.  And finally, it will return that object from </w:t>
      </w:r>
      <w:r w:rsidRPr="001034CF">
        <w:rPr>
          <w:highlight w:val="magenta"/>
        </w:rPr>
        <w:t>this</w:t>
      </w:r>
      <w:r>
        <w:t xml:space="preserve"> function</w:t>
      </w:r>
      <w:proofErr w:type="gramStart"/>
      <w:r>
        <w:t>”.</w:t>
      </w:r>
      <w:proofErr w:type="gramEnd"/>
    </w:p>
    <w:p w14:paraId="33CCB143" w14:textId="77777777" w:rsidR="00B5306F" w:rsidRDefault="00B5306F" w:rsidP="00B5306F">
      <w:pPr>
        <w:pStyle w:val="NoSpacing"/>
      </w:pPr>
    </w:p>
    <w:p w14:paraId="4EB92D82" w14:textId="77777777" w:rsidR="00B5306F" w:rsidRDefault="00B5306F" w:rsidP="00B5306F">
      <w:pPr>
        <w:pStyle w:val="NoSpacing"/>
      </w:pPr>
      <w:r>
        <w:t xml:space="preserve">“So, what we get </w:t>
      </w:r>
      <w:r w:rsidRPr="00D0280F">
        <w:rPr>
          <w:b/>
          <w:bCs/>
          <w:i/>
          <w:iCs/>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here </w:t>
      </w:r>
      <w:r>
        <w:t xml:space="preserve">is that new object, and we simply set </w:t>
      </w:r>
      <w:r w:rsidRPr="001034CF">
        <w:rPr>
          <w:highlight w:val="darkRed"/>
        </w:rPr>
        <w:t>circle</w:t>
      </w:r>
      <w:r>
        <w:t xml:space="preserve"> to point to that object.”</w:t>
      </w:r>
    </w:p>
    <w:p w14:paraId="3113A9B9" w14:textId="77777777" w:rsidR="00B5306F" w:rsidRPr="00577586" w:rsidRDefault="00B5306F" w:rsidP="00B5306F">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function</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EC9B0"/>
          <w:sz w:val="21"/>
          <w:szCs w:val="21"/>
          <w:highlight w:val="magenta"/>
        </w:rPr>
        <w:t>Circle</w:t>
      </w:r>
      <w:r w:rsidRPr="00577586">
        <w:rPr>
          <w:rFonts w:ascii="Consolas" w:eastAsia="Times New Roman" w:hAnsi="Consolas" w:cs="Times New Roman"/>
          <w:color w:val="D4D4D4"/>
          <w:sz w:val="21"/>
          <w:szCs w:val="21"/>
          <w:highlight w:val="magenta"/>
        </w:rPr>
        <w:t>(</w:t>
      </w:r>
      <w:r w:rsidRPr="00577586">
        <w:rPr>
          <w:rFonts w:ascii="Consolas" w:eastAsia="Times New Roman" w:hAnsi="Consolas" w:cs="Times New Roman"/>
          <w:color w:val="9CDCFE"/>
          <w:sz w:val="21"/>
          <w:szCs w:val="21"/>
          <w:highlight w:val="magenta"/>
        </w:rPr>
        <w:t>radius</w:t>
      </w:r>
      <w:r w:rsidRPr="00577586">
        <w:rPr>
          <w:rFonts w:ascii="Consolas" w:eastAsia="Times New Roman" w:hAnsi="Consolas" w:cs="Times New Roman"/>
          <w:color w:val="D4D4D4"/>
          <w:sz w:val="21"/>
          <w:szCs w:val="21"/>
          <w:highlight w:val="magenta"/>
        </w:rPr>
        <w:t>)</w:t>
      </w:r>
      <w:r w:rsidRPr="00577586">
        <w:rPr>
          <w:rFonts w:ascii="Consolas" w:eastAsia="Times New Roman" w:hAnsi="Consolas" w:cs="Times New Roman"/>
          <w:color w:val="D4D4D4"/>
          <w:sz w:val="21"/>
          <w:szCs w:val="21"/>
        </w:rPr>
        <w:t xml:space="preserve"> {</w:t>
      </w:r>
    </w:p>
    <w:p w14:paraId="5A62DB59" w14:textId="77777777" w:rsidR="00B5306F" w:rsidRPr="00577586" w:rsidRDefault="00B5306F" w:rsidP="00B5306F">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proofErr w:type="spellStart"/>
      <w:proofErr w:type="gramStart"/>
      <w:r w:rsidRPr="00577586">
        <w:rPr>
          <w:rFonts w:ascii="Consolas" w:eastAsia="Times New Roman" w:hAnsi="Consolas" w:cs="Times New Roman"/>
          <w:color w:val="569CD6"/>
          <w:sz w:val="21"/>
          <w:szCs w:val="21"/>
          <w:highlight w:val="green"/>
        </w:rPr>
        <w:t>this</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9CDCFE"/>
          <w:sz w:val="21"/>
          <w:szCs w:val="21"/>
        </w:rPr>
        <w:t>radius</w:t>
      </w:r>
      <w:proofErr w:type="spellEnd"/>
      <w:proofErr w:type="gramEnd"/>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9CDCFE"/>
          <w:sz w:val="21"/>
          <w:szCs w:val="21"/>
        </w:rPr>
        <w:t>radius</w:t>
      </w:r>
      <w:r w:rsidRPr="00577586">
        <w:rPr>
          <w:rFonts w:ascii="Consolas" w:eastAsia="Times New Roman" w:hAnsi="Consolas" w:cs="Times New Roman"/>
          <w:color w:val="D4D4D4"/>
          <w:sz w:val="21"/>
          <w:szCs w:val="21"/>
        </w:rPr>
        <w:t>;</w:t>
      </w:r>
    </w:p>
    <w:p w14:paraId="1D85C791" w14:textId="77777777" w:rsidR="00B5306F" w:rsidRPr="00577586" w:rsidRDefault="00B5306F" w:rsidP="00B5306F">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proofErr w:type="spellStart"/>
      <w:proofErr w:type="gramStart"/>
      <w:r w:rsidRPr="00577586">
        <w:rPr>
          <w:rFonts w:ascii="Consolas" w:eastAsia="Times New Roman" w:hAnsi="Consolas" w:cs="Times New Roman"/>
          <w:color w:val="569CD6"/>
          <w:sz w:val="21"/>
          <w:szCs w:val="21"/>
          <w:highlight w:val="green"/>
        </w:rPr>
        <w:t>this</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DCDCAA"/>
          <w:sz w:val="21"/>
          <w:szCs w:val="21"/>
        </w:rPr>
        <w:t>draw</w:t>
      </w:r>
      <w:proofErr w:type="spellEnd"/>
      <w:proofErr w:type="gramEnd"/>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569CD6"/>
          <w:sz w:val="21"/>
          <w:szCs w:val="21"/>
        </w:rPr>
        <w:t>function</w:t>
      </w:r>
      <w:r w:rsidRPr="00577586">
        <w:rPr>
          <w:rFonts w:ascii="Consolas" w:eastAsia="Times New Roman" w:hAnsi="Consolas" w:cs="Times New Roman"/>
          <w:color w:val="D4D4D4"/>
          <w:sz w:val="21"/>
          <w:szCs w:val="21"/>
        </w:rPr>
        <w:t>() {</w:t>
      </w:r>
    </w:p>
    <w:p w14:paraId="3045BE2C" w14:textId="77777777" w:rsidR="00B5306F" w:rsidRPr="00577586" w:rsidRDefault="00B5306F" w:rsidP="00B5306F">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9CDCFE"/>
          <w:sz w:val="21"/>
          <w:szCs w:val="21"/>
        </w:rPr>
        <w:t>console</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DCDCAA"/>
          <w:sz w:val="21"/>
          <w:szCs w:val="21"/>
        </w:rPr>
        <w:t>log</w:t>
      </w:r>
      <w:r w:rsidRPr="00577586">
        <w:rPr>
          <w:rFonts w:ascii="Consolas" w:eastAsia="Times New Roman" w:hAnsi="Consolas" w:cs="Times New Roman"/>
          <w:color w:val="D4D4D4"/>
          <w:sz w:val="21"/>
          <w:szCs w:val="21"/>
        </w:rPr>
        <w:t>(</w:t>
      </w:r>
      <w:r w:rsidRPr="00577586">
        <w:rPr>
          <w:rFonts w:ascii="Consolas" w:eastAsia="Times New Roman" w:hAnsi="Consolas" w:cs="Times New Roman"/>
          <w:color w:val="CE9178"/>
          <w:sz w:val="21"/>
          <w:szCs w:val="21"/>
        </w:rPr>
        <w:t>'draw'</w:t>
      </w:r>
      <w:r w:rsidRPr="00577586">
        <w:rPr>
          <w:rFonts w:ascii="Consolas" w:eastAsia="Times New Roman" w:hAnsi="Consolas" w:cs="Times New Roman"/>
          <w:color w:val="D4D4D4"/>
          <w:sz w:val="21"/>
          <w:szCs w:val="21"/>
        </w:rPr>
        <w:t>);</w:t>
      </w:r>
    </w:p>
    <w:p w14:paraId="7E9D762C" w14:textId="77777777" w:rsidR="00B5306F" w:rsidRPr="00577586" w:rsidRDefault="00B5306F" w:rsidP="00B5306F">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    }</w:t>
      </w:r>
    </w:p>
    <w:p w14:paraId="79CB6E2B" w14:textId="77777777" w:rsidR="00B5306F" w:rsidRPr="00577586" w:rsidRDefault="00B5306F" w:rsidP="00B5306F">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D4D4D4"/>
          <w:sz w:val="21"/>
          <w:szCs w:val="21"/>
        </w:rPr>
        <w:t>}</w:t>
      </w:r>
    </w:p>
    <w:p w14:paraId="0C4E4EF3" w14:textId="77777777" w:rsidR="00B5306F" w:rsidRPr="00577586" w:rsidRDefault="00B5306F" w:rsidP="00B5306F">
      <w:pPr>
        <w:shd w:val="clear" w:color="auto" w:fill="1E1E1E"/>
        <w:spacing w:after="0" w:line="285" w:lineRule="atLeast"/>
        <w:rPr>
          <w:rFonts w:ascii="Consolas" w:eastAsia="Times New Roman" w:hAnsi="Consolas" w:cs="Times New Roman"/>
          <w:color w:val="D4D4D4"/>
          <w:sz w:val="21"/>
          <w:szCs w:val="21"/>
        </w:rPr>
      </w:pPr>
    </w:p>
    <w:p w14:paraId="33378656" w14:textId="77777777" w:rsidR="00B5306F" w:rsidRPr="00577586" w:rsidRDefault="00B5306F" w:rsidP="00B5306F">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const</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FC1FF"/>
          <w:sz w:val="21"/>
          <w:szCs w:val="21"/>
          <w:highlight w:val="darkRed"/>
        </w:rPr>
        <w:t>circle</w:t>
      </w:r>
      <w:r w:rsidRPr="00577586">
        <w:rPr>
          <w:rFonts w:ascii="Consolas" w:eastAsia="Times New Roman" w:hAnsi="Consolas" w:cs="Times New Roman"/>
          <w:color w:val="D4D4D4"/>
          <w:sz w:val="21"/>
          <w:szCs w:val="21"/>
        </w:rPr>
        <w:t xml:space="preserve"> = </w:t>
      </w:r>
      <w:r w:rsidRPr="00D0280F">
        <w:rPr>
          <w:rFonts w:ascii="Consolas" w:eastAsia="Times New Roman" w:hAnsi="Consolas" w:cs="Times New Roman"/>
          <w:bCs/>
          <w:i/>
          <w:iCs/>
          <w:outline/>
          <w:color w:val="5B9BD5" w:themeColor="accent5"/>
          <w:sz w:val="21"/>
          <w:szCs w:val="21"/>
          <w:highlight w:val="yel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new</w:t>
      </w:r>
      <w:r w:rsidRPr="00D0280F">
        <w:rPr>
          <w:rFonts w:ascii="Consolas" w:eastAsia="Times New Roman" w:hAnsi="Consolas" w:cs="Times New Roman"/>
          <w:bCs/>
          <w:i/>
          <w:iCs/>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 xml:space="preserve"> </w:t>
      </w:r>
      <w:proofErr w:type="gramStart"/>
      <w:r w:rsidRPr="00D0280F">
        <w:rPr>
          <w:rFonts w:ascii="Consolas" w:eastAsia="Times New Roman" w:hAnsi="Consolas" w:cs="Times New Roman"/>
          <w:bCs/>
          <w:i/>
          <w:iCs/>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Circle(</w:t>
      </w:r>
      <w:proofErr w:type="gramEnd"/>
      <w:r w:rsidRPr="00D0280F">
        <w:rPr>
          <w:rFonts w:ascii="Consolas" w:eastAsia="Times New Roman" w:hAnsi="Consolas" w:cs="Times New Roman"/>
          <w:bCs/>
          <w:i/>
          <w:iCs/>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1);</w:t>
      </w:r>
    </w:p>
    <w:p w14:paraId="742964B6" w14:textId="77777777" w:rsidR="00B5306F" w:rsidRPr="00577586" w:rsidRDefault="00B5306F" w:rsidP="00B5306F">
      <w:pPr>
        <w:shd w:val="clear" w:color="auto" w:fill="1E1E1E"/>
        <w:spacing w:after="0" w:line="285" w:lineRule="atLeast"/>
        <w:rPr>
          <w:rFonts w:ascii="Consolas" w:eastAsia="Times New Roman" w:hAnsi="Consolas" w:cs="Times New Roman"/>
          <w:color w:val="D4D4D4"/>
          <w:sz w:val="21"/>
          <w:szCs w:val="21"/>
        </w:rPr>
      </w:pPr>
      <w:r w:rsidRPr="00577586">
        <w:rPr>
          <w:rFonts w:ascii="Consolas" w:eastAsia="Times New Roman" w:hAnsi="Consolas" w:cs="Times New Roman"/>
          <w:color w:val="569CD6"/>
          <w:sz w:val="21"/>
          <w:szCs w:val="21"/>
        </w:rPr>
        <w:t>const</w:t>
      </w:r>
      <w:r w:rsidRPr="00577586">
        <w:rPr>
          <w:rFonts w:ascii="Consolas" w:eastAsia="Times New Roman" w:hAnsi="Consolas" w:cs="Times New Roman"/>
          <w:color w:val="D4D4D4"/>
          <w:sz w:val="21"/>
          <w:szCs w:val="21"/>
        </w:rPr>
        <w:t xml:space="preserve"> </w:t>
      </w:r>
      <w:r w:rsidRPr="00577586">
        <w:rPr>
          <w:rFonts w:ascii="Consolas" w:eastAsia="Times New Roman" w:hAnsi="Consolas" w:cs="Times New Roman"/>
          <w:color w:val="4FC1FF"/>
          <w:sz w:val="21"/>
          <w:szCs w:val="21"/>
        </w:rPr>
        <w:t>x</w:t>
      </w:r>
      <w:r w:rsidRPr="00577586">
        <w:rPr>
          <w:rFonts w:ascii="Consolas" w:eastAsia="Times New Roman" w:hAnsi="Consolas" w:cs="Times New Roman"/>
          <w:color w:val="D4D4D4"/>
          <w:sz w:val="21"/>
          <w:szCs w:val="21"/>
        </w:rPr>
        <w:t xml:space="preserve"> = </w:t>
      </w:r>
      <w:r w:rsidRPr="00577586">
        <w:rPr>
          <w:rFonts w:ascii="Consolas" w:eastAsia="Times New Roman" w:hAnsi="Consolas" w:cs="Times New Roman"/>
          <w:color w:val="D4D4D4"/>
          <w:sz w:val="21"/>
          <w:szCs w:val="21"/>
          <w:highlight w:val="red"/>
        </w:rPr>
        <w:t>{}</w:t>
      </w:r>
    </w:p>
    <w:p w14:paraId="7309814A" w14:textId="77777777" w:rsidR="00B5306F" w:rsidRDefault="00B5306F" w:rsidP="00B5306F">
      <w:pPr>
        <w:pStyle w:val="NoSpacing"/>
      </w:pPr>
    </w:p>
    <w:p w14:paraId="4EB1F8BB" w14:textId="77777777" w:rsidR="00B5306F" w:rsidRPr="00E845C9" w:rsidRDefault="00B5306F" w:rsidP="00B5306F">
      <w:pPr>
        <w:shd w:val="clear" w:color="auto" w:fill="1E1E1E"/>
        <w:spacing w:after="0" w:line="285" w:lineRule="atLeast"/>
        <w:rPr>
          <w:rFonts w:ascii="Consolas" w:eastAsia="Times New Roman" w:hAnsi="Consolas" w:cs="Times New Roman"/>
          <w:color w:val="D4D4D4"/>
          <w:sz w:val="21"/>
          <w:szCs w:val="21"/>
        </w:rPr>
      </w:pPr>
      <w:bookmarkStart w:id="0" w:name="_Hlk115804261"/>
      <w:r w:rsidRPr="00E845C9">
        <w:rPr>
          <w:rFonts w:ascii="Consolas" w:eastAsia="Times New Roman" w:hAnsi="Consolas" w:cs="Times New Roman"/>
          <w:color w:val="569CD6"/>
          <w:sz w:val="21"/>
          <w:szCs w:val="21"/>
        </w:rPr>
        <w:t>function</w:t>
      </w: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4EC9B0"/>
          <w:sz w:val="21"/>
          <w:szCs w:val="21"/>
        </w:rPr>
        <w:t>Circle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 {</w:t>
      </w:r>
    </w:p>
    <w:p w14:paraId="1C9FF9B9" w14:textId="77777777" w:rsidR="00B5306F" w:rsidRPr="00E845C9" w:rsidRDefault="00B5306F" w:rsidP="00B5306F">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proofErr w:type="spellStart"/>
      <w:proofErr w:type="gramStart"/>
      <w:r w:rsidRPr="00E845C9">
        <w:rPr>
          <w:rFonts w:ascii="Consolas" w:eastAsia="Times New Roman" w:hAnsi="Consolas" w:cs="Times New Roman"/>
          <w:color w:val="569CD6"/>
          <w:sz w:val="21"/>
          <w:szCs w:val="21"/>
          <w:highlight w:val="yellow"/>
        </w:rPr>
        <w:t>this</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9CDCFE"/>
          <w:sz w:val="21"/>
          <w:szCs w:val="21"/>
        </w:rPr>
        <w:t>radius</w:t>
      </w:r>
      <w:proofErr w:type="spellEnd"/>
      <w:proofErr w:type="gramEnd"/>
      <w:r w:rsidRPr="00E845C9">
        <w:rPr>
          <w:rFonts w:ascii="Consolas" w:eastAsia="Times New Roman" w:hAnsi="Consolas" w:cs="Times New Roman"/>
          <w:color w:val="D4D4D4"/>
          <w:sz w:val="21"/>
          <w:szCs w:val="21"/>
        </w:rPr>
        <w:t xml:space="preserve"> = </w:t>
      </w:r>
      <w:r w:rsidRPr="00E845C9">
        <w:rPr>
          <w:rFonts w:ascii="Consolas" w:eastAsia="Times New Roman" w:hAnsi="Consolas" w:cs="Times New Roman"/>
          <w:color w:val="9CDCFE"/>
          <w:sz w:val="21"/>
          <w:szCs w:val="21"/>
        </w:rPr>
        <w:t>radius</w:t>
      </w:r>
      <w:r w:rsidRPr="00E845C9">
        <w:rPr>
          <w:rFonts w:ascii="Consolas" w:eastAsia="Times New Roman" w:hAnsi="Consolas" w:cs="Times New Roman"/>
          <w:color w:val="D4D4D4"/>
          <w:sz w:val="21"/>
          <w:szCs w:val="21"/>
        </w:rPr>
        <w:t>;</w:t>
      </w:r>
    </w:p>
    <w:p w14:paraId="403BF53D" w14:textId="77777777" w:rsidR="00B5306F" w:rsidRPr="00E845C9" w:rsidRDefault="00B5306F" w:rsidP="00B5306F">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proofErr w:type="spellStart"/>
      <w:proofErr w:type="gramStart"/>
      <w:r w:rsidRPr="00E845C9">
        <w:rPr>
          <w:rFonts w:ascii="Consolas" w:eastAsia="Times New Roman" w:hAnsi="Consolas" w:cs="Times New Roman"/>
          <w:color w:val="569CD6"/>
          <w:sz w:val="21"/>
          <w:szCs w:val="21"/>
        </w:rPr>
        <w:t>this</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draw</w:t>
      </w:r>
      <w:proofErr w:type="spellEnd"/>
      <w:proofErr w:type="gramEnd"/>
      <w:r w:rsidRPr="00E845C9">
        <w:rPr>
          <w:rFonts w:ascii="Consolas" w:eastAsia="Times New Roman" w:hAnsi="Consolas" w:cs="Times New Roman"/>
          <w:color w:val="D4D4D4"/>
          <w:sz w:val="21"/>
          <w:szCs w:val="21"/>
        </w:rPr>
        <w:t xml:space="preserve"> = </w:t>
      </w:r>
      <w:r w:rsidRPr="00E845C9">
        <w:rPr>
          <w:rFonts w:ascii="Consolas" w:eastAsia="Times New Roman" w:hAnsi="Consolas" w:cs="Times New Roman"/>
          <w:color w:val="569CD6"/>
          <w:sz w:val="21"/>
          <w:szCs w:val="21"/>
        </w:rPr>
        <w:t>function</w:t>
      </w:r>
      <w:r w:rsidRPr="00E845C9">
        <w:rPr>
          <w:rFonts w:ascii="Consolas" w:eastAsia="Times New Roman" w:hAnsi="Consolas" w:cs="Times New Roman"/>
          <w:color w:val="D4D4D4"/>
          <w:sz w:val="21"/>
          <w:szCs w:val="21"/>
        </w:rPr>
        <w:t>() {</w:t>
      </w:r>
    </w:p>
    <w:p w14:paraId="573C067E" w14:textId="77777777" w:rsidR="00B5306F" w:rsidRPr="00E845C9" w:rsidRDefault="00B5306F" w:rsidP="00B5306F">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9CDCFE"/>
          <w:sz w:val="21"/>
          <w:szCs w:val="21"/>
        </w:rPr>
        <w:t>console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log</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CE9178"/>
          <w:sz w:val="21"/>
          <w:szCs w:val="21"/>
        </w:rPr>
        <w:t>'draw'</w:t>
      </w:r>
      <w:r w:rsidRPr="00E845C9">
        <w:rPr>
          <w:rFonts w:ascii="Consolas" w:eastAsia="Times New Roman" w:hAnsi="Consolas" w:cs="Times New Roman"/>
          <w:color w:val="D4D4D4"/>
          <w:sz w:val="21"/>
          <w:szCs w:val="21"/>
        </w:rPr>
        <w:t>);</w:t>
      </w:r>
    </w:p>
    <w:p w14:paraId="34D1E7BE" w14:textId="77777777" w:rsidR="00B5306F" w:rsidRPr="00E845C9" w:rsidRDefault="00B5306F" w:rsidP="00B5306F">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    }</w:t>
      </w:r>
    </w:p>
    <w:p w14:paraId="73B420F0" w14:textId="77777777" w:rsidR="00B5306F" w:rsidRPr="00E845C9" w:rsidRDefault="00B5306F" w:rsidP="00B5306F">
      <w:pPr>
        <w:shd w:val="clear" w:color="auto" w:fill="1E1E1E"/>
        <w:spacing w:after="0" w:line="285" w:lineRule="atLeast"/>
        <w:rPr>
          <w:rFonts w:ascii="Consolas" w:eastAsia="Times New Roman" w:hAnsi="Consolas" w:cs="Times New Roman"/>
          <w:color w:val="D4D4D4"/>
          <w:sz w:val="21"/>
          <w:szCs w:val="21"/>
        </w:rPr>
      </w:pPr>
      <w:r w:rsidRPr="00E845C9">
        <w:rPr>
          <w:rFonts w:ascii="Consolas" w:eastAsia="Times New Roman" w:hAnsi="Consolas" w:cs="Times New Roman"/>
          <w:color w:val="D4D4D4"/>
          <w:sz w:val="21"/>
          <w:szCs w:val="21"/>
        </w:rPr>
        <w:t>}</w:t>
      </w:r>
    </w:p>
    <w:p w14:paraId="60608AE0" w14:textId="77777777" w:rsidR="00B5306F" w:rsidRPr="00E845C9" w:rsidRDefault="00B5306F" w:rsidP="00B5306F">
      <w:pPr>
        <w:shd w:val="clear" w:color="auto" w:fill="1E1E1E"/>
        <w:spacing w:after="0" w:line="285" w:lineRule="atLeast"/>
        <w:rPr>
          <w:rFonts w:ascii="Consolas" w:eastAsia="Times New Roman" w:hAnsi="Consolas" w:cs="Times New Roman"/>
          <w:color w:val="D4D4D4"/>
          <w:sz w:val="21"/>
          <w:szCs w:val="21"/>
        </w:rPr>
      </w:pPr>
    </w:p>
    <w:p w14:paraId="72BC9E98" w14:textId="77777777" w:rsidR="00B5306F" w:rsidRDefault="00B5306F" w:rsidP="00B5306F">
      <w:pPr>
        <w:shd w:val="clear" w:color="auto" w:fill="1E1E1E"/>
        <w:spacing w:after="0" w:line="285" w:lineRule="atLeast"/>
        <w:rPr>
          <w:rFonts w:ascii="Consolas" w:eastAsia="Times New Roman" w:hAnsi="Consolas" w:cs="Times New Roman"/>
          <w:color w:val="D4D4D4"/>
          <w:sz w:val="21"/>
          <w:szCs w:val="21"/>
        </w:rPr>
      </w:pPr>
      <w:proofErr w:type="spellStart"/>
      <w:r w:rsidRPr="00E845C9">
        <w:rPr>
          <w:rFonts w:ascii="Consolas" w:eastAsia="Times New Roman" w:hAnsi="Consolas" w:cs="Times New Roman"/>
          <w:color w:val="4EC9B0"/>
          <w:sz w:val="21"/>
          <w:szCs w:val="21"/>
        </w:rPr>
        <w:t>Circle</w:t>
      </w:r>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CDCAA"/>
          <w:sz w:val="21"/>
          <w:szCs w:val="21"/>
        </w:rPr>
        <w:t>call</w:t>
      </w:r>
      <w:proofErr w:type="spellEnd"/>
      <w:r w:rsidRPr="00E845C9">
        <w:rPr>
          <w:rFonts w:ascii="Consolas" w:eastAsia="Times New Roman" w:hAnsi="Consolas" w:cs="Times New Roman"/>
          <w:color w:val="D4D4D4"/>
          <w:sz w:val="21"/>
          <w:szCs w:val="21"/>
        </w:rPr>
        <w:t>(</w:t>
      </w:r>
      <w:r w:rsidRPr="00E845C9">
        <w:rPr>
          <w:rFonts w:ascii="Consolas" w:eastAsia="Times New Roman" w:hAnsi="Consolas" w:cs="Times New Roman"/>
          <w:color w:val="D4D4D4"/>
          <w:sz w:val="21"/>
          <w:szCs w:val="21"/>
          <w:highlight w:val="darkCyan"/>
        </w:rPr>
        <w:t>{}</w:t>
      </w:r>
      <w:r w:rsidRPr="00E845C9">
        <w:rPr>
          <w:rFonts w:ascii="Consolas" w:eastAsia="Times New Roman" w:hAnsi="Consolas" w:cs="Times New Roman"/>
          <w:color w:val="D4D4D4"/>
          <w:sz w:val="21"/>
          <w:szCs w:val="21"/>
        </w:rPr>
        <w:t xml:space="preserve">, </w:t>
      </w:r>
      <w:r w:rsidRPr="00E845C9">
        <w:rPr>
          <w:rFonts w:ascii="Consolas" w:eastAsia="Times New Roman" w:hAnsi="Consolas" w:cs="Times New Roman"/>
          <w:color w:val="B5CEA8"/>
          <w:sz w:val="21"/>
          <w:szCs w:val="21"/>
        </w:rPr>
        <w:t>1</w:t>
      </w:r>
      <w:r w:rsidRPr="00E845C9">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bookmarkEnd w:id="0"/>
    <w:p w14:paraId="491D2AA6" w14:textId="77777777" w:rsidR="00B5306F" w:rsidRDefault="00B5306F" w:rsidP="00B5306F">
      <w:pPr>
        <w:tabs>
          <w:tab w:val="left" w:pos="1416"/>
        </w:tabs>
      </w:pPr>
    </w:p>
    <w:p w14:paraId="7EF9FED6" w14:textId="77777777" w:rsidR="00B5306F" w:rsidRDefault="00B5306F" w:rsidP="00B5306F">
      <w:pPr>
        <w:tabs>
          <w:tab w:val="left" w:pos="1416"/>
        </w:tabs>
      </w:pPr>
    </w:p>
    <w:p w14:paraId="57B26475" w14:textId="77777777" w:rsidR="00B5306F" w:rsidRDefault="00B5306F" w:rsidP="00B5306F">
      <w:pPr>
        <w:tabs>
          <w:tab w:val="left" w:pos="1416"/>
        </w:tabs>
      </w:pPr>
    </w:p>
    <w:p w14:paraId="71C4BB23"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function</w:t>
      </w:r>
      <w:r w:rsidRPr="00AB2836">
        <w:rPr>
          <w:rFonts w:ascii="Consolas" w:eastAsia="Times New Roman" w:hAnsi="Consolas" w:cs="Times New Roman"/>
          <w:color w:val="D4D4D4"/>
          <w:sz w:val="21"/>
          <w:szCs w:val="21"/>
        </w:rPr>
        <w:t xml:space="preserve"> </w:t>
      </w:r>
      <w:proofErr w:type="spellStart"/>
      <w:proofErr w:type="gramStart"/>
      <w:r w:rsidRPr="00AB2836">
        <w:rPr>
          <w:rFonts w:ascii="Consolas" w:eastAsia="Times New Roman" w:hAnsi="Consolas" w:cs="Times New Roman"/>
          <w:color w:val="DCDCAA"/>
          <w:sz w:val="21"/>
          <w:szCs w:val="21"/>
        </w:rPr>
        <w:t>createCircle</w:t>
      </w:r>
      <w:proofErr w:type="spellEnd"/>
      <w:r w:rsidRPr="00AB2836">
        <w:rPr>
          <w:rFonts w:ascii="Consolas" w:eastAsia="Times New Roman" w:hAnsi="Consolas" w:cs="Times New Roman"/>
          <w:color w:val="D4D4D4"/>
          <w:sz w:val="21"/>
          <w:szCs w:val="21"/>
        </w:rPr>
        <w:t>(</w:t>
      </w:r>
      <w:proofErr w:type="gramEnd"/>
      <w:r w:rsidRPr="00AB2836">
        <w:rPr>
          <w:rFonts w:ascii="Consolas" w:eastAsia="Times New Roman" w:hAnsi="Consolas" w:cs="Times New Roman"/>
          <w:color w:val="9CDCFE"/>
          <w:sz w:val="21"/>
          <w:szCs w:val="21"/>
        </w:rPr>
        <w:t>radius</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location</w:t>
      </w:r>
      <w:r w:rsidRPr="00AB2836">
        <w:rPr>
          <w:rFonts w:ascii="Consolas" w:eastAsia="Times New Roman" w:hAnsi="Consolas" w:cs="Times New Roman"/>
          <w:color w:val="D4D4D4"/>
          <w:sz w:val="21"/>
          <w:szCs w:val="21"/>
        </w:rPr>
        <w:t>) {</w:t>
      </w:r>
    </w:p>
    <w:p w14:paraId="234C175E"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C586C0"/>
          <w:sz w:val="21"/>
          <w:szCs w:val="21"/>
        </w:rPr>
        <w:t>return</w:t>
      </w:r>
      <w:r w:rsidRPr="00AB2836">
        <w:rPr>
          <w:rFonts w:ascii="Consolas" w:eastAsia="Times New Roman" w:hAnsi="Consolas" w:cs="Times New Roman"/>
          <w:color w:val="D4D4D4"/>
          <w:sz w:val="21"/>
          <w:szCs w:val="21"/>
        </w:rPr>
        <w:t xml:space="preserve"> {</w:t>
      </w:r>
    </w:p>
    <w:p w14:paraId="3929291F"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radius</w:t>
      </w:r>
      <w:r w:rsidRPr="00AB2836">
        <w:rPr>
          <w:rFonts w:ascii="Consolas" w:eastAsia="Times New Roman" w:hAnsi="Consolas" w:cs="Times New Roman"/>
          <w:color w:val="D4D4D4"/>
          <w:sz w:val="21"/>
          <w:szCs w:val="21"/>
        </w:rPr>
        <w:t>,</w:t>
      </w:r>
    </w:p>
    <w:p w14:paraId="7B1B5809"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proofErr w:type="gramStart"/>
      <w:r w:rsidRPr="00AB2836">
        <w:rPr>
          <w:rFonts w:ascii="Consolas" w:eastAsia="Times New Roman" w:hAnsi="Consolas" w:cs="Times New Roman"/>
          <w:color w:val="DCDCAA"/>
          <w:sz w:val="21"/>
          <w:szCs w:val="21"/>
        </w:rPr>
        <w:t>draw</w:t>
      </w:r>
      <w:r w:rsidRPr="00AB2836">
        <w:rPr>
          <w:rFonts w:ascii="Consolas" w:eastAsia="Times New Roman" w:hAnsi="Consolas" w:cs="Times New Roman"/>
          <w:color w:val="D4D4D4"/>
          <w:sz w:val="21"/>
          <w:szCs w:val="21"/>
        </w:rPr>
        <w:t>(</w:t>
      </w:r>
      <w:proofErr w:type="gramEnd"/>
      <w:r w:rsidRPr="00AB2836">
        <w:rPr>
          <w:rFonts w:ascii="Consolas" w:eastAsia="Times New Roman" w:hAnsi="Consolas" w:cs="Times New Roman"/>
          <w:color w:val="D4D4D4"/>
          <w:sz w:val="21"/>
          <w:szCs w:val="21"/>
        </w:rPr>
        <w:t>) {</w:t>
      </w:r>
    </w:p>
    <w:p w14:paraId="630D3FF0"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CE9178"/>
          <w:sz w:val="21"/>
          <w:szCs w:val="21"/>
        </w:rPr>
        <w:t>'draw'</w:t>
      </w:r>
      <w:r w:rsidRPr="00AB2836">
        <w:rPr>
          <w:rFonts w:ascii="Consolas" w:eastAsia="Times New Roman" w:hAnsi="Consolas" w:cs="Times New Roman"/>
          <w:color w:val="D4D4D4"/>
          <w:sz w:val="21"/>
          <w:szCs w:val="21"/>
        </w:rPr>
        <w:t>);</w:t>
      </w:r>
    </w:p>
    <w:p w14:paraId="0E5ABEF8"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w:t>
      </w:r>
    </w:p>
    <w:p w14:paraId="4A5CEF55"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    };</w:t>
      </w:r>
    </w:p>
    <w:p w14:paraId="6A567568"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D4D4D4"/>
          <w:sz w:val="21"/>
          <w:szCs w:val="21"/>
        </w:rPr>
        <w:t>}</w:t>
      </w:r>
    </w:p>
    <w:p w14:paraId="11E2F558"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p>
    <w:p w14:paraId="4AEAED49"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const</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4FC1FF"/>
          <w:sz w:val="21"/>
          <w:szCs w:val="21"/>
        </w:rPr>
        <w:t>circle1</w:t>
      </w:r>
      <w:r w:rsidRPr="00AB2836">
        <w:rPr>
          <w:rFonts w:ascii="Consolas" w:eastAsia="Times New Roman" w:hAnsi="Consolas" w:cs="Times New Roman"/>
          <w:color w:val="D4D4D4"/>
          <w:sz w:val="21"/>
          <w:szCs w:val="21"/>
        </w:rPr>
        <w:t xml:space="preserve"> = </w:t>
      </w:r>
      <w:proofErr w:type="spellStart"/>
      <w:proofErr w:type="gramStart"/>
      <w:r w:rsidRPr="00AB2836">
        <w:rPr>
          <w:rFonts w:ascii="Consolas" w:eastAsia="Times New Roman" w:hAnsi="Consolas" w:cs="Times New Roman"/>
          <w:color w:val="DCDCAA"/>
          <w:sz w:val="21"/>
          <w:szCs w:val="21"/>
        </w:rPr>
        <w:t>createCircle</w:t>
      </w:r>
      <w:proofErr w:type="spellEnd"/>
      <w:r w:rsidRPr="00AB2836">
        <w:rPr>
          <w:rFonts w:ascii="Consolas" w:eastAsia="Times New Roman" w:hAnsi="Consolas" w:cs="Times New Roman"/>
          <w:color w:val="D4D4D4"/>
          <w:sz w:val="21"/>
          <w:szCs w:val="21"/>
        </w:rPr>
        <w:t>(</w:t>
      </w:r>
      <w:proofErr w:type="gramEnd"/>
      <w:r w:rsidRPr="00AB2836">
        <w:rPr>
          <w:rFonts w:ascii="Consolas" w:eastAsia="Times New Roman" w:hAnsi="Consolas" w:cs="Times New Roman"/>
          <w:color w:val="B5CEA8"/>
          <w:sz w:val="21"/>
          <w:szCs w:val="21"/>
        </w:rPr>
        <w:t>1</w:t>
      </w:r>
      <w:r w:rsidRPr="00AB2836">
        <w:rPr>
          <w:rFonts w:ascii="Consolas" w:eastAsia="Times New Roman" w:hAnsi="Consolas" w:cs="Times New Roman"/>
          <w:color w:val="D4D4D4"/>
          <w:sz w:val="21"/>
          <w:szCs w:val="21"/>
        </w:rPr>
        <w:t>);</w:t>
      </w:r>
    </w:p>
    <w:p w14:paraId="319DEBD4"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4FC1FF"/>
          <w:sz w:val="21"/>
          <w:szCs w:val="21"/>
        </w:rPr>
        <w:t>circle1</w:t>
      </w:r>
      <w:r w:rsidRPr="00AB2836">
        <w:rPr>
          <w:rFonts w:ascii="Consolas" w:eastAsia="Times New Roman" w:hAnsi="Consolas" w:cs="Times New Roman"/>
          <w:color w:val="D4D4D4"/>
          <w:sz w:val="21"/>
          <w:szCs w:val="21"/>
        </w:rPr>
        <w:t>);</w:t>
      </w:r>
    </w:p>
    <w:p w14:paraId="126CE37C"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p>
    <w:p w14:paraId="765FB9C0"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569CD6"/>
          <w:sz w:val="21"/>
          <w:szCs w:val="21"/>
        </w:rPr>
        <w:t>const</w:t>
      </w:r>
      <w:r w:rsidRPr="00AB2836">
        <w:rPr>
          <w:rFonts w:ascii="Consolas" w:eastAsia="Times New Roman" w:hAnsi="Consolas" w:cs="Times New Roman"/>
          <w:color w:val="D4D4D4"/>
          <w:sz w:val="21"/>
          <w:szCs w:val="21"/>
        </w:rPr>
        <w:t xml:space="preserve"> </w:t>
      </w:r>
      <w:r w:rsidRPr="00AB2836">
        <w:rPr>
          <w:rFonts w:ascii="Consolas" w:eastAsia="Times New Roman" w:hAnsi="Consolas" w:cs="Times New Roman"/>
          <w:color w:val="4FC1FF"/>
          <w:sz w:val="21"/>
          <w:szCs w:val="21"/>
        </w:rPr>
        <w:t>circle2</w:t>
      </w:r>
      <w:r w:rsidRPr="00AB2836">
        <w:rPr>
          <w:rFonts w:ascii="Consolas" w:eastAsia="Times New Roman" w:hAnsi="Consolas" w:cs="Times New Roman"/>
          <w:color w:val="D4D4D4"/>
          <w:sz w:val="21"/>
          <w:szCs w:val="21"/>
        </w:rPr>
        <w:t xml:space="preserve"> = </w:t>
      </w:r>
      <w:proofErr w:type="spellStart"/>
      <w:proofErr w:type="gramStart"/>
      <w:r w:rsidRPr="00AB2836">
        <w:rPr>
          <w:rFonts w:ascii="Consolas" w:eastAsia="Times New Roman" w:hAnsi="Consolas" w:cs="Times New Roman"/>
          <w:color w:val="DCDCAA"/>
          <w:sz w:val="21"/>
          <w:szCs w:val="21"/>
        </w:rPr>
        <w:t>createCircle</w:t>
      </w:r>
      <w:proofErr w:type="spellEnd"/>
      <w:r w:rsidRPr="00AB2836">
        <w:rPr>
          <w:rFonts w:ascii="Consolas" w:eastAsia="Times New Roman" w:hAnsi="Consolas" w:cs="Times New Roman"/>
          <w:color w:val="D4D4D4"/>
          <w:sz w:val="21"/>
          <w:szCs w:val="21"/>
        </w:rPr>
        <w:t>(</w:t>
      </w:r>
      <w:proofErr w:type="gramEnd"/>
      <w:r w:rsidRPr="00AB2836">
        <w:rPr>
          <w:rFonts w:ascii="Consolas" w:eastAsia="Times New Roman" w:hAnsi="Consolas" w:cs="Times New Roman"/>
          <w:color w:val="B5CEA8"/>
          <w:sz w:val="21"/>
          <w:szCs w:val="21"/>
        </w:rPr>
        <w:t>2</w:t>
      </w:r>
      <w:r w:rsidRPr="00AB2836">
        <w:rPr>
          <w:rFonts w:ascii="Consolas" w:eastAsia="Times New Roman" w:hAnsi="Consolas" w:cs="Times New Roman"/>
          <w:color w:val="D4D4D4"/>
          <w:sz w:val="21"/>
          <w:szCs w:val="21"/>
        </w:rPr>
        <w:t>);</w:t>
      </w:r>
    </w:p>
    <w:p w14:paraId="5165F34F" w14:textId="77777777" w:rsidR="00B5306F" w:rsidRPr="00AB2836" w:rsidRDefault="00B5306F" w:rsidP="00B5306F">
      <w:pPr>
        <w:shd w:val="clear" w:color="auto" w:fill="1E1E1E"/>
        <w:spacing w:after="0" w:line="285" w:lineRule="atLeast"/>
        <w:rPr>
          <w:rFonts w:ascii="Consolas" w:eastAsia="Times New Roman" w:hAnsi="Consolas" w:cs="Times New Roman"/>
          <w:color w:val="D4D4D4"/>
          <w:sz w:val="21"/>
          <w:szCs w:val="21"/>
        </w:rPr>
      </w:pPr>
      <w:r w:rsidRPr="00AB2836">
        <w:rPr>
          <w:rFonts w:ascii="Consolas" w:eastAsia="Times New Roman" w:hAnsi="Consolas" w:cs="Times New Roman"/>
          <w:color w:val="9CDCFE"/>
          <w:sz w:val="21"/>
          <w:szCs w:val="21"/>
        </w:rPr>
        <w:t>console</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DCDCAA"/>
          <w:sz w:val="21"/>
          <w:szCs w:val="21"/>
        </w:rPr>
        <w:t>log</w:t>
      </w:r>
      <w:r w:rsidRPr="00AB2836">
        <w:rPr>
          <w:rFonts w:ascii="Consolas" w:eastAsia="Times New Roman" w:hAnsi="Consolas" w:cs="Times New Roman"/>
          <w:color w:val="D4D4D4"/>
          <w:sz w:val="21"/>
          <w:szCs w:val="21"/>
        </w:rPr>
        <w:t>(</w:t>
      </w:r>
      <w:r w:rsidRPr="00AB2836">
        <w:rPr>
          <w:rFonts w:ascii="Consolas" w:eastAsia="Times New Roman" w:hAnsi="Consolas" w:cs="Times New Roman"/>
          <w:color w:val="4FC1FF"/>
          <w:sz w:val="21"/>
          <w:szCs w:val="21"/>
        </w:rPr>
        <w:t>circle2</w:t>
      </w:r>
      <w:r w:rsidRPr="00AB2836">
        <w:rPr>
          <w:rFonts w:ascii="Consolas" w:eastAsia="Times New Roman" w:hAnsi="Consolas" w:cs="Times New Roman"/>
          <w:color w:val="D4D4D4"/>
          <w:sz w:val="21"/>
          <w:szCs w:val="21"/>
        </w:rPr>
        <w:t>);</w:t>
      </w:r>
    </w:p>
    <w:p w14:paraId="4F340194" w14:textId="77777777" w:rsidR="00B5306F" w:rsidRDefault="00B5306F" w:rsidP="00B5306F">
      <w:pPr>
        <w:pStyle w:val="NoSpacing"/>
      </w:pPr>
    </w:p>
    <w:p w14:paraId="192D697A" w14:textId="77777777" w:rsidR="00B5306F" w:rsidRDefault="00B5306F" w:rsidP="00B5306F">
      <w:pPr>
        <w:pStyle w:val="NoSpacing"/>
      </w:pPr>
      <w:r>
        <w:t>Constructor</w:t>
      </w:r>
    </w:p>
    <w:p w14:paraId="7E343792" w14:textId="77777777" w:rsidR="00B5306F" w:rsidRDefault="00B5306F" w:rsidP="00B5306F">
      <w:pPr>
        <w:pStyle w:val="NoSpacing"/>
      </w:pPr>
      <w:r>
        <w:t>string literals</w:t>
      </w:r>
    </w:p>
    <w:p w14:paraId="3444DC78" w14:textId="77777777" w:rsidR="00B5306F" w:rsidRDefault="00B5306F" w:rsidP="00B5306F">
      <w:pPr>
        <w:pStyle w:val="NoSpacing"/>
      </w:pPr>
      <w:r>
        <w:t>Boolean literals</w:t>
      </w:r>
    </w:p>
    <w:p w14:paraId="50CAA7F5" w14:textId="77777777" w:rsidR="00B5306F" w:rsidRDefault="00B5306F" w:rsidP="00B5306F">
      <w:pPr>
        <w:pStyle w:val="NoSpacing"/>
      </w:pPr>
      <w:proofErr w:type="spellStart"/>
      <w:r>
        <w:t>Object.assign</w:t>
      </w:r>
      <w:proofErr w:type="spellEnd"/>
    </w:p>
    <w:p w14:paraId="099A3CF8" w14:textId="77777777" w:rsidR="00B5306F" w:rsidRDefault="00B5306F" w:rsidP="00B5306F">
      <w:pPr>
        <w:pStyle w:val="NoSpacing"/>
      </w:pPr>
      <w:r>
        <w:t>Spread operator</w:t>
      </w:r>
    </w:p>
    <w:p w14:paraId="7D21BD33" w14:textId="77777777" w:rsidR="00B5306F" w:rsidRDefault="00B5306F" w:rsidP="00B5306F">
      <w:pPr>
        <w:pStyle w:val="NoSpacing"/>
      </w:pPr>
    </w:p>
    <w:p w14:paraId="126435D5" w14:textId="77777777" w:rsidR="00B5306F" w:rsidRDefault="00B5306F" w:rsidP="00B5306F">
      <w:pPr>
        <w:pStyle w:val="NoSpacing"/>
      </w:pPr>
    </w:p>
    <w:p w14:paraId="2971D9DD" w14:textId="77777777" w:rsidR="00B5306F" w:rsidRDefault="00B5306F" w:rsidP="00B5306F">
      <w:pPr>
        <w:pStyle w:val="NoSpacing"/>
      </w:pPr>
      <w:r>
        <w:t xml:space="preserve">Constructor - That references the function that was used to construct or create an object.   Mosh.  </w:t>
      </w:r>
      <w:r>
        <w:br/>
      </w:r>
    </w:p>
    <w:p w14:paraId="0FBFB094" w14:textId="77777777" w:rsidR="00B5306F" w:rsidRDefault="00B5306F" w:rsidP="00B5306F">
      <w:pPr>
        <w:pStyle w:val="NoSpacing"/>
      </w:pPr>
    </w:p>
    <w:p w14:paraId="47E5E792" w14:textId="77777777" w:rsidR="00B5306F" w:rsidRDefault="00B5306F" w:rsidP="00B5306F">
      <w:pPr>
        <w:pStyle w:val="NoSpacing"/>
      </w:pPr>
    </w:p>
    <w:p w14:paraId="59F1A2A8" w14:textId="77777777" w:rsidR="00B5306F" w:rsidRPr="004E7BEE" w:rsidRDefault="00B5306F" w:rsidP="00B5306F">
      <w:pPr>
        <w:shd w:val="clear" w:color="auto" w:fill="1E1E1E"/>
        <w:spacing w:after="0" w:line="285" w:lineRule="atLeast"/>
        <w:rPr>
          <w:rFonts w:ascii="Consolas" w:eastAsia="Times New Roman" w:hAnsi="Consolas" w:cs="Times New Roman"/>
          <w:color w:val="D4D4D4"/>
          <w:sz w:val="21"/>
          <w:szCs w:val="21"/>
        </w:rPr>
      </w:pPr>
      <w:r w:rsidRPr="004E7BEE">
        <w:rPr>
          <w:rFonts w:ascii="Consolas" w:eastAsia="Times New Roman" w:hAnsi="Consolas" w:cs="Times New Roman"/>
          <w:color w:val="569CD6"/>
          <w:sz w:val="21"/>
          <w:szCs w:val="21"/>
        </w:rPr>
        <w:t>let</w:t>
      </w:r>
      <w:r w:rsidRPr="004E7BEE">
        <w:rPr>
          <w:rFonts w:ascii="Consolas" w:eastAsia="Times New Roman" w:hAnsi="Consolas" w:cs="Times New Roman"/>
          <w:color w:val="D4D4D4"/>
          <w:sz w:val="21"/>
          <w:szCs w:val="21"/>
        </w:rPr>
        <w:t xml:space="preserve"> </w:t>
      </w:r>
      <w:proofErr w:type="spellStart"/>
      <w:r w:rsidRPr="004E7BEE">
        <w:rPr>
          <w:rFonts w:ascii="Consolas" w:eastAsia="Times New Roman" w:hAnsi="Consolas" w:cs="Times New Roman"/>
          <w:color w:val="9CDCFE"/>
          <w:sz w:val="21"/>
          <w:szCs w:val="21"/>
        </w:rPr>
        <w:t>selectedColor</w:t>
      </w:r>
      <w:proofErr w:type="spellEnd"/>
      <w:r w:rsidRPr="004E7BEE">
        <w:rPr>
          <w:rFonts w:ascii="Consolas" w:eastAsia="Times New Roman" w:hAnsi="Consolas" w:cs="Times New Roman"/>
          <w:color w:val="D4D4D4"/>
          <w:sz w:val="21"/>
          <w:szCs w:val="21"/>
        </w:rPr>
        <w:t xml:space="preserve"> = </w:t>
      </w:r>
      <w:r w:rsidRPr="004E7BEE">
        <w:rPr>
          <w:rFonts w:ascii="Consolas" w:eastAsia="Times New Roman" w:hAnsi="Consolas" w:cs="Times New Roman"/>
          <w:color w:val="569CD6"/>
          <w:sz w:val="21"/>
          <w:szCs w:val="21"/>
        </w:rPr>
        <w:t>null</w:t>
      </w:r>
      <w:r w:rsidRPr="004E7BEE">
        <w:rPr>
          <w:rFonts w:ascii="Consolas" w:eastAsia="Times New Roman" w:hAnsi="Consolas" w:cs="Times New Roman"/>
          <w:color w:val="D4D4D4"/>
          <w:sz w:val="21"/>
          <w:szCs w:val="21"/>
        </w:rPr>
        <w:t>;</w:t>
      </w:r>
    </w:p>
    <w:p w14:paraId="25F9DFF9" w14:textId="77777777" w:rsidR="00B5306F" w:rsidRPr="00407CAB" w:rsidRDefault="00B5306F" w:rsidP="00B5306F">
      <w:pPr>
        <w:pStyle w:val="NoSpacing"/>
        <w:rPr>
          <w:b/>
          <w:bCs/>
        </w:rPr>
      </w:pPr>
      <w:r>
        <w:rPr>
          <w:b/>
          <w:bCs/>
        </w:rPr>
        <w:t>K</w:t>
      </w:r>
      <w:r w:rsidRPr="00407CAB">
        <w:rPr>
          <w:b/>
          <w:bCs/>
        </w:rPr>
        <w:t>ey</w:t>
      </w:r>
      <w:r>
        <w:rPr>
          <w:b/>
          <w:bCs/>
        </w:rPr>
        <w:t>-</w:t>
      </w:r>
      <w:r w:rsidRPr="00407CAB">
        <w:rPr>
          <w:b/>
          <w:bCs/>
        </w:rPr>
        <w:t xml:space="preserve">        </w:t>
      </w:r>
      <w:r>
        <w:rPr>
          <w:b/>
          <w:bCs/>
        </w:rPr>
        <w:t xml:space="preserve"> </w:t>
      </w:r>
      <w:r w:rsidRPr="00407CAB">
        <w:rPr>
          <w:b/>
          <w:bCs/>
        </w:rPr>
        <w:t xml:space="preserve">Variable               </w:t>
      </w:r>
      <w:r>
        <w:rPr>
          <w:b/>
          <w:bCs/>
        </w:rPr>
        <w:t>T</w:t>
      </w:r>
      <w:r w:rsidRPr="00407CAB">
        <w:rPr>
          <w:b/>
          <w:bCs/>
        </w:rPr>
        <w:t>ype</w:t>
      </w:r>
    </w:p>
    <w:p w14:paraId="7E121E3B" w14:textId="77777777" w:rsidR="00B5306F" w:rsidRPr="00407CAB" w:rsidRDefault="00B5306F" w:rsidP="00B5306F">
      <w:pPr>
        <w:pStyle w:val="NoSpacing"/>
        <w:rPr>
          <w:b/>
          <w:bCs/>
        </w:rPr>
      </w:pPr>
      <w:r>
        <w:rPr>
          <w:b/>
          <w:bCs/>
        </w:rPr>
        <w:t>W</w:t>
      </w:r>
      <w:r w:rsidRPr="00407CAB">
        <w:rPr>
          <w:b/>
          <w:bCs/>
        </w:rPr>
        <w:t xml:space="preserve">ord              </w:t>
      </w:r>
    </w:p>
    <w:p w14:paraId="181EC847" w14:textId="77777777" w:rsidR="00B5306F" w:rsidRDefault="00B5306F" w:rsidP="00B5306F"/>
    <w:p w14:paraId="6FF61598" w14:textId="77777777" w:rsidR="00B5306F" w:rsidRDefault="00B5306F" w:rsidP="00B5306F">
      <w:r>
        <w:t>Type of Variable.</w:t>
      </w:r>
    </w:p>
    <w:p w14:paraId="4EA76533" w14:textId="77777777" w:rsidR="00B5306F" w:rsidRDefault="00B5306F" w:rsidP="00B5306F"/>
    <w:p w14:paraId="06E22E79" w14:textId="77777777" w:rsidR="00B5306F" w:rsidRDefault="00B5306F" w:rsidP="00B5306F">
      <w:r>
        <w:t xml:space="preserve">Statement: </w:t>
      </w:r>
    </w:p>
    <w:p w14:paraId="2E1D7C60" w14:textId="77777777" w:rsidR="00B5306F" w:rsidRPr="00F61E40"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F61E40">
        <w:rPr>
          <w:rFonts w:ascii="Consolas" w:eastAsia="Times New Roman" w:hAnsi="Consolas" w:cs="Times New Roman"/>
          <w:color w:val="9CDCFE"/>
          <w:sz w:val="21"/>
          <w:szCs w:val="21"/>
          <w:highlight w:val="yellow"/>
        </w:rPr>
        <w:t>console</w:t>
      </w:r>
      <w:r w:rsidRPr="00F61E40">
        <w:rPr>
          <w:rFonts w:ascii="Consolas" w:eastAsia="Times New Roman" w:hAnsi="Consolas" w:cs="Times New Roman"/>
          <w:color w:val="D4D4D4"/>
          <w:sz w:val="21"/>
          <w:szCs w:val="21"/>
          <w:highlight w:val="yellow"/>
        </w:rPr>
        <w:t>.</w:t>
      </w:r>
      <w:r w:rsidRPr="00F61E40">
        <w:rPr>
          <w:rFonts w:ascii="Consolas" w:eastAsia="Times New Roman" w:hAnsi="Consolas" w:cs="Times New Roman"/>
          <w:color w:val="DCDCAA"/>
          <w:sz w:val="21"/>
          <w:szCs w:val="21"/>
          <w:highlight w:val="yellow"/>
        </w:rPr>
        <w:t>log</w:t>
      </w:r>
      <w:r w:rsidRPr="00F61E40">
        <w:rPr>
          <w:rFonts w:ascii="Consolas" w:eastAsia="Times New Roman" w:hAnsi="Consolas" w:cs="Times New Roman"/>
          <w:color w:val="D4D4D4"/>
          <w:sz w:val="21"/>
          <w:szCs w:val="21"/>
          <w:highlight w:val="yellow"/>
        </w:rPr>
        <w:t>(</w:t>
      </w:r>
      <w:proofErr w:type="gramEnd"/>
      <w:r w:rsidRPr="00F61E40">
        <w:rPr>
          <w:rFonts w:ascii="Consolas" w:eastAsia="Times New Roman" w:hAnsi="Consolas" w:cs="Times New Roman"/>
          <w:color w:val="CE9178"/>
          <w:sz w:val="21"/>
          <w:szCs w:val="21"/>
          <w:highlight w:val="yellow"/>
        </w:rPr>
        <w:t>'Hello World'</w:t>
      </w:r>
      <w:r w:rsidRPr="00F61E40">
        <w:rPr>
          <w:rFonts w:ascii="Consolas" w:eastAsia="Times New Roman" w:hAnsi="Consolas" w:cs="Times New Roman"/>
          <w:color w:val="D4D4D4"/>
          <w:sz w:val="21"/>
          <w:szCs w:val="21"/>
          <w:highlight w:val="yellow"/>
        </w:rPr>
        <w:t>);</w:t>
      </w:r>
    </w:p>
    <w:p w14:paraId="3C392CFE" w14:textId="77777777" w:rsidR="00B5306F" w:rsidRPr="00F61E40"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script</w:t>
      </w:r>
      <w:r w:rsidRPr="00F61E40">
        <w:rPr>
          <w:rFonts w:ascii="Consolas" w:eastAsia="Times New Roman" w:hAnsi="Consolas" w:cs="Times New Roman"/>
          <w:color w:val="808080"/>
          <w:sz w:val="21"/>
          <w:szCs w:val="21"/>
        </w:rPr>
        <w:t>&gt;</w:t>
      </w:r>
    </w:p>
    <w:p w14:paraId="787FD600" w14:textId="77777777" w:rsidR="00B5306F" w:rsidRPr="00F61E40"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61E40">
        <w:rPr>
          <w:rFonts w:ascii="Consolas" w:eastAsia="Times New Roman" w:hAnsi="Consolas" w:cs="Times New Roman"/>
          <w:color w:val="D4D4D4"/>
          <w:sz w:val="21"/>
          <w:szCs w:val="21"/>
        </w:rPr>
        <w:t xml:space="preserve">  </w:t>
      </w:r>
      <w:r w:rsidRPr="00F61E40">
        <w:rPr>
          <w:rFonts w:ascii="Consolas" w:eastAsia="Times New Roman" w:hAnsi="Consolas" w:cs="Times New Roman"/>
          <w:color w:val="808080"/>
          <w:sz w:val="21"/>
          <w:szCs w:val="21"/>
        </w:rPr>
        <w:t>&lt;/</w:t>
      </w:r>
      <w:r w:rsidRPr="00F61E40">
        <w:rPr>
          <w:rFonts w:ascii="Consolas" w:eastAsia="Times New Roman" w:hAnsi="Consolas" w:cs="Times New Roman"/>
          <w:color w:val="569CD6"/>
          <w:sz w:val="21"/>
          <w:szCs w:val="21"/>
        </w:rPr>
        <w:t>body</w:t>
      </w:r>
      <w:r w:rsidRPr="00F61E40">
        <w:rPr>
          <w:rFonts w:ascii="Consolas" w:eastAsia="Times New Roman" w:hAnsi="Consolas" w:cs="Times New Roman"/>
          <w:color w:val="808080"/>
          <w:sz w:val="21"/>
          <w:szCs w:val="21"/>
        </w:rPr>
        <w:t>&gt;</w:t>
      </w:r>
    </w:p>
    <w:p w14:paraId="5B41B403" w14:textId="77777777" w:rsidR="00B5306F" w:rsidRDefault="00B5306F" w:rsidP="00B5306F">
      <w:pPr>
        <w:pStyle w:val="NoSpacing"/>
        <w:ind w:left="720"/>
      </w:pPr>
    </w:p>
    <w:p w14:paraId="02A3B43B" w14:textId="77777777" w:rsidR="00B5306F" w:rsidRDefault="00B5306F" w:rsidP="00B5306F">
      <w:pPr>
        <w:pStyle w:val="NoSpacing"/>
        <w:ind w:left="720"/>
      </w:pPr>
    </w:p>
    <w:p w14:paraId="5D45E671" w14:textId="77777777" w:rsidR="00B5306F" w:rsidRDefault="00B5306F" w:rsidP="00B5306F">
      <w:pPr>
        <w:pStyle w:val="NoSpacing"/>
        <w:ind w:left="720"/>
      </w:pPr>
      <w:r>
        <w:t xml:space="preserve">The highlighted code is a statement.  A statement is a piece of code that expresses an action to be carried out.  In this case, we want to log </w:t>
      </w:r>
      <w:proofErr w:type="spellStart"/>
      <w:r>
        <w:rPr>
          <w:i/>
          <w:iCs/>
        </w:rPr>
        <w:t>log</w:t>
      </w:r>
      <w:proofErr w:type="spellEnd"/>
      <w:r>
        <w:rPr>
          <w:i/>
          <w:iCs/>
        </w:rPr>
        <w:t xml:space="preserve"> </w:t>
      </w:r>
      <w:r>
        <w:t xml:space="preserve">a message </w:t>
      </w:r>
      <w:r w:rsidRPr="004976B8">
        <w:rPr>
          <w:i/>
          <w:iCs/>
        </w:rPr>
        <w:t>‘Hello World</w:t>
      </w:r>
      <w:proofErr w:type="gramStart"/>
      <w:r w:rsidRPr="004976B8">
        <w:rPr>
          <w:i/>
          <w:iCs/>
        </w:rPr>
        <w:t>’</w:t>
      </w:r>
      <w:r>
        <w:t>,</w:t>
      </w:r>
      <w:proofErr w:type="gramEnd"/>
      <w:r>
        <w:t xml:space="preserve"> on the </w:t>
      </w:r>
      <w:r>
        <w:rPr>
          <w:i/>
          <w:iCs/>
        </w:rPr>
        <w:t>console</w:t>
      </w:r>
      <w:r>
        <w:t xml:space="preserve">.  </w:t>
      </w:r>
    </w:p>
    <w:p w14:paraId="5DA660EE" w14:textId="77777777" w:rsidR="00B5306F" w:rsidRDefault="00B5306F" w:rsidP="00B5306F"/>
    <w:p w14:paraId="52E1802C" w14:textId="77777777" w:rsidR="00B5306F" w:rsidRDefault="00B5306F" w:rsidP="00B5306F">
      <w:r>
        <w:t>String:</w:t>
      </w:r>
    </w:p>
    <w:p w14:paraId="2FFEFF89" w14:textId="77777777" w:rsidR="00B5306F" w:rsidRPr="004976B8"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4976B8">
        <w:rPr>
          <w:rFonts w:ascii="Consolas" w:eastAsia="Times New Roman" w:hAnsi="Consolas" w:cs="Times New Roman"/>
          <w:color w:val="9CDCFE"/>
          <w:sz w:val="21"/>
          <w:szCs w:val="21"/>
        </w:rPr>
        <w:t>console</w:t>
      </w:r>
      <w:r w:rsidRPr="004976B8">
        <w:rPr>
          <w:rFonts w:ascii="Consolas" w:eastAsia="Times New Roman" w:hAnsi="Consolas" w:cs="Times New Roman"/>
          <w:color w:val="D4D4D4"/>
          <w:sz w:val="21"/>
          <w:szCs w:val="21"/>
        </w:rPr>
        <w:t>.</w:t>
      </w:r>
      <w:r w:rsidRPr="004976B8">
        <w:rPr>
          <w:rFonts w:ascii="Consolas" w:eastAsia="Times New Roman" w:hAnsi="Consolas" w:cs="Times New Roman"/>
          <w:color w:val="DCDCAA"/>
          <w:sz w:val="21"/>
          <w:szCs w:val="21"/>
        </w:rPr>
        <w:t>log</w:t>
      </w:r>
      <w:r w:rsidRPr="004976B8">
        <w:rPr>
          <w:rFonts w:ascii="Consolas" w:eastAsia="Times New Roman" w:hAnsi="Consolas" w:cs="Times New Roman"/>
          <w:color w:val="D4D4D4"/>
          <w:sz w:val="21"/>
          <w:szCs w:val="21"/>
        </w:rPr>
        <w:t>(</w:t>
      </w:r>
      <w:proofErr w:type="gramEnd"/>
      <w:r w:rsidRPr="004976B8">
        <w:rPr>
          <w:rFonts w:ascii="Consolas" w:eastAsia="Times New Roman" w:hAnsi="Consolas" w:cs="Times New Roman"/>
          <w:color w:val="CE9178"/>
          <w:sz w:val="21"/>
          <w:szCs w:val="21"/>
          <w:highlight w:val="yellow"/>
        </w:rPr>
        <w:t>'Hello World'</w:t>
      </w:r>
      <w:r w:rsidRPr="004976B8">
        <w:rPr>
          <w:rFonts w:ascii="Consolas" w:eastAsia="Times New Roman" w:hAnsi="Consolas" w:cs="Times New Roman"/>
          <w:color w:val="D4D4D4"/>
          <w:sz w:val="21"/>
          <w:szCs w:val="21"/>
        </w:rPr>
        <w:t>);</w:t>
      </w:r>
    </w:p>
    <w:p w14:paraId="649E05A8" w14:textId="77777777" w:rsidR="00B5306F" w:rsidRDefault="00B5306F" w:rsidP="00B5306F">
      <w:pPr>
        <w:pStyle w:val="NoSpacing"/>
        <w:ind w:left="720"/>
      </w:pPr>
    </w:p>
    <w:p w14:paraId="1D4BE489" w14:textId="77777777" w:rsidR="00B5306F" w:rsidRDefault="00B5306F" w:rsidP="00B5306F">
      <w:pPr>
        <w:pStyle w:val="NoSpacing"/>
        <w:ind w:left="720"/>
      </w:pPr>
      <w:r>
        <w:t>What we have here in between single “code?” is called a string.  A string is a sequence of characters.</w:t>
      </w:r>
    </w:p>
    <w:p w14:paraId="038B21D5" w14:textId="77777777" w:rsidR="00B5306F" w:rsidRDefault="00B5306F" w:rsidP="00B5306F"/>
    <w:p w14:paraId="0B9D957D" w14:textId="77777777" w:rsidR="00B5306F" w:rsidRDefault="00B5306F" w:rsidP="00B5306F">
      <w:pPr>
        <w:pStyle w:val="NoSpacing"/>
      </w:pPr>
      <w:r>
        <w:t xml:space="preserve">Notation: </w:t>
      </w:r>
    </w:p>
    <w:p w14:paraId="377C9D39" w14:textId="77777777" w:rsidR="00B5306F" w:rsidRDefault="00B5306F" w:rsidP="00B5306F">
      <w:pPr>
        <w:pStyle w:val="NoSpacing"/>
        <w:ind w:left="720"/>
      </w:pPr>
      <w:r>
        <w:t>// In JavaScript we also have this notation: // We can add two slashes and this represents a comment.</w:t>
      </w:r>
      <w:r>
        <w:br/>
        <w:t xml:space="preserve">Here we can add some description to our code and this description is ignored by the JavaScript engine.  It is not executed.  It is purely for documenting the code when you want to explain to other developers why you have written the code this way.  You don’t want to explain what the code does because that should be clear in the code itself.  We want to explain Why’s and </w:t>
      </w:r>
      <w:proofErr w:type="spellStart"/>
      <w:r>
        <w:t>Hows</w:t>
      </w:r>
      <w:proofErr w:type="spellEnd"/>
      <w:r>
        <w:t xml:space="preserve">.  </w:t>
      </w:r>
    </w:p>
    <w:p w14:paraId="42A8721E" w14:textId="77777777" w:rsidR="00B5306F" w:rsidRDefault="00B5306F" w:rsidP="00B5306F">
      <w:pPr>
        <w:pStyle w:val="NoSpacing"/>
        <w:ind w:left="720"/>
      </w:pPr>
    </w:p>
    <w:p w14:paraId="532EBDA4" w14:textId="77777777" w:rsidR="00B5306F" w:rsidRPr="006925E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432E2720" w14:textId="77777777" w:rsidR="00B5306F" w:rsidRPr="006925E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6A9955"/>
          <w:sz w:val="21"/>
          <w:szCs w:val="21"/>
        </w:rPr>
        <w:t>// Comment</w:t>
      </w:r>
    </w:p>
    <w:p w14:paraId="5C9FDBB4" w14:textId="77777777" w:rsidR="00B5306F" w:rsidRPr="006925E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proofErr w:type="gramStart"/>
      <w:r w:rsidRPr="006925E1">
        <w:rPr>
          <w:rFonts w:ascii="Consolas" w:eastAsia="Times New Roman" w:hAnsi="Consolas" w:cs="Times New Roman"/>
          <w:color w:val="9CDCFE"/>
          <w:sz w:val="21"/>
          <w:szCs w:val="21"/>
        </w:rPr>
        <w:t>console</w:t>
      </w:r>
      <w:r w:rsidRPr="006925E1">
        <w:rPr>
          <w:rFonts w:ascii="Consolas" w:eastAsia="Times New Roman" w:hAnsi="Consolas" w:cs="Times New Roman"/>
          <w:color w:val="D4D4D4"/>
          <w:sz w:val="21"/>
          <w:szCs w:val="21"/>
        </w:rPr>
        <w:t>.</w:t>
      </w:r>
      <w:r w:rsidRPr="006925E1">
        <w:rPr>
          <w:rFonts w:ascii="Consolas" w:eastAsia="Times New Roman" w:hAnsi="Consolas" w:cs="Times New Roman"/>
          <w:color w:val="DCDCAA"/>
          <w:sz w:val="21"/>
          <w:szCs w:val="21"/>
        </w:rPr>
        <w:t>log</w:t>
      </w:r>
      <w:r w:rsidRPr="006925E1">
        <w:rPr>
          <w:rFonts w:ascii="Consolas" w:eastAsia="Times New Roman" w:hAnsi="Consolas" w:cs="Times New Roman"/>
          <w:color w:val="D4D4D4"/>
          <w:sz w:val="21"/>
          <w:szCs w:val="21"/>
        </w:rPr>
        <w:t>(</w:t>
      </w:r>
      <w:proofErr w:type="gramEnd"/>
      <w:r w:rsidRPr="006925E1">
        <w:rPr>
          <w:rFonts w:ascii="Consolas" w:eastAsia="Times New Roman" w:hAnsi="Consolas" w:cs="Times New Roman"/>
          <w:color w:val="CE9178"/>
          <w:sz w:val="21"/>
          <w:szCs w:val="21"/>
        </w:rPr>
        <w:t>'Hello World'</w:t>
      </w:r>
      <w:r w:rsidRPr="006925E1">
        <w:rPr>
          <w:rFonts w:ascii="Consolas" w:eastAsia="Times New Roman" w:hAnsi="Consolas" w:cs="Times New Roman"/>
          <w:color w:val="D4D4D4"/>
          <w:sz w:val="21"/>
          <w:szCs w:val="21"/>
        </w:rPr>
        <w:t>);</w:t>
      </w:r>
    </w:p>
    <w:p w14:paraId="7BBC6380" w14:textId="77777777" w:rsidR="00B5306F" w:rsidRPr="006925E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925E1">
        <w:rPr>
          <w:rFonts w:ascii="Consolas" w:eastAsia="Times New Roman" w:hAnsi="Consolas" w:cs="Times New Roman"/>
          <w:color w:val="D4D4D4"/>
          <w:sz w:val="21"/>
          <w:szCs w:val="21"/>
        </w:rPr>
        <w:t xml:space="preserve">    </w:t>
      </w:r>
      <w:r w:rsidRPr="006925E1">
        <w:rPr>
          <w:rFonts w:ascii="Consolas" w:eastAsia="Times New Roman" w:hAnsi="Consolas" w:cs="Times New Roman"/>
          <w:color w:val="808080"/>
          <w:sz w:val="21"/>
          <w:szCs w:val="21"/>
        </w:rPr>
        <w:t>&lt;/</w:t>
      </w:r>
      <w:r w:rsidRPr="006925E1">
        <w:rPr>
          <w:rFonts w:ascii="Consolas" w:eastAsia="Times New Roman" w:hAnsi="Consolas" w:cs="Times New Roman"/>
          <w:color w:val="569CD6"/>
          <w:sz w:val="21"/>
          <w:szCs w:val="21"/>
        </w:rPr>
        <w:t>script</w:t>
      </w:r>
      <w:r w:rsidRPr="006925E1">
        <w:rPr>
          <w:rFonts w:ascii="Consolas" w:eastAsia="Times New Roman" w:hAnsi="Consolas" w:cs="Times New Roman"/>
          <w:color w:val="808080"/>
          <w:sz w:val="21"/>
          <w:szCs w:val="21"/>
        </w:rPr>
        <w:t>&gt;</w:t>
      </w:r>
    </w:p>
    <w:p w14:paraId="054220E9" w14:textId="77777777" w:rsidR="00B5306F" w:rsidRDefault="00B5306F" w:rsidP="00B5306F">
      <w:pPr>
        <w:pStyle w:val="NoSpacing"/>
      </w:pPr>
    </w:p>
    <w:p w14:paraId="54F5446A" w14:textId="77777777" w:rsidR="00B5306F" w:rsidRDefault="00B5306F" w:rsidP="00B5306F">
      <w:pPr>
        <w:pStyle w:val="NoSpacing"/>
      </w:pPr>
    </w:p>
    <w:p w14:paraId="604E7212" w14:textId="77777777" w:rsidR="00B5306F" w:rsidRDefault="00B5306F" w:rsidP="00B5306F">
      <w:pPr>
        <w:pStyle w:val="NoSpacing"/>
      </w:pPr>
      <w:r>
        <w:t>Variable:</w:t>
      </w:r>
    </w:p>
    <w:p w14:paraId="3C7AF508" w14:textId="77777777" w:rsidR="00B5306F" w:rsidRDefault="00B5306F" w:rsidP="00B5306F">
      <w:pPr>
        <w:pStyle w:val="NoSpacing"/>
      </w:pPr>
    </w:p>
    <w:p w14:paraId="5416FB3D" w14:textId="77777777" w:rsidR="00B5306F" w:rsidRDefault="00B5306F" w:rsidP="00B5306F">
      <w:pPr>
        <w:pStyle w:val="NoSpacing"/>
      </w:pPr>
      <w:r>
        <w:t>In programming we use a variable to store data temporarily in a computer’s memory.</w:t>
      </w:r>
    </w:p>
    <w:p w14:paraId="10B12A01" w14:textId="77777777" w:rsidR="00B5306F" w:rsidRDefault="00B5306F" w:rsidP="00B5306F">
      <w:pPr>
        <w:pStyle w:val="NoSpacing"/>
      </w:pPr>
    </w:p>
    <w:p w14:paraId="77A52FD8" w14:textId="77777777" w:rsidR="00B5306F" w:rsidRDefault="00B5306F" w:rsidP="00B5306F">
      <w:pPr>
        <w:pStyle w:val="NoSpacing"/>
      </w:pPr>
      <w:r>
        <w:t xml:space="preserve">In this case, the variable is the name portion. </w:t>
      </w:r>
    </w:p>
    <w:p w14:paraId="17295640" w14:textId="77777777" w:rsidR="00B5306F" w:rsidRPr="00A73D7A" w:rsidRDefault="00B5306F" w:rsidP="00B5306F">
      <w:pPr>
        <w:shd w:val="clear" w:color="auto" w:fill="1E1E1E"/>
        <w:spacing w:after="0" w:line="285" w:lineRule="atLeast"/>
        <w:rPr>
          <w:rFonts w:ascii="Consolas" w:eastAsia="Times New Roman" w:hAnsi="Consolas" w:cs="Times New Roman"/>
          <w:color w:val="D4D4D4"/>
          <w:sz w:val="21"/>
          <w:szCs w:val="21"/>
        </w:rPr>
      </w:pPr>
      <w:r w:rsidRPr="00A73D7A">
        <w:rPr>
          <w:rFonts w:ascii="Consolas" w:eastAsia="Times New Roman" w:hAnsi="Consolas" w:cs="Times New Roman"/>
          <w:color w:val="569CD6"/>
          <w:sz w:val="21"/>
          <w:szCs w:val="21"/>
        </w:rPr>
        <w:t>let</w:t>
      </w:r>
      <w:r w:rsidRPr="00A73D7A">
        <w:rPr>
          <w:rFonts w:ascii="Consolas" w:eastAsia="Times New Roman" w:hAnsi="Consolas" w:cs="Times New Roman"/>
          <w:color w:val="D4D4D4"/>
          <w:sz w:val="21"/>
          <w:szCs w:val="21"/>
        </w:rPr>
        <w:t xml:space="preserve"> </w:t>
      </w:r>
      <w:r w:rsidRPr="00A73D7A">
        <w:rPr>
          <w:rFonts w:ascii="Consolas" w:eastAsia="Times New Roman" w:hAnsi="Consolas" w:cs="Times New Roman"/>
          <w:color w:val="9CDCFE"/>
          <w:sz w:val="21"/>
          <w:szCs w:val="21"/>
        </w:rPr>
        <w:t>name</w:t>
      </w:r>
      <w:r w:rsidRPr="00A73D7A">
        <w:rPr>
          <w:rFonts w:ascii="Consolas" w:eastAsia="Times New Roman" w:hAnsi="Consolas" w:cs="Times New Roman"/>
          <w:color w:val="D4D4D4"/>
          <w:sz w:val="21"/>
          <w:szCs w:val="21"/>
        </w:rPr>
        <w:t xml:space="preserve"> = </w:t>
      </w:r>
      <w:r w:rsidRPr="00A73D7A">
        <w:rPr>
          <w:rFonts w:ascii="Consolas" w:eastAsia="Times New Roman" w:hAnsi="Consolas" w:cs="Times New Roman"/>
          <w:color w:val="CE9178"/>
          <w:sz w:val="21"/>
          <w:szCs w:val="21"/>
        </w:rPr>
        <w:t>'Mosh'</w:t>
      </w:r>
      <w:r w:rsidRPr="00A73D7A">
        <w:rPr>
          <w:rFonts w:ascii="Consolas" w:eastAsia="Times New Roman" w:hAnsi="Consolas" w:cs="Times New Roman"/>
          <w:color w:val="D4D4D4"/>
          <w:sz w:val="21"/>
          <w:szCs w:val="21"/>
        </w:rPr>
        <w:t>;</w:t>
      </w:r>
    </w:p>
    <w:p w14:paraId="27DE9491" w14:textId="77777777" w:rsidR="00B5306F" w:rsidRPr="007C19BE" w:rsidRDefault="00B5306F" w:rsidP="00B5306F">
      <w:pPr>
        <w:rPr>
          <w:rFonts w:cstheme="minorHAnsi"/>
        </w:rPr>
      </w:pPr>
    </w:p>
    <w:p w14:paraId="20F644D0" w14:textId="77777777" w:rsidR="00B5306F" w:rsidRPr="007C19BE" w:rsidRDefault="00B5306F" w:rsidP="00B5306F">
      <w:pPr>
        <w:rPr>
          <w:rFonts w:cstheme="minorHAnsi"/>
        </w:rPr>
      </w:pPr>
      <w:r w:rsidRPr="007C19BE">
        <w:rPr>
          <w:rFonts w:cstheme="minorHAnsi"/>
        </w:rPr>
        <w:t xml:space="preserve">4 Ways to </w:t>
      </w:r>
      <w:r w:rsidRPr="007C19BE">
        <w:rPr>
          <w:rFonts w:cstheme="minorHAnsi"/>
          <w:b/>
          <w:bCs/>
        </w:rPr>
        <w:t>Declare</w:t>
      </w:r>
      <w:r w:rsidRPr="007C19BE">
        <w:rPr>
          <w:rFonts w:cstheme="minorHAnsi"/>
        </w:rPr>
        <w:t xml:space="preserve"> a JavaScript Variable:</w:t>
      </w:r>
    </w:p>
    <w:p w14:paraId="22BA93A4" w14:textId="77777777" w:rsidR="00B5306F" w:rsidRPr="007C19BE" w:rsidRDefault="00B5306F" w:rsidP="00B5306F">
      <w:pPr>
        <w:numPr>
          <w:ilvl w:val="0"/>
          <w:numId w:val="1"/>
        </w:numPr>
        <w:rPr>
          <w:rFonts w:cstheme="minorHAnsi"/>
        </w:rPr>
      </w:pPr>
      <w:r w:rsidRPr="007C19BE">
        <w:rPr>
          <w:rFonts w:cstheme="minorHAnsi"/>
        </w:rPr>
        <w:lastRenderedPageBreak/>
        <w:t>Using var</w:t>
      </w:r>
    </w:p>
    <w:p w14:paraId="6ABEB745" w14:textId="77777777" w:rsidR="00B5306F" w:rsidRPr="007C19BE" w:rsidRDefault="00B5306F" w:rsidP="00B5306F">
      <w:pPr>
        <w:numPr>
          <w:ilvl w:val="0"/>
          <w:numId w:val="1"/>
        </w:numPr>
        <w:rPr>
          <w:rFonts w:cstheme="minorHAnsi"/>
        </w:rPr>
      </w:pPr>
      <w:r w:rsidRPr="007C19BE">
        <w:rPr>
          <w:rFonts w:cstheme="minorHAnsi"/>
        </w:rPr>
        <w:t>Using let</w:t>
      </w:r>
    </w:p>
    <w:p w14:paraId="3189B0DA" w14:textId="77777777" w:rsidR="00B5306F" w:rsidRPr="007C19BE" w:rsidRDefault="00B5306F" w:rsidP="00B5306F">
      <w:pPr>
        <w:pStyle w:val="NoSpacing"/>
        <w:rPr>
          <w:rFonts w:cstheme="minorHAnsi"/>
        </w:rPr>
      </w:pPr>
    </w:p>
    <w:p w14:paraId="0A526C6C" w14:textId="77777777" w:rsidR="00B5306F" w:rsidRPr="007C19BE" w:rsidRDefault="00B5306F" w:rsidP="00B5306F">
      <w:pPr>
        <w:pStyle w:val="NoSpacing"/>
        <w:rPr>
          <w:rFonts w:cstheme="minorHAnsi"/>
        </w:rPr>
      </w:pPr>
    </w:p>
    <w:p w14:paraId="17161AD1" w14:textId="77777777" w:rsidR="00B5306F" w:rsidRPr="007C19BE" w:rsidRDefault="00B5306F" w:rsidP="00B5306F">
      <w:pPr>
        <w:pStyle w:val="NoSpacing"/>
        <w:numPr>
          <w:ilvl w:val="0"/>
          <w:numId w:val="3"/>
        </w:numPr>
        <w:rPr>
          <w:rFonts w:cstheme="minorHAnsi"/>
        </w:rPr>
      </w:pPr>
      <w:r w:rsidRPr="007C19BE">
        <w:rPr>
          <w:rFonts w:cstheme="minorHAnsi"/>
        </w:rPr>
        <w:t>Const vs let:</w:t>
      </w:r>
    </w:p>
    <w:p w14:paraId="460F8484" w14:textId="77777777" w:rsidR="00B5306F" w:rsidRPr="007C19BE" w:rsidRDefault="00B5306F" w:rsidP="00B5306F">
      <w:pPr>
        <w:pStyle w:val="NoSpacing"/>
        <w:ind w:left="720"/>
        <w:rPr>
          <w:rFonts w:cstheme="minorHAnsi"/>
        </w:rPr>
      </w:pPr>
    </w:p>
    <w:p w14:paraId="5C5B8575" w14:textId="77777777" w:rsidR="00B5306F" w:rsidRPr="007C19BE" w:rsidRDefault="00B5306F" w:rsidP="00B5306F">
      <w:pPr>
        <w:pStyle w:val="NoSpacing"/>
        <w:ind w:left="720"/>
        <w:rPr>
          <w:rFonts w:cstheme="minorHAnsi"/>
        </w:rPr>
      </w:pPr>
      <w:r w:rsidRPr="007C19BE">
        <w:rPr>
          <w:rFonts w:cstheme="minorHAnsi"/>
        </w:rPr>
        <w:t xml:space="preserve">The best practice is that if you don’t need to reassign, constant is your best choice.  If you need to reassign a variable, use let.  </w:t>
      </w:r>
    </w:p>
    <w:p w14:paraId="3E1BBA9D" w14:textId="77777777" w:rsidR="00B5306F" w:rsidRPr="007C19BE" w:rsidRDefault="00B5306F" w:rsidP="00B5306F">
      <w:pPr>
        <w:pStyle w:val="NoSpacing"/>
        <w:rPr>
          <w:rFonts w:cstheme="minorHAnsi"/>
        </w:rPr>
      </w:pPr>
    </w:p>
    <w:p w14:paraId="48D2DC19" w14:textId="77777777" w:rsidR="00B5306F" w:rsidRPr="007C19BE" w:rsidRDefault="00B5306F" w:rsidP="00B5306F">
      <w:pPr>
        <w:pStyle w:val="NoSpacing"/>
        <w:rPr>
          <w:rFonts w:cstheme="minorHAnsi"/>
        </w:rPr>
      </w:pPr>
    </w:p>
    <w:p w14:paraId="5C52745C" w14:textId="77777777" w:rsidR="00B5306F" w:rsidRPr="007C19BE" w:rsidRDefault="00B5306F" w:rsidP="00B5306F">
      <w:pPr>
        <w:pStyle w:val="NoSpacing"/>
        <w:rPr>
          <w:rFonts w:cstheme="minorHAnsi"/>
        </w:rPr>
      </w:pPr>
    </w:p>
    <w:p w14:paraId="6246DFFC" w14:textId="77777777" w:rsidR="00B5306F" w:rsidRPr="007C19BE" w:rsidRDefault="00B5306F" w:rsidP="00B5306F">
      <w:pPr>
        <w:pStyle w:val="NoSpacing"/>
        <w:rPr>
          <w:rFonts w:cstheme="minorHAnsi"/>
        </w:rPr>
      </w:pPr>
      <w:r w:rsidRPr="007C19BE">
        <w:rPr>
          <w:rFonts w:cstheme="minorHAnsi"/>
        </w:rPr>
        <w:t>Using const</w:t>
      </w:r>
    </w:p>
    <w:p w14:paraId="540BBC55" w14:textId="77777777" w:rsidR="00B5306F" w:rsidRPr="007C19BE" w:rsidRDefault="00B5306F" w:rsidP="00B5306F">
      <w:pPr>
        <w:pStyle w:val="NoSpacing"/>
        <w:rPr>
          <w:rFonts w:cstheme="minorHAnsi"/>
        </w:rPr>
      </w:pPr>
      <w:r w:rsidRPr="007C19BE">
        <w:rPr>
          <w:rFonts w:cstheme="minorHAnsi"/>
        </w:rPr>
        <w:t>Using nothing</w:t>
      </w:r>
    </w:p>
    <w:p w14:paraId="6144F765" w14:textId="77777777" w:rsidR="00B5306F" w:rsidRPr="007C19BE" w:rsidRDefault="00B5306F" w:rsidP="00B5306F">
      <w:pPr>
        <w:pStyle w:val="NoSpacing"/>
        <w:rPr>
          <w:rFonts w:cstheme="minorHAnsi"/>
          <w:color w:val="000000"/>
          <w:shd w:val="clear" w:color="auto" w:fill="FFFFFF"/>
        </w:rPr>
      </w:pPr>
      <w:r w:rsidRPr="007C19BE">
        <w:rPr>
          <w:rFonts w:cstheme="minorHAnsi"/>
          <w:color w:val="000000"/>
          <w:shd w:val="clear" w:color="auto" w:fill="FFFFFF"/>
        </w:rPr>
        <w:t>In this example, </w:t>
      </w:r>
      <w:r w:rsidRPr="007C19BE">
        <w:rPr>
          <w:rStyle w:val="HTMLCode"/>
          <w:rFonts w:asciiTheme="minorHAnsi" w:eastAsiaTheme="minorHAnsi" w:hAnsiTheme="minorHAnsi" w:cstheme="minorHAnsi"/>
          <w:color w:val="DC143C"/>
          <w:sz w:val="22"/>
          <w:szCs w:val="22"/>
        </w:rPr>
        <w:t>x</w:t>
      </w:r>
      <w:r w:rsidRPr="007C19BE">
        <w:rPr>
          <w:rFonts w:cstheme="minorHAnsi"/>
          <w:color w:val="000000"/>
          <w:shd w:val="clear" w:color="auto" w:fill="FFFFFF"/>
        </w:rPr>
        <w:t>, </w:t>
      </w:r>
      <w:r w:rsidRPr="007C19BE">
        <w:rPr>
          <w:rStyle w:val="HTMLCode"/>
          <w:rFonts w:asciiTheme="minorHAnsi" w:eastAsiaTheme="minorHAnsi" w:hAnsiTheme="minorHAnsi" w:cstheme="minorHAnsi"/>
          <w:color w:val="DC143C"/>
          <w:sz w:val="22"/>
          <w:szCs w:val="22"/>
        </w:rPr>
        <w:t>y</w:t>
      </w:r>
      <w:r w:rsidRPr="007C19BE">
        <w:rPr>
          <w:rFonts w:cstheme="minorHAnsi"/>
          <w:color w:val="000000"/>
          <w:shd w:val="clear" w:color="auto" w:fill="FFFFFF"/>
        </w:rPr>
        <w:t>, and </w:t>
      </w:r>
      <w:r w:rsidRPr="007C19BE">
        <w:rPr>
          <w:rStyle w:val="HTMLCode"/>
          <w:rFonts w:asciiTheme="minorHAnsi" w:eastAsiaTheme="minorHAnsi" w:hAnsiTheme="minorHAnsi" w:cstheme="minorHAnsi"/>
          <w:color w:val="DC143C"/>
          <w:sz w:val="22"/>
          <w:szCs w:val="22"/>
        </w:rPr>
        <w:t>z</w:t>
      </w:r>
      <w:r w:rsidRPr="007C19BE">
        <w:rPr>
          <w:rFonts w:cstheme="minorHAnsi"/>
          <w:color w:val="000000"/>
          <w:shd w:val="clear" w:color="auto" w:fill="FFFFFF"/>
        </w:rPr>
        <w:t>, are variables, declared with the </w:t>
      </w:r>
      <w:r w:rsidRPr="007C19BE">
        <w:rPr>
          <w:rStyle w:val="HTMLCode"/>
          <w:rFonts w:asciiTheme="minorHAnsi" w:eastAsiaTheme="minorHAnsi" w:hAnsiTheme="minorHAnsi" w:cstheme="minorHAnsi"/>
          <w:color w:val="DC143C"/>
          <w:sz w:val="22"/>
          <w:szCs w:val="22"/>
        </w:rPr>
        <w:t>var</w:t>
      </w:r>
      <w:r w:rsidRPr="007C19BE">
        <w:rPr>
          <w:rFonts w:cstheme="minorHAnsi"/>
          <w:color w:val="000000"/>
          <w:shd w:val="clear" w:color="auto" w:fill="FFFFFF"/>
        </w:rPr>
        <w:t> keyword:</w:t>
      </w:r>
    </w:p>
    <w:p w14:paraId="2DD3DAD3" w14:textId="77777777" w:rsidR="00B5306F" w:rsidRPr="007C19BE" w:rsidRDefault="00B5306F" w:rsidP="00B5306F">
      <w:pPr>
        <w:pStyle w:val="NoSpacing"/>
        <w:rPr>
          <w:rFonts w:eastAsia="Times New Roman" w:cstheme="minorHAnsi"/>
          <w:color w:val="000000"/>
        </w:rPr>
      </w:pPr>
      <w:r w:rsidRPr="007C19BE">
        <w:rPr>
          <w:rFonts w:eastAsia="Times New Roman" w:cstheme="minorHAnsi"/>
          <w:color w:val="0000CD"/>
        </w:rPr>
        <w:t>var</w:t>
      </w:r>
      <w:r w:rsidRPr="007C19BE">
        <w:rPr>
          <w:rFonts w:eastAsia="Times New Roman" w:cstheme="minorHAnsi"/>
          <w:color w:val="000000"/>
        </w:rPr>
        <w:t> x = </w:t>
      </w:r>
      <w:r w:rsidRPr="007C19BE">
        <w:rPr>
          <w:rFonts w:eastAsia="Times New Roman" w:cstheme="minorHAnsi"/>
          <w:color w:val="FF0000"/>
        </w:rPr>
        <w:t>5</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y = </w:t>
      </w:r>
      <w:r w:rsidRPr="007C19BE">
        <w:rPr>
          <w:rFonts w:eastAsia="Times New Roman" w:cstheme="minorHAnsi"/>
          <w:color w:val="FF0000"/>
        </w:rPr>
        <w:t>6</w:t>
      </w:r>
      <w:r w:rsidRPr="007C19BE">
        <w:rPr>
          <w:rFonts w:eastAsia="Times New Roman" w:cstheme="minorHAnsi"/>
          <w:color w:val="000000"/>
        </w:rPr>
        <w:t>;</w:t>
      </w:r>
      <w:r w:rsidRPr="007C19BE">
        <w:rPr>
          <w:rFonts w:eastAsia="Times New Roman" w:cstheme="minorHAnsi"/>
          <w:color w:val="000000"/>
        </w:rPr>
        <w:br/>
      </w:r>
      <w:r w:rsidRPr="007C19BE">
        <w:rPr>
          <w:rFonts w:eastAsia="Times New Roman" w:cstheme="minorHAnsi"/>
          <w:color w:val="0000CD"/>
        </w:rPr>
        <w:t>var</w:t>
      </w:r>
      <w:r w:rsidRPr="007C19BE">
        <w:rPr>
          <w:rFonts w:eastAsia="Times New Roman" w:cstheme="minorHAnsi"/>
          <w:color w:val="000000"/>
        </w:rPr>
        <w:t> z = x + y;</w:t>
      </w:r>
    </w:p>
    <w:p w14:paraId="337E912B" w14:textId="77777777" w:rsidR="00B5306F" w:rsidRPr="007C19BE" w:rsidRDefault="00B5306F" w:rsidP="00B5306F">
      <w:pPr>
        <w:rPr>
          <w:rFonts w:cstheme="minorHAnsi"/>
        </w:rPr>
      </w:pPr>
    </w:p>
    <w:p w14:paraId="1993E129" w14:textId="77777777" w:rsidR="00B5306F" w:rsidRPr="007C19BE" w:rsidRDefault="00B5306F" w:rsidP="00B5306F">
      <w:pPr>
        <w:pStyle w:val="NoSpacing"/>
        <w:numPr>
          <w:ilvl w:val="0"/>
          <w:numId w:val="3"/>
        </w:numPr>
        <w:rPr>
          <w:rFonts w:cstheme="minorHAnsi"/>
        </w:rPr>
      </w:pPr>
      <w:r w:rsidRPr="007C19BE">
        <w:rPr>
          <w:rFonts w:cstheme="minorHAnsi"/>
        </w:rPr>
        <w:t xml:space="preserve">camel notation - the first letter of the first word is lowercase, and the first letter of every word after should be uppercase.  </w:t>
      </w:r>
    </w:p>
    <w:p w14:paraId="5931A0C2" w14:textId="77777777" w:rsidR="00B5306F" w:rsidRPr="007C19BE" w:rsidRDefault="00B5306F" w:rsidP="00B5306F">
      <w:pPr>
        <w:rPr>
          <w:rFonts w:cstheme="minorHAnsi"/>
        </w:rPr>
      </w:pPr>
    </w:p>
    <w:p w14:paraId="5FF11B86" w14:textId="77777777" w:rsidR="00B5306F" w:rsidRPr="007C19BE" w:rsidRDefault="00B5306F" w:rsidP="00B5306F">
      <w:pPr>
        <w:rPr>
          <w:rFonts w:cstheme="minorHAnsi"/>
        </w:rPr>
      </w:pPr>
    </w:p>
    <w:p w14:paraId="3FB9D6D8" w14:textId="77777777" w:rsidR="00B5306F" w:rsidRDefault="00B5306F" w:rsidP="00B5306F">
      <w:pPr>
        <w:pStyle w:val="ListParagraph"/>
        <w:numPr>
          <w:ilvl w:val="0"/>
          <w:numId w:val="3"/>
        </w:numPr>
        <w:rPr>
          <w:rFonts w:cstheme="minorHAnsi"/>
          <w:color w:val="202124"/>
          <w:shd w:val="clear" w:color="auto" w:fill="FFFFFF"/>
        </w:rPr>
      </w:pPr>
      <w:r w:rsidRPr="007C19BE">
        <w:rPr>
          <w:rFonts w:cstheme="minorHAnsi"/>
          <w:b/>
          <w:bCs/>
          <w:color w:val="FF0000"/>
          <w:shd w:val="clear" w:color="auto" w:fill="FFFFFF"/>
        </w:rPr>
        <w:t>Object Property*</w:t>
      </w:r>
      <w:r w:rsidRPr="007C19BE">
        <w:rPr>
          <w:rFonts w:cstheme="minorHAnsi"/>
          <w:color w:val="202124"/>
          <w:shd w:val="clear" w:color="auto" w:fill="FFFFFF"/>
        </w:rPr>
        <w:t xml:space="preserve"> - From </w:t>
      </w:r>
      <w:hyperlink r:id="rId5" w:history="1">
        <w:r>
          <w:rPr>
            <w:rStyle w:val="Hyperlink"/>
            <w:rFonts w:cstheme="minorHAnsi"/>
            <w:shd w:val="clear" w:color="auto" w:fill="FFFFFF"/>
          </w:rPr>
          <w:t>W3Schools</w:t>
        </w:r>
      </w:hyperlink>
      <w:r>
        <w:rPr>
          <w:rFonts w:cstheme="minorHAnsi"/>
          <w:color w:val="202124"/>
          <w:shd w:val="clear" w:color="auto" w:fill="FFFFFF"/>
        </w:rPr>
        <w:t xml:space="preserve"> </w:t>
      </w:r>
      <w:proofErr w:type="gramStart"/>
      <w:r>
        <w:rPr>
          <w:rFonts w:cstheme="minorHAnsi"/>
          <w:color w:val="202124"/>
          <w:shd w:val="clear" w:color="auto" w:fill="FFFFFF"/>
        </w:rPr>
        <w:t xml:space="preserve">-  </w:t>
      </w:r>
      <w:r w:rsidRPr="007C19BE">
        <w:rPr>
          <w:rFonts w:cstheme="minorHAnsi"/>
          <w:color w:val="202124"/>
          <w:shd w:val="clear" w:color="auto" w:fill="FFFFFF"/>
        </w:rPr>
        <w:t>Properties</w:t>
      </w:r>
      <w:proofErr w:type="gramEnd"/>
      <w:r w:rsidRPr="007C19BE">
        <w:rPr>
          <w:rFonts w:cstheme="minorHAnsi"/>
          <w:color w:val="202124"/>
          <w:shd w:val="clear" w:color="auto" w:fill="FFFFFF"/>
        </w:rPr>
        <w:t xml:space="preserve"> are the most important part of any JavaScript object.</w:t>
      </w:r>
    </w:p>
    <w:p w14:paraId="5773FD46" w14:textId="77777777" w:rsidR="00B5306F" w:rsidRDefault="00B5306F" w:rsidP="00B5306F">
      <w:pPr>
        <w:pStyle w:val="ListParagraph"/>
        <w:rPr>
          <w:rFonts w:cstheme="minorHAnsi"/>
          <w:b/>
          <w:bCs/>
          <w:color w:val="FF0000"/>
          <w:shd w:val="clear" w:color="auto" w:fill="FFFFFF"/>
        </w:rPr>
      </w:pPr>
    </w:p>
    <w:p w14:paraId="17C85A59" w14:textId="77777777" w:rsidR="00B5306F" w:rsidRDefault="00B5306F" w:rsidP="00B5306F">
      <w:pPr>
        <w:pStyle w:val="ListParagraph"/>
        <w:rPr>
          <w:rFonts w:cstheme="minorHAnsi"/>
          <w:b/>
          <w:bCs/>
          <w:color w:val="FF0000"/>
          <w:shd w:val="clear" w:color="auto" w:fill="FFFFFF"/>
        </w:rPr>
      </w:pPr>
    </w:p>
    <w:p w14:paraId="7C3EBBBB" w14:textId="77777777" w:rsidR="00B5306F" w:rsidRPr="007C19BE" w:rsidRDefault="00B5306F" w:rsidP="00B5306F">
      <w:pPr>
        <w:pStyle w:val="ListParagraph"/>
        <w:rPr>
          <w:rFonts w:cstheme="minorHAnsi"/>
          <w:color w:val="000000" w:themeColor="text1"/>
          <w:sz w:val="28"/>
          <w:szCs w:val="28"/>
          <w:shd w:val="clear" w:color="auto" w:fill="FFFFFF"/>
        </w:rPr>
      </w:pPr>
      <w:r w:rsidRPr="007C19BE">
        <w:rPr>
          <w:rFonts w:cstheme="minorHAnsi"/>
          <w:b/>
          <w:bCs/>
          <w:color w:val="000000" w:themeColor="text1"/>
          <w:sz w:val="28"/>
          <w:szCs w:val="28"/>
          <w:shd w:val="clear" w:color="auto" w:fill="FFFFFF"/>
        </w:rPr>
        <w:t>JavaScript Properties</w:t>
      </w:r>
    </w:p>
    <w:p w14:paraId="0DB4E601" w14:textId="77777777" w:rsidR="00B5306F" w:rsidRPr="007C19BE" w:rsidRDefault="00B5306F" w:rsidP="00B5306F">
      <w:pPr>
        <w:pStyle w:val="ListParagraph"/>
        <w:rPr>
          <w:rFonts w:cstheme="minorHAnsi"/>
          <w:color w:val="202124"/>
          <w:shd w:val="clear" w:color="auto" w:fill="FFFFFF"/>
        </w:rPr>
      </w:pPr>
    </w:p>
    <w:p w14:paraId="6FE86B95" w14:textId="77777777" w:rsidR="00B5306F" w:rsidRPr="007C19BE" w:rsidRDefault="00B5306F" w:rsidP="00B5306F">
      <w:pPr>
        <w:pStyle w:val="ListParagraph"/>
        <w:rPr>
          <w:rFonts w:cstheme="minorHAnsi"/>
          <w:color w:val="202124"/>
          <w:shd w:val="clear" w:color="auto" w:fill="FFFFFF"/>
        </w:rPr>
      </w:pPr>
      <w:r w:rsidRPr="007C19BE">
        <w:rPr>
          <w:rFonts w:cstheme="minorHAnsi"/>
          <w:color w:val="202124"/>
          <w:shd w:val="clear" w:color="auto" w:fill="FFFFFF"/>
        </w:rPr>
        <w:t>Properties are the values associated with a JavaScript object.</w:t>
      </w:r>
    </w:p>
    <w:p w14:paraId="42742E50" w14:textId="77777777" w:rsidR="00B5306F" w:rsidRDefault="00B5306F" w:rsidP="00B5306F">
      <w:pPr>
        <w:pStyle w:val="ListParagraph"/>
        <w:rPr>
          <w:rFonts w:cstheme="minorHAnsi"/>
          <w:color w:val="202124"/>
          <w:shd w:val="clear" w:color="auto" w:fill="FFFFFF"/>
        </w:rPr>
      </w:pPr>
    </w:p>
    <w:p w14:paraId="7E217E36" w14:textId="77777777" w:rsidR="00B5306F" w:rsidRPr="007C19BE" w:rsidRDefault="00B5306F" w:rsidP="00B5306F">
      <w:pPr>
        <w:pStyle w:val="ListParagraph"/>
        <w:rPr>
          <w:rFonts w:cstheme="minorHAnsi"/>
          <w:color w:val="202124"/>
          <w:shd w:val="clear" w:color="auto" w:fill="FFFFFF"/>
        </w:rPr>
      </w:pPr>
      <w:r w:rsidRPr="007C19BE">
        <w:rPr>
          <w:rFonts w:cstheme="minorHAnsi"/>
          <w:color w:val="202124"/>
          <w:shd w:val="clear" w:color="auto" w:fill="FFFFFF"/>
        </w:rPr>
        <w:t>A JavaScript object is a collection of unordered properties.</w:t>
      </w:r>
    </w:p>
    <w:p w14:paraId="65F3E4F0" w14:textId="77777777" w:rsidR="00B5306F" w:rsidRDefault="00B5306F" w:rsidP="00B5306F">
      <w:pPr>
        <w:pStyle w:val="ListParagraph"/>
        <w:rPr>
          <w:rFonts w:cstheme="minorHAnsi"/>
          <w:color w:val="202124"/>
          <w:shd w:val="clear" w:color="auto" w:fill="FFFFFF"/>
        </w:rPr>
      </w:pPr>
    </w:p>
    <w:p w14:paraId="58A2A6D3" w14:textId="77777777" w:rsidR="00B5306F" w:rsidRPr="007C19BE" w:rsidRDefault="00B5306F" w:rsidP="00B5306F">
      <w:pPr>
        <w:pStyle w:val="ListParagraph"/>
        <w:rPr>
          <w:rFonts w:cstheme="minorHAnsi"/>
          <w:color w:val="202124"/>
          <w:shd w:val="clear" w:color="auto" w:fill="FFFFFF"/>
        </w:rPr>
      </w:pPr>
      <w:r w:rsidRPr="007C19BE">
        <w:rPr>
          <w:rFonts w:cstheme="minorHAnsi"/>
          <w:color w:val="202124"/>
          <w:shd w:val="clear" w:color="auto" w:fill="FFFFFF"/>
        </w:rPr>
        <w:t>Properties can usually be changed, added, and deleted, but some are read only.</w:t>
      </w:r>
    </w:p>
    <w:p w14:paraId="72E6CC1C" w14:textId="77777777" w:rsidR="00B5306F" w:rsidRPr="007C19BE" w:rsidRDefault="00B5306F" w:rsidP="00B5306F">
      <w:pPr>
        <w:pStyle w:val="ListParagraph"/>
        <w:rPr>
          <w:rFonts w:cstheme="minorHAnsi"/>
          <w:color w:val="202124"/>
          <w:shd w:val="clear" w:color="auto" w:fill="FFFFFF"/>
        </w:rPr>
      </w:pPr>
    </w:p>
    <w:p w14:paraId="1B3137C0" w14:textId="77777777" w:rsidR="00B5306F" w:rsidRPr="00B21592" w:rsidRDefault="00B5306F" w:rsidP="00B5306F">
      <w:pPr>
        <w:pStyle w:val="NoSpacing"/>
        <w:ind w:left="720"/>
        <w:rPr>
          <w:b/>
          <w:bCs/>
          <w:sz w:val="28"/>
          <w:szCs w:val="28"/>
          <w:shd w:val="clear" w:color="auto" w:fill="FFFFFF"/>
        </w:rPr>
      </w:pPr>
      <w:r>
        <w:rPr>
          <w:shd w:val="clear" w:color="auto" w:fill="FFFFFF"/>
        </w:rPr>
        <w:br/>
      </w:r>
      <w:r w:rsidRPr="00B21592">
        <w:rPr>
          <w:b/>
          <w:bCs/>
          <w:sz w:val="28"/>
          <w:szCs w:val="28"/>
          <w:shd w:val="clear" w:color="auto" w:fill="FFFFFF"/>
        </w:rPr>
        <w:t>Accessing JavaScript Properties</w:t>
      </w:r>
    </w:p>
    <w:p w14:paraId="4A3471AE" w14:textId="77777777" w:rsidR="00B5306F" w:rsidRPr="007C19BE" w:rsidRDefault="00B5306F" w:rsidP="00B5306F">
      <w:pPr>
        <w:pStyle w:val="NoSpacing"/>
        <w:rPr>
          <w:shd w:val="clear" w:color="auto" w:fill="FFFFFF"/>
        </w:rPr>
      </w:pPr>
    </w:p>
    <w:p w14:paraId="58F9EB23" w14:textId="77777777" w:rsidR="00B5306F" w:rsidRPr="00B21592" w:rsidRDefault="00B5306F" w:rsidP="00B5306F">
      <w:pPr>
        <w:pStyle w:val="NoSpacing"/>
        <w:ind w:left="720"/>
      </w:pPr>
      <w:r w:rsidRPr="00B21592">
        <w:t>The syntax for accessing the property of an object is:</w:t>
      </w:r>
    </w:p>
    <w:p w14:paraId="06BE9022" w14:textId="77777777" w:rsidR="00B5306F" w:rsidRDefault="00B5306F" w:rsidP="00B5306F">
      <w:pPr>
        <w:pStyle w:val="NoSpacing"/>
        <w:ind w:left="720"/>
        <w:rPr>
          <w:rFonts w:eastAsia="Times New Roman" w:cstheme="minorHAnsi"/>
          <w:i/>
          <w:iCs/>
          <w:color w:val="000000"/>
        </w:rPr>
      </w:pPr>
    </w:p>
    <w:p w14:paraId="57AC29D6" w14:textId="77777777" w:rsidR="00B5306F" w:rsidRPr="00B21592" w:rsidRDefault="00B5306F" w:rsidP="00B5306F">
      <w:pPr>
        <w:pStyle w:val="NoSpacing"/>
        <w:ind w:left="720"/>
        <w:rPr>
          <w:rFonts w:eastAsia="Times New Roman" w:cstheme="minorHAnsi"/>
          <w:color w:val="000000"/>
        </w:rPr>
      </w:pPr>
      <w:proofErr w:type="spellStart"/>
      <w:r w:rsidRPr="00B21592">
        <w:rPr>
          <w:rFonts w:eastAsia="Times New Roman" w:cstheme="minorHAnsi"/>
          <w:i/>
          <w:iCs/>
          <w:color w:val="000000"/>
        </w:rPr>
        <w:t>objectName.property</w:t>
      </w:r>
      <w:proofErr w:type="spellEnd"/>
      <w:r w:rsidRPr="00B21592">
        <w:rPr>
          <w:rFonts w:eastAsia="Times New Roman" w:cstheme="minorHAnsi"/>
          <w:i/>
          <w:iCs/>
          <w:color w:val="000000"/>
        </w:rPr>
        <w:t>      </w:t>
      </w:r>
      <w:r w:rsidRPr="00B21592">
        <w:rPr>
          <w:rFonts w:eastAsia="Times New Roman" w:cstheme="minorHAnsi"/>
          <w:color w:val="008000"/>
        </w:rPr>
        <w:t xml:space="preserve">// </w:t>
      </w:r>
      <w:proofErr w:type="spellStart"/>
      <w:r w:rsidRPr="00B21592">
        <w:rPr>
          <w:rFonts w:eastAsia="Times New Roman" w:cstheme="minorHAnsi"/>
          <w:color w:val="008000"/>
        </w:rPr>
        <w:t>person.age</w:t>
      </w:r>
      <w:proofErr w:type="spellEnd"/>
    </w:p>
    <w:p w14:paraId="02CDED82" w14:textId="77777777" w:rsidR="00B5306F" w:rsidRDefault="00B5306F" w:rsidP="00B5306F">
      <w:pPr>
        <w:pStyle w:val="NoSpacing"/>
        <w:ind w:left="720"/>
        <w:rPr>
          <w:rFonts w:eastAsia="Times New Roman" w:cstheme="minorHAnsi"/>
          <w:color w:val="000000"/>
        </w:rPr>
      </w:pPr>
    </w:p>
    <w:p w14:paraId="311D43E2" w14:textId="77777777" w:rsidR="00B5306F" w:rsidRPr="00B21592" w:rsidRDefault="00B5306F" w:rsidP="00B5306F">
      <w:pPr>
        <w:pStyle w:val="NoSpacing"/>
        <w:ind w:left="720"/>
        <w:rPr>
          <w:rFonts w:eastAsia="Times New Roman" w:cstheme="minorHAnsi"/>
          <w:color w:val="000000"/>
        </w:rPr>
      </w:pPr>
      <w:r w:rsidRPr="00B21592">
        <w:rPr>
          <w:rFonts w:eastAsia="Times New Roman" w:cstheme="minorHAnsi"/>
          <w:color w:val="000000"/>
        </w:rPr>
        <w:t>or</w:t>
      </w:r>
    </w:p>
    <w:p w14:paraId="4AC1FCA9" w14:textId="77777777" w:rsidR="00B5306F" w:rsidRDefault="00B5306F" w:rsidP="00B5306F">
      <w:pPr>
        <w:pStyle w:val="NoSpacing"/>
        <w:ind w:left="720"/>
        <w:rPr>
          <w:rFonts w:eastAsia="Times New Roman" w:cstheme="minorHAnsi"/>
          <w:i/>
          <w:iCs/>
          <w:color w:val="000000"/>
        </w:rPr>
      </w:pPr>
    </w:p>
    <w:p w14:paraId="0F06BBC9" w14:textId="77777777" w:rsidR="00B5306F" w:rsidRPr="00B21592" w:rsidRDefault="00B5306F" w:rsidP="00B5306F">
      <w:pPr>
        <w:pStyle w:val="NoSpacing"/>
        <w:ind w:left="720"/>
        <w:rPr>
          <w:rFonts w:eastAsia="Times New Roman" w:cstheme="minorHAnsi"/>
          <w:color w:val="000000"/>
        </w:rPr>
      </w:pPr>
      <w:proofErr w:type="spellStart"/>
      <w:r w:rsidRPr="00B21592">
        <w:rPr>
          <w:rFonts w:eastAsia="Times New Roman" w:cstheme="minorHAnsi"/>
          <w:i/>
          <w:iCs/>
          <w:color w:val="000000"/>
        </w:rPr>
        <w:t>objectName</w:t>
      </w:r>
      <w:proofErr w:type="spellEnd"/>
      <w:r w:rsidRPr="00B21592">
        <w:rPr>
          <w:rFonts w:eastAsia="Times New Roman" w:cstheme="minorHAnsi"/>
          <w:color w:val="000000"/>
        </w:rPr>
        <w:t>[</w:t>
      </w:r>
      <w:r w:rsidRPr="00B21592">
        <w:rPr>
          <w:rFonts w:eastAsia="Times New Roman" w:cstheme="minorHAnsi"/>
          <w:color w:val="A52A2A"/>
        </w:rPr>
        <w:t>"</w:t>
      </w:r>
      <w:r w:rsidRPr="00B21592">
        <w:rPr>
          <w:rFonts w:eastAsia="Times New Roman" w:cstheme="minorHAnsi"/>
          <w:i/>
          <w:iCs/>
          <w:color w:val="A52A2A"/>
        </w:rPr>
        <w:t>property</w:t>
      </w:r>
      <w:proofErr w:type="gramStart"/>
      <w:r w:rsidRPr="00B21592">
        <w:rPr>
          <w:rFonts w:eastAsia="Times New Roman" w:cstheme="minorHAnsi"/>
          <w:color w:val="A52A2A"/>
        </w:rPr>
        <w:t>"</w:t>
      </w:r>
      <w:r w:rsidRPr="00B21592">
        <w:rPr>
          <w:rFonts w:eastAsia="Times New Roman" w:cstheme="minorHAnsi"/>
          <w:color w:val="000000"/>
        </w:rPr>
        <w:t>]   </w:t>
      </w:r>
      <w:proofErr w:type="gramEnd"/>
      <w:r w:rsidRPr="00B21592">
        <w:rPr>
          <w:rFonts w:eastAsia="Times New Roman" w:cstheme="minorHAnsi"/>
          <w:color w:val="008000"/>
        </w:rPr>
        <w:t>// person["age"]</w:t>
      </w:r>
    </w:p>
    <w:p w14:paraId="105EC013" w14:textId="77777777" w:rsidR="00B5306F" w:rsidRDefault="00B5306F" w:rsidP="00B5306F">
      <w:pPr>
        <w:pStyle w:val="NoSpacing"/>
        <w:ind w:left="720"/>
        <w:rPr>
          <w:rFonts w:eastAsia="Times New Roman" w:cstheme="minorHAnsi"/>
          <w:color w:val="000000"/>
        </w:rPr>
      </w:pPr>
    </w:p>
    <w:p w14:paraId="1DFB5945" w14:textId="77777777" w:rsidR="00B5306F" w:rsidRPr="00B21592" w:rsidRDefault="00B5306F" w:rsidP="00B5306F">
      <w:pPr>
        <w:pStyle w:val="NoSpacing"/>
        <w:ind w:left="720"/>
        <w:rPr>
          <w:rFonts w:eastAsia="Times New Roman" w:cstheme="minorHAnsi"/>
          <w:color w:val="000000"/>
        </w:rPr>
      </w:pPr>
      <w:r w:rsidRPr="00B21592">
        <w:rPr>
          <w:rFonts w:eastAsia="Times New Roman" w:cstheme="minorHAnsi"/>
          <w:color w:val="000000"/>
        </w:rPr>
        <w:t>or</w:t>
      </w:r>
    </w:p>
    <w:p w14:paraId="4E9C60AA" w14:textId="77777777" w:rsidR="00B5306F" w:rsidRDefault="00B5306F" w:rsidP="00B5306F">
      <w:pPr>
        <w:pStyle w:val="NoSpacing"/>
        <w:ind w:left="720"/>
        <w:rPr>
          <w:rFonts w:eastAsia="Times New Roman" w:cstheme="minorHAnsi"/>
          <w:i/>
          <w:iCs/>
          <w:color w:val="000000"/>
        </w:rPr>
      </w:pPr>
    </w:p>
    <w:p w14:paraId="6035473A" w14:textId="77777777" w:rsidR="00B5306F" w:rsidRDefault="00B5306F" w:rsidP="00B5306F">
      <w:pPr>
        <w:pStyle w:val="NoSpacing"/>
        <w:ind w:left="720"/>
        <w:rPr>
          <w:rFonts w:eastAsia="Times New Roman" w:cstheme="minorHAnsi"/>
          <w:color w:val="008000"/>
        </w:rPr>
      </w:pPr>
      <w:proofErr w:type="spellStart"/>
      <w:r w:rsidRPr="00B21592">
        <w:rPr>
          <w:rFonts w:eastAsia="Times New Roman" w:cstheme="minorHAnsi"/>
          <w:i/>
          <w:iCs/>
          <w:color w:val="000000"/>
        </w:rPr>
        <w:t>objectName</w:t>
      </w:r>
      <w:proofErr w:type="spellEnd"/>
      <w:r w:rsidRPr="00B21592">
        <w:rPr>
          <w:rFonts w:eastAsia="Times New Roman" w:cstheme="minorHAnsi"/>
          <w:color w:val="000000"/>
        </w:rPr>
        <w:t>[</w:t>
      </w:r>
      <w:proofErr w:type="gramStart"/>
      <w:r w:rsidRPr="00B21592">
        <w:rPr>
          <w:rFonts w:eastAsia="Times New Roman" w:cstheme="minorHAnsi"/>
          <w:i/>
          <w:iCs/>
          <w:color w:val="000000"/>
        </w:rPr>
        <w:t>expression</w:t>
      </w:r>
      <w:r w:rsidRPr="00B21592">
        <w:rPr>
          <w:rFonts w:eastAsia="Times New Roman" w:cstheme="minorHAnsi"/>
          <w:color w:val="000000"/>
        </w:rPr>
        <w:t>]   </w:t>
      </w:r>
      <w:proofErr w:type="gramEnd"/>
      <w:r w:rsidRPr="00B21592">
        <w:rPr>
          <w:rFonts w:eastAsia="Times New Roman" w:cstheme="minorHAnsi"/>
          <w:color w:val="008000"/>
        </w:rPr>
        <w:t>// x = "age"; person[x]</w:t>
      </w:r>
    </w:p>
    <w:p w14:paraId="76FA645E" w14:textId="77777777" w:rsidR="00B5306F" w:rsidRDefault="00B5306F" w:rsidP="00B5306F">
      <w:pPr>
        <w:pStyle w:val="NoSpacing"/>
        <w:ind w:left="720"/>
        <w:rPr>
          <w:rFonts w:eastAsia="Times New Roman" w:cstheme="minorHAnsi"/>
          <w:color w:val="000000"/>
        </w:rPr>
      </w:pPr>
    </w:p>
    <w:p w14:paraId="7EE9645A" w14:textId="77777777" w:rsidR="00B5306F" w:rsidRDefault="00B5306F" w:rsidP="00B5306F">
      <w:pPr>
        <w:pStyle w:val="NoSpacing"/>
        <w:ind w:left="720"/>
        <w:rPr>
          <w:rFonts w:eastAsia="Times New Roman" w:cstheme="minorHAnsi"/>
          <w:color w:val="000000"/>
        </w:rPr>
      </w:pPr>
    </w:p>
    <w:p w14:paraId="5ABBDAC9" w14:textId="77777777" w:rsidR="00B5306F" w:rsidRPr="00B21592" w:rsidRDefault="00B5306F" w:rsidP="00B5306F">
      <w:pPr>
        <w:pStyle w:val="NoSpacing"/>
        <w:ind w:left="720"/>
        <w:rPr>
          <w:rFonts w:cstheme="minorHAnsi"/>
          <w:color w:val="000000"/>
          <w:shd w:val="clear" w:color="auto" w:fill="FFFFCC"/>
        </w:rPr>
      </w:pPr>
      <w:r w:rsidRPr="00B21592">
        <w:rPr>
          <w:rFonts w:cstheme="minorHAnsi"/>
          <w:color w:val="000000"/>
          <w:shd w:val="clear" w:color="auto" w:fill="FFFFCC"/>
        </w:rPr>
        <w:t>The expression must evaluate to a property name.</w:t>
      </w:r>
    </w:p>
    <w:p w14:paraId="73C5483A" w14:textId="77777777" w:rsidR="00B5306F" w:rsidRPr="00B21592" w:rsidRDefault="00B5306F" w:rsidP="00B5306F">
      <w:pPr>
        <w:pStyle w:val="NoSpacing"/>
        <w:ind w:left="720"/>
        <w:rPr>
          <w:rFonts w:cstheme="minorHAnsi"/>
          <w:color w:val="000000"/>
          <w:shd w:val="clear" w:color="auto" w:fill="FFFFCC"/>
        </w:rPr>
      </w:pPr>
    </w:p>
    <w:p w14:paraId="7270D8E5" w14:textId="77777777" w:rsidR="00B5306F" w:rsidRPr="00B21592" w:rsidRDefault="00B5306F" w:rsidP="00B5306F">
      <w:pPr>
        <w:pStyle w:val="NoSpacing"/>
        <w:ind w:left="720"/>
        <w:rPr>
          <w:rFonts w:cstheme="minorHAnsi"/>
          <w:color w:val="000000"/>
          <w:shd w:val="clear" w:color="auto" w:fill="FFFFCC"/>
        </w:rPr>
      </w:pPr>
    </w:p>
    <w:p w14:paraId="6E3DC4E5" w14:textId="77777777" w:rsidR="00B5306F" w:rsidRDefault="00B5306F" w:rsidP="00B5306F">
      <w:pPr>
        <w:pStyle w:val="NoSpacing"/>
        <w:ind w:left="720"/>
        <w:rPr>
          <w:rFonts w:eastAsia="Times New Roman" w:cstheme="minorHAnsi"/>
          <w:b/>
          <w:bCs/>
          <w:color w:val="000000"/>
        </w:rPr>
      </w:pPr>
      <w:r>
        <w:rPr>
          <w:rFonts w:eastAsia="Times New Roman" w:cstheme="minorHAnsi"/>
          <w:b/>
          <w:bCs/>
          <w:color w:val="000000"/>
        </w:rPr>
        <w:t>Example 1:</w:t>
      </w:r>
    </w:p>
    <w:p w14:paraId="52B78132" w14:textId="77777777" w:rsidR="00B5306F" w:rsidRPr="006D0627" w:rsidRDefault="00B5306F" w:rsidP="00B5306F">
      <w:pPr>
        <w:pStyle w:val="NoSpacing"/>
        <w:ind w:left="720"/>
        <w:rPr>
          <w:rFonts w:eastAsia="Times New Roman" w:cstheme="minorHAnsi"/>
          <w:b/>
          <w:bCs/>
          <w:i/>
          <w:iCs/>
          <w:color w:val="000000"/>
        </w:rPr>
      </w:pPr>
      <w:proofErr w:type="spellStart"/>
      <w:proofErr w:type="gram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firstname</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age</w:t>
      </w:r>
      <w:proofErr w:type="spell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Pr>
          <w:rFonts w:ascii="Consolas" w:hAnsi="Consolas"/>
          <w:color w:val="000000"/>
          <w:sz w:val="23"/>
          <w:szCs w:val="23"/>
          <w:shd w:val="clear" w:color="auto" w:fill="FFFFFF"/>
        </w:rPr>
        <w:br/>
      </w:r>
      <w:r w:rsidRPr="006D0627">
        <w:rPr>
          <w:rFonts w:eastAsia="Times New Roman" w:cstheme="minorHAnsi"/>
          <w:b/>
          <w:bCs/>
          <w:i/>
          <w:iCs/>
          <w:color w:val="000000"/>
        </w:rPr>
        <w:t>&lt;h2&gt;JavaScript Object Properties&lt;/h2&gt;</w:t>
      </w:r>
    </w:p>
    <w:p w14:paraId="64E44CAE" w14:textId="77777777" w:rsidR="00B5306F" w:rsidRPr="006D0627" w:rsidRDefault="00B5306F" w:rsidP="00B5306F">
      <w:pPr>
        <w:pStyle w:val="NoSpacing"/>
        <w:ind w:left="720"/>
        <w:rPr>
          <w:rFonts w:eastAsia="Times New Roman" w:cstheme="minorHAnsi"/>
          <w:b/>
          <w:bCs/>
          <w:i/>
          <w:iCs/>
          <w:color w:val="000000"/>
        </w:rPr>
      </w:pPr>
      <w:r w:rsidRPr="006D0627">
        <w:rPr>
          <w:rFonts w:eastAsia="Times New Roman" w:cstheme="minorHAnsi"/>
          <w:b/>
          <w:bCs/>
          <w:i/>
          <w:iCs/>
          <w:color w:val="000000"/>
        </w:rPr>
        <w:t xml:space="preserve">&lt;p&gt;Access a property </w:t>
      </w:r>
      <w:proofErr w:type="gramStart"/>
      <w:r w:rsidRPr="006D0627">
        <w:rPr>
          <w:rFonts w:eastAsia="Times New Roman" w:cstheme="minorHAnsi"/>
          <w:b/>
          <w:bCs/>
          <w:i/>
          <w:iCs/>
          <w:color w:val="000000"/>
        </w:rPr>
        <w:t>with .property</w:t>
      </w:r>
      <w:proofErr w:type="gramEnd"/>
      <w:r w:rsidRPr="006D0627">
        <w:rPr>
          <w:rFonts w:eastAsia="Times New Roman" w:cstheme="minorHAnsi"/>
          <w:b/>
          <w:bCs/>
          <w:i/>
          <w:iCs/>
          <w:color w:val="000000"/>
        </w:rPr>
        <w:t>:&lt;/p&gt;</w:t>
      </w:r>
    </w:p>
    <w:p w14:paraId="255E902C" w14:textId="77777777" w:rsidR="00B5306F" w:rsidRPr="006D0627" w:rsidRDefault="00B5306F" w:rsidP="00B5306F">
      <w:pPr>
        <w:pStyle w:val="NoSpacing"/>
        <w:ind w:left="720"/>
        <w:rPr>
          <w:rFonts w:eastAsia="Times New Roman" w:cstheme="minorHAnsi"/>
          <w:b/>
          <w:bCs/>
          <w:i/>
          <w:iCs/>
          <w:color w:val="000000"/>
        </w:rPr>
      </w:pPr>
    </w:p>
    <w:p w14:paraId="37CD9D1C" w14:textId="77777777" w:rsidR="00B5306F" w:rsidRPr="006D0627" w:rsidRDefault="00B5306F" w:rsidP="00B5306F">
      <w:pPr>
        <w:pStyle w:val="NoSpacing"/>
        <w:ind w:left="720"/>
        <w:rPr>
          <w:rFonts w:eastAsia="Times New Roman" w:cstheme="minorHAnsi"/>
          <w:b/>
          <w:bCs/>
          <w:i/>
          <w:iCs/>
          <w:color w:val="000000"/>
        </w:rPr>
      </w:pPr>
      <w:r w:rsidRPr="006D0627">
        <w:rPr>
          <w:rFonts w:eastAsia="Times New Roman" w:cstheme="minorHAnsi"/>
          <w:b/>
          <w:bCs/>
          <w:i/>
          <w:iCs/>
          <w:color w:val="000000"/>
        </w:rPr>
        <w:t>&lt;p id="demo"&gt;&lt;/p&gt;</w:t>
      </w:r>
    </w:p>
    <w:p w14:paraId="66110CB1" w14:textId="77777777" w:rsidR="00B5306F" w:rsidRPr="006D0627" w:rsidRDefault="00B5306F" w:rsidP="00B5306F">
      <w:pPr>
        <w:pStyle w:val="NoSpacing"/>
        <w:ind w:left="720"/>
        <w:rPr>
          <w:rFonts w:eastAsia="Times New Roman" w:cstheme="minorHAnsi"/>
          <w:b/>
          <w:bCs/>
          <w:i/>
          <w:iCs/>
          <w:color w:val="000000"/>
        </w:rPr>
      </w:pPr>
    </w:p>
    <w:p w14:paraId="3720D41E" w14:textId="77777777" w:rsidR="00B5306F" w:rsidRPr="006D0627" w:rsidRDefault="00B5306F" w:rsidP="00B5306F">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0176595F" w14:textId="77777777" w:rsidR="00B5306F" w:rsidRPr="006D0627" w:rsidRDefault="00B5306F" w:rsidP="00B5306F">
      <w:pPr>
        <w:pStyle w:val="NoSpacing"/>
        <w:ind w:left="720"/>
        <w:rPr>
          <w:rFonts w:eastAsia="Times New Roman" w:cstheme="minorHAnsi"/>
          <w:b/>
          <w:bCs/>
          <w:i/>
          <w:iCs/>
          <w:color w:val="000000"/>
        </w:rPr>
      </w:pPr>
      <w:r w:rsidRPr="006D0627">
        <w:rPr>
          <w:rFonts w:eastAsia="Times New Roman" w:cstheme="minorHAnsi"/>
          <w:b/>
          <w:bCs/>
          <w:i/>
          <w:iCs/>
          <w:color w:val="000000"/>
        </w:rPr>
        <w:t>const person = {</w:t>
      </w:r>
    </w:p>
    <w:p w14:paraId="344F3627" w14:textId="77777777" w:rsidR="00B5306F" w:rsidRPr="006D0627" w:rsidRDefault="00B5306F" w:rsidP="00B5306F">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firstname</w:t>
      </w:r>
      <w:proofErr w:type="spellEnd"/>
      <w:r w:rsidRPr="006D0627">
        <w:rPr>
          <w:rFonts w:eastAsia="Times New Roman" w:cstheme="minorHAnsi"/>
          <w:b/>
          <w:bCs/>
          <w:i/>
          <w:iCs/>
          <w:color w:val="000000"/>
        </w:rPr>
        <w:t>: "John",</w:t>
      </w:r>
    </w:p>
    <w:p w14:paraId="5DDD4930" w14:textId="77777777" w:rsidR="00B5306F" w:rsidRPr="006D0627" w:rsidRDefault="00B5306F" w:rsidP="00B5306F">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lastname</w:t>
      </w:r>
      <w:proofErr w:type="spellEnd"/>
      <w:r w:rsidRPr="006D0627">
        <w:rPr>
          <w:rFonts w:eastAsia="Times New Roman" w:cstheme="minorHAnsi"/>
          <w:b/>
          <w:bCs/>
          <w:i/>
          <w:iCs/>
          <w:color w:val="000000"/>
        </w:rPr>
        <w:t>: "Doe",</w:t>
      </w:r>
    </w:p>
    <w:p w14:paraId="0D4DA5AC" w14:textId="77777777" w:rsidR="00B5306F" w:rsidRPr="006D0627" w:rsidRDefault="00B5306F" w:rsidP="00B5306F">
      <w:pPr>
        <w:pStyle w:val="NoSpacing"/>
        <w:ind w:left="720"/>
        <w:rPr>
          <w:rFonts w:eastAsia="Times New Roman" w:cstheme="minorHAnsi"/>
          <w:b/>
          <w:bCs/>
          <w:i/>
          <w:iCs/>
          <w:color w:val="000000"/>
        </w:rPr>
      </w:pPr>
      <w:r w:rsidRPr="006D0627">
        <w:rPr>
          <w:rFonts w:eastAsia="Times New Roman" w:cstheme="minorHAnsi"/>
          <w:b/>
          <w:bCs/>
          <w:i/>
          <w:iCs/>
          <w:color w:val="000000"/>
        </w:rPr>
        <w:t xml:space="preserve">  age: 50,</w:t>
      </w:r>
    </w:p>
    <w:p w14:paraId="76D97094" w14:textId="77777777" w:rsidR="00B5306F" w:rsidRPr="006D0627" w:rsidRDefault="00B5306F" w:rsidP="00B5306F">
      <w:pPr>
        <w:pStyle w:val="NoSpacing"/>
        <w:ind w:left="720"/>
        <w:rPr>
          <w:rFonts w:eastAsia="Times New Roman" w:cstheme="minorHAnsi"/>
          <w:b/>
          <w:bCs/>
          <w:i/>
          <w:iCs/>
          <w:color w:val="000000"/>
        </w:rPr>
      </w:pPr>
      <w:r w:rsidRPr="006D0627">
        <w:rPr>
          <w:rFonts w:eastAsia="Times New Roman" w:cstheme="minorHAnsi"/>
          <w:b/>
          <w:bCs/>
          <w:i/>
          <w:iCs/>
          <w:color w:val="000000"/>
        </w:rPr>
        <w:t xml:space="preserve">  </w:t>
      </w:r>
      <w:proofErr w:type="spellStart"/>
      <w:r w:rsidRPr="006D0627">
        <w:rPr>
          <w:rFonts w:eastAsia="Times New Roman" w:cstheme="minorHAnsi"/>
          <w:b/>
          <w:bCs/>
          <w:i/>
          <w:iCs/>
          <w:color w:val="000000"/>
        </w:rPr>
        <w:t>eyecolor</w:t>
      </w:r>
      <w:proofErr w:type="spellEnd"/>
      <w:r w:rsidRPr="006D0627">
        <w:rPr>
          <w:rFonts w:eastAsia="Times New Roman" w:cstheme="minorHAnsi"/>
          <w:b/>
          <w:bCs/>
          <w:i/>
          <w:iCs/>
          <w:color w:val="000000"/>
        </w:rPr>
        <w:t>: "blue"</w:t>
      </w:r>
    </w:p>
    <w:p w14:paraId="0EC0C758" w14:textId="77777777" w:rsidR="00B5306F" w:rsidRPr="006D0627" w:rsidRDefault="00B5306F" w:rsidP="00B5306F">
      <w:pPr>
        <w:pStyle w:val="NoSpacing"/>
        <w:ind w:left="720"/>
        <w:rPr>
          <w:rFonts w:eastAsia="Times New Roman" w:cstheme="minorHAnsi"/>
          <w:b/>
          <w:bCs/>
          <w:i/>
          <w:iCs/>
          <w:color w:val="000000"/>
        </w:rPr>
      </w:pPr>
      <w:r w:rsidRPr="006D0627">
        <w:rPr>
          <w:rFonts w:eastAsia="Times New Roman" w:cstheme="minorHAnsi"/>
          <w:b/>
          <w:bCs/>
          <w:i/>
          <w:iCs/>
          <w:color w:val="000000"/>
        </w:rPr>
        <w:t>};</w:t>
      </w:r>
    </w:p>
    <w:p w14:paraId="14AC2BE6" w14:textId="77777777" w:rsidR="00B5306F" w:rsidRPr="006D0627" w:rsidRDefault="00B5306F" w:rsidP="00B5306F">
      <w:pPr>
        <w:pStyle w:val="NoSpacing"/>
        <w:ind w:left="720"/>
        <w:rPr>
          <w:rFonts w:eastAsia="Times New Roman" w:cstheme="minorHAnsi"/>
          <w:b/>
          <w:bCs/>
          <w:i/>
          <w:iCs/>
          <w:color w:val="000000"/>
        </w:rPr>
      </w:pPr>
    </w:p>
    <w:p w14:paraId="2C1CE17C" w14:textId="77777777" w:rsidR="00B5306F" w:rsidRPr="006D0627" w:rsidRDefault="00B5306F" w:rsidP="00B5306F">
      <w:pPr>
        <w:pStyle w:val="NoSpacing"/>
        <w:ind w:left="720"/>
        <w:rPr>
          <w:rFonts w:eastAsia="Times New Roman" w:cstheme="minorHAnsi"/>
          <w:b/>
          <w:bCs/>
          <w:i/>
          <w:iCs/>
          <w:color w:val="000000"/>
        </w:rPr>
      </w:pPr>
      <w:proofErr w:type="spellStart"/>
      <w:proofErr w:type="gramStart"/>
      <w:r w:rsidRPr="006D0627">
        <w:rPr>
          <w:rFonts w:eastAsia="Times New Roman" w:cstheme="minorHAnsi"/>
          <w:b/>
          <w:bCs/>
          <w:i/>
          <w:iCs/>
          <w:color w:val="000000"/>
        </w:rPr>
        <w:t>document.getElementById</w:t>
      </w:r>
      <w:proofErr w:type="spellEnd"/>
      <w:proofErr w:type="gramEnd"/>
      <w:r w:rsidRPr="006D0627">
        <w:rPr>
          <w:rFonts w:eastAsia="Times New Roman" w:cstheme="minorHAnsi"/>
          <w:b/>
          <w:bCs/>
          <w:i/>
          <w:iCs/>
          <w:color w:val="000000"/>
        </w:rPr>
        <w:t>("demo").</w:t>
      </w:r>
      <w:proofErr w:type="spellStart"/>
      <w:r w:rsidRPr="006D0627">
        <w:rPr>
          <w:rFonts w:eastAsia="Times New Roman" w:cstheme="minorHAnsi"/>
          <w:b/>
          <w:bCs/>
          <w:i/>
          <w:iCs/>
          <w:color w:val="000000"/>
        </w:rPr>
        <w:t>innerHTML</w:t>
      </w:r>
      <w:proofErr w:type="spellEnd"/>
      <w:r w:rsidRPr="006D0627">
        <w:rPr>
          <w:rFonts w:eastAsia="Times New Roman" w:cstheme="minorHAnsi"/>
          <w:b/>
          <w:bCs/>
          <w:i/>
          <w:iCs/>
          <w:color w:val="000000"/>
        </w:rPr>
        <w:t xml:space="preserve"> = </w:t>
      </w:r>
      <w:proofErr w:type="spellStart"/>
      <w:r w:rsidRPr="006D0627">
        <w:rPr>
          <w:rFonts w:eastAsia="Times New Roman" w:cstheme="minorHAnsi"/>
          <w:b/>
          <w:bCs/>
          <w:i/>
          <w:iCs/>
          <w:color w:val="000000"/>
        </w:rPr>
        <w:t>person.firstname</w:t>
      </w:r>
      <w:proofErr w:type="spellEnd"/>
      <w:r w:rsidRPr="006D0627">
        <w:rPr>
          <w:rFonts w:eastAsia="Times New Roman" w:cstheme="minorHAnsi"/>
          <w:b/>
          <w:bCs/>
          <w:i/>
          <w:iCs/>
          <w:color w:val="000000"/>
        </w:rPr>
        <w:t xml:space="preserve"> + " is " + </w:t>
      </w:r>
      <w:proofErr w:type="spellStart"/>
      <w:r w:rsidRPr="006D0627">
        <w:rPr>
          <w:rFonts w:eastAsia="Times New Roman" w:cstheme="minorHAnsi"/>
          <w:b/>
          <w:bCs/>
          <w:i/>
          <w:iCs/>
          <w:color w:val="000000"/>
        </w:rPr>
        <w:t>person.age</w:t>
      </w:r>
      <w:proofErr w:type="spellEnd"/>
      <w:r w:rsidRPr="006D0627">
        <w:rPr>
          <w:rFonts w:eastAsia="Times New Roman" w:cstheme="minorHAnsi"/>
          <w:b/>
          <w:bCs/>
          <w:i/>
          <w:iCs/>
          <w:color w:val="000000"/>
        </w:rPr>
        <w:t xml:space="preserve"> + " years old.";</w:t>
      </w:r>
    </w:p>
    <w:p w14:paraId="6B031E19" w14:textId="77777777" w:rsidR="00B5306F" w:rsidRPr="006D0627" w:rsidRDefault="00B5306F" w:rsidP="00B5306F">
      <w:pPr>
        <w:pStyle w:val="NoSpacing"/>
        <w:ind w:left="720"/>
        <w:rPr>
          <w:rFonts w:eastAsia="Times New Roman" w:cstheme="minorHAnsi"/>
          <w:b/>
          <w:bCs/>
          <w:i/>
          <w:iCs/>
          <w:color w:val="000000"/>
        </w:rPr>
      </w:pPr>
      <w:r w:rsidRPr="006D0627">
        <w:rPr>
          <w:rFonts w:eastAsia="Times New Roman" w:cstheme="minorHAnsi"/>
          <w:b/>
          <w:bCs/>
          <w:i/>
          <w:iCs/>
          <w:color w:val="000000"/>
        </w:rPr>
        <w:t>&lt;/script&gt;</w:t>
      </w:r>
    </w:p>
    <w:p w14:paraId="71A68CEE" w14:textId="77777777" w:rsidR="00B5306F" w:rsidRDefault="00B5306F" w:rsidP="00B5306F">
      <w:pPr>
        <w:pStyle w:val="NoSpacing"/>
        <w:ind w:left="720"/>
        <w:rPr>
          <w:rFonts w:eastAsia="Times New Roman" w:cstheme="minorHAnsi"/>
          <w:color w:val="000000"/>
        </w:rPr>
      </w:pPr>
    </w:p>
    <w:p w14:paraId="1D797D60" w14:textId="77777777" w:rsidR="00B5306F" w:rsidRPr="00B21592"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B21592">
        <w:rPr>
          <w:rFonts w:ascii="Times New Roman" w:eastAsia="Times New Roman" w:hAnsi="Times New Roman" w:cs="Times New Roman"/>
          <w:b/>
          <w:bCs/>
          <w:color w:val="000000"/>
          <w:sz w:val="36"/>
          <w:szCs w:val="36"/>
        </w:rPr>
        <w:t>JavaScript Object Properties</w:t>
      </w:r>
    </w:p>
    <w:p w14:paraId="58CB898A" w14:textId="77777777" w:rsidR="00B5306F" w:rsidRPr="00B21592"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 xml:space="preserve">Access a property </w:t>
      </w:r>
      <w:proofErr w:type="gramStart"/>
      <w:r w:rsidRPr="00B21592">
        <w:rPr>
          <w:rFonts w:ascii="Times New Roman" w:eastAsia="Times New Roman" w:hAnsi="Times New Roman" w:cs="Times New Roman"/>
          <w:color w:val="FF0000"/>
          <w:sz w:val="27"/>
          <w:szCs w:val="27"/>
        </w:rPr>
        <w:t>with .property</w:t>
      </w:r>
      <w:proofErr w:type="gramEnd"/>
      <w:r w:rsidRPr="00B21592">
        <w:rPr>
          <w:rFonts w:ascii="Times New Roman" w:eastAsia="Times New Roman" w:hAnsi="Times New Roman" w:cs="Times New Roman"/>
          <w:color w:val="FF0000"/>
          <w:sz w:val="27"/>
          <w:szCs w:val="27"/>
        </w:rPr>
        <w:t>:</w:t>
      </w:r>
    </w:p>
    <w:p w14:paraId="13685FC8" w14:textId="77777777" w:rsidR="00B5306F" w:rsidRPr="00B21592"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B21592">
        <w:rPr>
          <w:rFonts w:ascii="Times New Roman" w:eastAsia="Times New Roman" w:hAnsi="Times New Roman" w:cs="Times New Roman"/>
          <w:color w:val="000000"/>
          <w:sz w:val="27"/>
          <w:szCs w:val="27"/>
        </w:rPr>
        <w:t>John is 50 years old.</w:t>
      </w:r>
    </w:p>
    <w:p w14:paraId="262F3DAC" w14:textId="77777777" w:rsidR="00B5306F" w:rsidRDefault="00B5306F" w:rsidP="00B5306F">
      <w:pPr>
        <w:pStyle w:val="NoSpacing"/>
        <w:ind w:left="720"/>
        <w:rPr>
          <w:rFonts w:eastAsia="Times New Roman" w:cstheme="minorHAnsi"/>
          <w:color w:val="000000"/>
        </w:rPr>
      </w:pPr>
    </w:p>
    <w:p w14:paraId="7D5DA3EE" w14:textId="77777777" w:rsidR="00B5306F" w:rsidRDefault="00B5306F" w:rsidP="00B5306F">
      <w:pPr>
        <w:pStyle w:val="NoSpacing"/>
        <w:ind w:left="720"/>
        <w:rPr>
          <w:rFonts w:eastAsia="Times New Roman" w:cstheme="minorHAnsi"/>
          <w:color w:val="000000"/>
        </w:rPr>
      </w:pPr>
    </w:p>
    <w:p w14:paraId="0C66E75C" w14:textId="77777777" w:rsidR="00B5306F" w:rsidRDefault="00B5306F" w:rsidP="00B5306F">
      <w:pPr>
        <w:pStyle w:val="NoSpacing"/>
        <w:ind w:left="720"/>
        <w:rPr>
          <w:rFonts w:eastAsia="Times New Roman" w:cstheme="minorHAnsi"/>
          <w:color w:val="000000"/>
        </w:rPr>
      </w:pPr>
    </w:p>
    <w:p w14:paraId="62C67EAD" w14:textId="77777777" w:rsidR="00B5306F" w:rsidRDefault="00B5306F" w:rsidP="00B5306F">
      <w:pPr>
        <w:pStyle w:val="NoSpacing"/>
        <w:ind w:left="720"/>
        <w:rPr>
          <w:rFonts w:eastAsia="Times New Roman" w:cstheme="minorHAnsi"/>
          <w:color w:val="000000"/>
        </w:rPr>
      </w:pPr>
      <w:r>
        <w:rPr>
          <w:rFonts w:eastAsia="Times New Roman" w:cstheme="minorHAnsi"/>
          <w:b/>
          <w:bCs/>
          <w:color w:val="000000"/>
        </w:rPr>
        <w:t>Example 2:</w:t>
      </w:r>
    </w:p>
    <w:p w14:paraId="73F68CE9" w14:textId="77777777" w:rsidR="00B5306F" w:rsidRPr="006D0627" w:rsidRDefault="00B5306F" w:rsidP="00B5306F">
      <w:pPr>
        <w:pStyle w:val="NoSpacing"/>
        <w:ind w:left="720"/>
        <w:rPr>
          <w:rFonts w:eastAsia="Times New Roman" w:cstheme="minorHAnsi"/>
          <w:color w:val="000000"/>
        </w:rPr>
      </w:pPr>
      <w:r>
        <w:rPr>
          <w:rFonts w:ascii="Consolas" w:hAnsi="Consolas"/>
          <w:color w:val="000000"/>
          <w:sz w:val="23"/>
          <w:szCs w:val="23"/>
          <w:shd w:val="clear" w:color="auto" w:fill="FFFFFF"/>
        </w:rPr>
        <w:t>person[</w:t>
      </w:r>
      <w:r>
        <w:rPr>
          <w:rStyle w:val="jsstringcolor"/>
          <w:rFonts w:ascii="Consolas" w:hAnsi="Consolas"/>
          <w:color w:val="A52A2A"/>
          <w:sz w:val="23"/>
          <w:szCs w:val="23"/>
          <w:shd w:val="clear" w:color="auto" w:fill="FFFFFF"/>
        </w:rPr>
        <w:t>"</w:t>
      </w:r>
      <w:proofErr w:type="spellStart"/>
      <w:r>
        <w:rPr>
          <w:rStyle w:val="jsstringcolor"/>
          <w:rFonts w:ascii="Consolas" w:hAnsi="Consolas"/>
          <w:color w:val="A52A2A"/>
          <w:sz w:val="23"/>
          <w:szCs w:val="23"/>
          <w:shd w:val="clear" w:color="auto" w:fill="FFFFFF"/>
        </w:rPr>
        <w:t>firstname</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is "</w:t>
      </w:r>
      <w:r>
        <w:rPr>
          <w:rFonts w:ascii="Consolas" w:hAnsi="Consolas"/>
          <w:color w:val="000000"/>
          <w:sz w:val="23"/>
          <w:szCs w:val="23"/>
          <w:shd w:val="clear" w:color="auto" w:fill="FFFFFF"/>
        </w:rPr>
        <w:t> +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 years old."</w:t>
      </w:r>
      <w:r>
        <w:rPr>
          <w:rFonts w:ascii="Consolas" w:hAnsi="Consolas"/>
          <w:color w:val="000000"/>
          <w:sz w:val="23"/>
          <w:szCs w:val="23"/>
          <w:shd w:val="clear" w:color="auto" w:fill="FFFFFF"/>
        </w:rPr>
        <w:t>;</w:t>
      </w:r>
    </w:p>
    <w:p w14:paraId="5488AD38" w14:textId="77777777" w:rsidR="00B5306F" w:rsidRPr="00B21592" w:rsidRDefault="00B5306F" w:rsidP="00B5306F">
      <w:pPr>
        <w:pStyle w:val="NoSpacing"/>
        <w:ind w:left="720"/>
        <w:rPr>
          <w:rFonts w:eastAsia="Times New Roman" w:cstheme="minorHAnsi"/>
          <w:color w:val="000000"/>
        </w:rPr>
      </w:pPr>
    </w:p>
    <w:p w14:paraId="1A6A30D0" w14:textId="77777777" w:rsidR="00B5306F" w:rsidRDefault="00B5306F" w:rsidP="00B5306F">
      <w:pPr>
        <w:pStyle w:val="ListParagraph"/>
        <w:rPr>
          <w:rFonts w:cstheme="minorHAnsi"/>
          <w:color w:val="202124"/>
          <w:shd w:val="clear" w:color="auto" w:fill="FFFFFF"/>
        </w:rPr>
      </w:pPr>
    </w:p>
    <w:p w14:paraId="76DF4B83" w14:textId="77777777" w:rsidR="00B5306F" w:rsidRPr="006D0627" w:rsidRDefault="00B5306F" w:rsidP="00B5306F">
      <w:pPr>
        <w:pStyle w:val="ListParagraph"/>
        <w:rPr>
          <w:rFonts w:cstheme="minorHAnsi"/>
          <w:b/>
          <w:bCs/>
          <w:i/>
          <w:iCs/>
          <w:color w:val="202124"/>
          <w:shd w:val="clear" w:color="auto" w:fill="FFFFFF"/>
        </w:rPr>
      </w:pPr>
      <w:r w:rsidRPr="006D0627">
        <w:rPr>
          <w:rFonts w:cstheme="minorHAnsi"/>
          <w:b/>
          <w:bCs/>
          <w:i/>
          <w:iCs/>
          <w:color w:val="202124"/>
          <w:shd w:val="clear" w:color="auto" w:fill="FFFFFF"/>
        </w:rPr>
        <w:t>&lt;h2&gt;JavaScript Object Properties&lt;/h2&gt;</w:t>
      </w:r>
    </w:p>
    <w:p w14:paraId="6F60EA61" w14:textId="77777777" w:rsidR="00B5306F" w:rsidRPr="006D0627" w:rsidRDefault="00B5306F" w:rsidP="00B5306F">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&lt;p&gt;Access a property with ["property</w:t>
      </w:r>
      <w:proofErr w:type="gramStart"/>
      <w:r w:rsidRPr="006D0627">
        <w:rPr>
          <w:rFonts w:cstheme="minorHAnsi"/>
          <w:b/>
          <w:bCs/>
          <w:i/>
          <w:iCs/>
          <w:color w:val="202124"/>
          <w:shd w:val="clear" w:color="auto" w:fill="FFFFFF"/>
        </w:rPr>
        <w:t>"]:&lt;</w:t>
      </w:r>
      <w:proofErr w:type="gramEnd"/>
      <w:r w:rsidRPr="006D0627">
        <w:rPr>
          <w:rFonts w:cstheme="minorHAnsi"/>
          <w:b/>
          <w:bCs/>
          <w:i/>
          <w:iCs/>
          <w:color w:val="202124"/>
          <w:shd w:val="clear" w:color="auto" w:fill="FFFFFF"/>
        </w:rPr>
        <w:t>/p&gt;</w:t>
      </w:r>
    </w:p>
    <w:p w14:paraId="740C8CF0" w14:textId="77777777" w:rsidR="00B5306F" w:rsidRPr="006D0627" w:rsidRDefault="00B5306F" w:rsidP="00B5306F">
      <w:pPr>
        <w:pStyle w:val="ListParagraph"/>
        <w:rPr>
          <w:rFonts w:cstheme="minorHAnsi"/>
          <w:b/>
          <w:bCs/>
          <w:i/>
          <w:iCs/>
          <w:color w:val="202124"/>
          <w:shd w:val="clear" w:color="auto" w:fill="FFFFFF"/>
        </w:rPr>
      </w:pPr>
    </w:p>
    <w:p w14:paraId="2087BD37" w14:textId="77777777" w:rsidR="00B5306F" w:rsidRPr="006D0627" w:rsidRDefault="00B5306F" w:rsidP="00B5306F">
      <w:pPr>
        <w:pStyle w:val="ListParagraph"/>
        <w:rPr>
          <w:rFonts w:cstheme="minorHAnsi"/>
          <w:b/>
          <w:bCs/>
          <w:i/>
          <w:iCs/>
          <w:color w:val="202124"/>
          <w:shd w:val="clear" w:color="auto" w:fill="FFFFFF"/>
        </w:rPr>
      </w:pPr>
      <w:r w:rsidRPr="006D0627">
        <w:rPr>
          <w:rFonts w:cstheme="minorHAnsi"/>
          <w:b/>
          <w:bCs/>
          <w:i/>
          <w:iCs/>
          <w:color w:val="202124"/>
          <w:shd w:val="clear" w:color="auto" w:fill="FFFFFF"/>
        </w:rPr>
        <w:t>&lt;p id="demo"&gt;&lt;/p&gt;</w:t>
      </w:r>
    </w:p>
    <w:p w14:paraId="12729B5C" w14:textId="77777777" w:rsidR="00B5306F" w:rsidRPr="006D0627" w:rsidRDefault="00B5306F" w:rsidP="00B5306F">
      <w:pPr>
        <w:pStyle w:val="ListParagraph"/>
        <w:rPr>
          <w:rFonts w:cstheme="minorHAnsi"/>
          <w:b/>
          <w:bCs/>
          <w:i/>
          <w:iCs/>
          <w:color w:val="202124"/>
          <w:shd w:val="clear" w:color="auto" w:fill="FFFFFF"/>
        </w:rPr>
      </w:pPr>
    </w:p>
    <w:p w14:paraId="51BECAA0" w14:textId="77777777" w:rsidR="00B5306F" w:rsidRPr="006D0627" w:rsidRDefault="00B5306F" w:rsidP="00B5306F">
      <w:pPr>
        <w:pStyle w:val="ListParagraph"/>
        <w:rPr>
          <w:rFonts w:cstheme="minorHAnsi"/>
          <w:b/>
          <w:bCs/>
          <w:i/>
          <w:iCs/>
          <w:color w:val="202124"/>
          <w:shd w:val="clear" w:color="auto" w:fill="FFFFFF"/>
        </w:rPr>
      </w:pPr>
      <w:r w:rsidRPr="006D0627">
        <w:rPr>
          <w:rFonts w:cstheme="minorHAnsi"/>
          <w:b/>
          <w:bCs/>
          <w:i/>
          <w:iCs/>
          <w:color w:val="202124"/>
          <w:shd w:val="clear" w:color="auto" w:fill="FFFFFF"/>
        </w:rPr>
        <w:t>&lt;script&gt;</w:t>
      </w:r>
    </w:p>
    <w:p w14:paraId="1F702A6D" w14:textId="77777777" w:rsidR="00B5306F" w:rsidRPr="006D0627" w:rsidRDefault="00B5306F" w:rsidP="00B5306F">
      <w:pPr>
        <w:pStyle w:val="ListParagraph"/>
        <w:rPr>
          <w:rFonts w:cstheme="minorHAnsi"/>
          <w:b/>
          <w:bCs/>
          <w:i/>
          <w:iCs/>
          <w:color w:val="202124"/>
          <w:shd w:val="clear" w:color="auto" w:fill="FFFFFF"/>
        </w:rPr>
      </w:pPr>
      <w:r w:rsidRPr="006D0627">
        <w:rPr>
          <w:rFonts w:cstheme="minorHAnsi"/>
          <w:b/>
          <w:bCs/>
          <w:i/>
          <w:iCs/>
          <w:color w:val="202124"/>
          <w:shd w:val="clear" w:color="auto" w:fill="FFFFFF"/>
        </w:rPr>
        <w:t>const person = {</w:t>
      </w:r>
    </w:p>
    <w:p w14:paraId="2D186A52" w14:textId="77777777" w:rsidR="00B5306F" w:rsidRPr="006D0627" w:rsidRDefault="00B5306F" w:rsidP="00B5306F">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firstname</w:t>
      </w:r>
      <w:proofErr w:type="spellEnd"/>
      <w:r w:rsidRPr="006D0627">
        <w:rPr>
          <w:rFonts w:cstheme="minorHAnsi"/>
          <w:b/>
          <w:bCs/>
          <w:i/>
          <w:iCs/>
          <w:color w:val="202124"/>
          <w:shd w:val="clear" w:color="auto" w:fill="FFFFFF"/>
        </w:rPr>
        <w:t>: "John",</w:t>
      </w:r>
    </w:p>
    <w:p w14:paraId="1CB393A6" w14:textId="77777777" w:rsidR="00B5306F" w:rsidRPr="006D0627" w:rsidRDefault="00B5306F" w:rsidP="00B5306F">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lastname</w:t>
      </w:r>
      <w:proofErr w:type="spellEnd"/>
      <w:r w:rsidRPr="006D0627">
        <w:rPr>
          <w:rFonts w:cstheme="minorHAnsi"/>
          <w:b/>
          <w:bCs/>
          <w:i/>
          <w:iCs/>
          <w:color w:val="202124"/>
          <w:shd w:val="clear" w:color="auto" w:fill="FFFFFF"/>
        </w:rPr>
        <w:t>: "Doe",</w:t>
      </w:r>
    </w:p>
    <w:p w14:paraId="30340233" w14:textId="77777777" w:rsidR="00B5306F" w:rsidRPr="006D0627" w:rsidRDefault="00B5306F" w:rsidP="00B5306F">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age: 50,</w:t>
      </w:r>
    </w:p>
    <w:p w14:paraId="56452F86" w14:textId="77777777" w:rsidR="00B5306F" w:rsidRPr="006D0627" w:rsidRDefault="00B5306F" w:rsidP="00B5306F">
      <w:pPr>
        <w:pStyle w:val="ListParagraph"/>
        <w:rPr>
          <w:rFonts w:cstheme="minorHAnsi"/>
          <w:b/>
          <w:bCs/>
          <w:i/>
          <w:iCs/>
          <w:color w:val="202124"/>
          <w:shd w:val="clear" w:color="auto" w:fill="FFFFFF"/>
        </w:rPr>
      </w:pPr>
      <w:r w:rsidRPr="006D0627">
        <w:rPr>
          <w:rFonts w:cstheme="minorHAnsi"/>
          <w:b/>
          <w:bCs/>
          <w:i/>
          <w:iCs/>
          <w:color w:val="202124"/>
          <w:shd w:val="clear" w:color="auto" w:fill="FFFFFF"/>
        </w:rPr>
        <w:t xml:space="preserve">  </w:t>
      </w:r>
      <w:proofErr w:type="spellStart"/>
      <w:r w:rsidRPr="006D0627">
        <w:rPr>
          <w:rFonts w:cstheme="minorHAnsi"/>
          <w:b/>
          <w:bCs/>
          <w:i/>
          <w:iCs/>
          <w:color w:val="202124"/>
          <w:shd w:val="clear" w:color="auto" w:fill="FFFFFF"/>
        </w:rPr>
        <w:t>eyecolor</w:t>
      </w:r>
      <w:proofErr w:type="spellEnd"/>
      <w:r w:rsidRPr="006D0627">
        <w:rPr>
          <w:rFonts w:cstheme="minorHAnsi"/>
          <w:b/>
          <w:bCs/>
          <w:i/>
          <w:iCs/>
          <w:color w:val="202124"/>
          <w:shd w:val="clear" w:color="auto" w:fill="FFFFFF"/>
        </w:rPr>
        <w:t>: "blue"</w:t>
      </w:r>
    </w:p>
    <w:p w14:paraId="373D0F15" w14:textId="77777777" w:rsidR="00B5306F" w:rsidRPr="006D0627" w:rsidRDefault="00B5306F" w:rsidP="00B5306F">
      <w:pPr>
        <w:pStyle w:val="ListParagraph"/>
        <w:rPr>
          <w:rFonts w:cstheme="minorHAnsi"/>
          <w:b/>
          <w:bCs/>
          <w:i/>
          <w:iCs/>
          <w:color w:val="202124"/>
          <w:shd w:val="clear" w:color="auto" w:fill="FFFFFF"/>
        </w:rPr>
      </w:pPr>
      <w:r w:rsidRPr="006D0627">
        <w:rPr>
          <w:rFonts w:cstheme="minorHAnsi"/>
          <w:b/>
          <w:bCs/>
          <w:i/>
          <w:iCs/>
          <w:color w:val="202124"/>
          <w:shd w:val="clear" w:color="auto" w:fill="FFFFFF"/>
        </w:rPr>
        <w:t>};</w:t>
      </w:r>
    </w:p>
    <w:p w14:paraId="3C786595" w14:textId="77777777" w:rsidR="00B5306F" w:rsidRPr="006D0627" w:rsidRDefault="00B5306F" w:rsidP="00B5306F">
      <w:pPr>
        <w:pStyle w:val="ListParagraph"/>
        <w:rPr>
          <w:rFonts w:cstheme="minorHAnsi"/>
          <w:b/>
          <w:bCs/>
          <w:i/>
          <w:iCs/>
          <w:color w:val="202124"/>
          <w:shd w:val="clear" w:color="auto" w:fill="FFFFFF"/>
        </w:rPr>
      </w:pPr>
    </w:p>
    <w:p w14:paraId="71DDCD82" w14:textId="77777777" w:rsidR="00B5306F" w:rsidRPr="006D0627" w:rsidRDefault="00B5306F" w:rsidP="00B5306F">
      <w:pPr>
        <w:pStyle w:val="ListParagraph"/>
        <w:rPr>
          <w:rFonts w:cstheme="minorHAnsi"/>
          <w:b/>
          <w:bCs/>
          <w:i/>
          <w:iCs/>
          <w:color w:val="202124"/>
          <w:shd w:val="clear" w:color="auto" w:fill="FFFFFF"/>
        </w:rPr>
      </w:pPr>
      <w:proofErr w:type="spellStart"/>
      <w:proofErr w:type="gramStart"/>
      <w:r w:rsidRPr="006D0627">
        <w:rPr>
          <w:rFonts w:cstheme="minorHAnsi"/>
          <w:b/>
          <w:bCs/>
          <w:i/>
          <w:iCs/>
          <w:color w:val="202124"/>
          <w:shd w:val="clear" w:color="auto" w:fill="FFFFFF"/>
        </w:rPr>
        <w:lastRenderedPageBreak/>
        <w:t>document.getElementById</w:t>
      </w:r>
      <w:proofErr w:type="spellEnd"/>
      <w:proofErr w:type="gramEnd"/>
      <w:r w:rsidRPr="006D0627">
        <w:rPr>
          <w:rFonts w:cstheme="minorHAnsi"/>
          <w:b/>
          <w:bCs/>
          <w:i/>
          <w:iCs/>
          <w:color w:val="202124"/>
          <w:shd w:val="clear" w:color="auto" w:fill="FFFFFF"/>
        </w:rPr>
        <w:t>("demo").</w:t>
      </w:r>
      <w:proofErr w:type="spellStart"/>
      <w:r w:rsidRPr="006D0627">
        <w:rPr>
          <w:rFonts w:cstheme="minorHAnsi"/>
          <w:b/>
          <w:bCs/>
          <w:i/>
          <w:iCs/>
          <w:color w:val="202124"/>
          <w:shd w:val="clear" w:color="auto" w:fill="FFFFFF"/>
        </w:rPr>
        <w:t>innerHTML</w:t>
      </w:r>
      <w:proofErr w:type="spellEnd"/>
      <w:r w:rsidRPr="006D0627">
        <w:rPr>
          <w:rFonts w:cstheme="minorHAnsi"/>
          <w:b/>
          <w:bCs/>
          <w:i/>
          <w:iCs/>
          <w:color w:val="202124"/>
          <w:shd w:val="clear" w:color="auto" w:fill="FFFFFF"/>
        </w:rPr>
        <w:t xml:space="preserve"> = person["</w:t>
      </w:r>
      <w:proofErr w:type="spellStart"/>
      <w:r w:rsidRPr="006D0627">
        <w:rPr>
          <w:rFonts w:cstheme="minorHAnsi"/>
          <w:b/>
          <w:bCs/>
          <w:i/>
          <w:iCs/>
          <w:color w:val="202124"/>
          <w:shd w:val="clear" w:color="auto" w:fill="FFFFFF"/>
        </w:rPr>
        <w:t>firstname</w:t>
      </w:r>
      <w:proofErr w:type="spellEnd"/>
      <w:r w:rsidRPr="006D0627">
        <w:rPr>
          <w:rFonts w:cstheme="minorHAnsi"/>
          <w:b/>
          <w:bCs/>
          <w:i/>
          <w:iCs/>
          <w:color w:val="202124"/>
          <w:shd w:val="clear" w:color="auto" w:fill="FFFFFF"/>
        </w:rPr>
        <w:t>"] + " is " + person["age"] + " years old.";</w:t>
      </w:r>
    </w:p>
    <w:p w14:paraId="6521DFE6" w14:textId="77777777" w:rsidR="00B5306F" w:rsidRDefault="00B5306F" w:rsidP="00B5306F">
      <w:pPr>
        <w:pStyle w:val="ListParagraph"/>
        <w:rPr>
          <w:rFonts w:cstheme="minorHAnsi"/>
          <w:color w:val="202124"/>
          <w:shd w:val="clear" w:color="auto" w:fill="FFFFFF"/>
        </w:rPr>
      </w:pPr>
      <w:r w:rsidRPr="006D0627">
        <w:rPr>
          <w:rFonts w:cstheme="minorHAnsi"/>
          <w:b/>
          <w:bCs/>
          <w:i/>
          <w:iCs/>
          <w:color w:val="202124"/>
          <w:shd w:val="clear" w:color="auto" w:fill="FFFFFF"/>
        </w:rPr>
        <w:t>&lt;/script&gt;</w:t>
      </w:r>
      <w:r w:rsidRPr="006D0627">
        <w:rPr>
          <w:rFonts w:cstheme="minorHAnsi"/>
          <w:b/>
          <w:bCs/>
          <w:i/>
          <w:iCs/>
          <w:color w:val="202124"/>
          <w:shd w:val="clear" w:color="auto" w:fill="FFFFFF"/>
        </w:rPr>
        <w:br/>
      </w:r>
      <w:r>
        <w:rPr>
          <w:rFonts w:cstheme="minorHAnsi"/>
          <w:color w:val="202124"/>
          <w:shd w:val="clear" w:color="auto" w:fill="FFFFFF"/>
        </w:rPr>
        <w:br/>
      </w:r>
    </w:p>
    <w:p w14:paraId="5F975524" w14:textId="77777777" w:rsidR="00B5306F" w:rsidRPr="006D0627"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6D0627">
        <w:rPr>
          <w:rFonts w:ascii="Times New Roman" w:eastAsia="Times New Roman" w:hAnsi="Times New Roman" w:cs="Times New Roman"/>
          <w:b/>
          <w:bCs/>
          <w:color w:val="000000"/>
          <w:sz w:val="36"/>
          <w:szCs w:val="36"/>
        </w:rPr>
        <w:t>JavaScript Object Properties</w:t>
      </w:r>
    </w:p>
    <w:p w14:paraId="4BAA3712" w14:textId="77777777" w:rsidR="00B5306F" w:rsidRPr="006D0627"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 xml:space="preserve">Access a property </w:t>
      </w:r>
      <w:r w:rsidRPr="006D0627">
        <w:rPr>
          <w:rFonts w:ascii="Times New Roman" w:eastAsia="Times New Roman" w:hAnsi="Times New Roman" w:cs="Times New Roman"/>
          <w:color w:val="FF0000"/>
          <w:sz w:val="27"/>
          <w:szCs w:val="27"/>
        </w:rPr>
        <w:t>with ["property"]:</w:t>
      </w:r>
    </w:p>
    <w:p w14:paraId="5C0F8414" w14:textId="77777777" w:rsidR="00B5306F" w:rsidRPr="006D0627"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6D0627">
        <w:rPr>
          <w:rFonts w:ascii="Times New Roman" w:eastAsia="Times New Roman" w:hAnsi="Times New Roman" w:cs="Times New Roman"/>
          <w:color w:val="000000"/>
          <w:sz w:val="27"/>
          <w:szCs w:val="27"/>
        </w:rPr>
        <w:t>John is 50 years old.</w:t>
      </w:r>
    </w:p>
    <w:p w14:paraId="5A4AEB99" w14:textId="77777777" w:rsidR="00B5306F" w:rsidRDefault="00B5306F" w:rsidP="00B5306F">
      <w:pPr>
        <w:pStyle w:val="ListParagraph"/>
        <w:rPr>
          <w:rFonts w:cstheme="minorHAnsi"/>
          <w:color w:val="202124"/>
          <w:shd w:val="clear" w:color="auto" w:fill="FFFFFF"/>
        </w:rPr>
      </w:pPr>
    </w:p>
    <w:p w14:paraId="073D41D9" w14:textId="77777777" w:rsidR="00B5306F" w:rsidRPr="009829BB" w:rsidRDefault="00B5306F" w:rsidP="00B5306F">
      <w:pPr>
        <w:pStyle w:val="NoSpacing"/>
        <w:ind w:left="720"/>
        <w:rPr>
          <w:sz w:val="36"/>
          <w:szCs w:val="36"/>
          <w:shd w:val="clear" w:color="auto" w:fill="FFFFFF"/>
        </w:rPr>
      </w:pPr>
      <w:r w:rsidRPr="009829BB">
        <w:rPr>
          <w:sz w:val="36"/>
          <w:szCs w:val="36"/>
          <w:shd w:val="clear" w:color="auto" w:fill="FFFFFF"/>
        </w:rPr>
        <w:t>JavaScript for…in Loop</w:t>
      </w:r>
    </w:p>
    <w:p w14:paraId="5413DF92" w14:textId="77777777" w:rsidR="00B5306F" w:rsidRDefault="00B5306F" w:rsidP="00B5306F">
      <w:pPr>
        <w:pStyle w:val="NoSpacing"/>
        <w:ind w:left="720"/>
        <w:rPr>
          <w:shd w:val="clear" w:color="auto" w:fill="FFFFFF"/>
        </w:rPr>
      </w:pPr>
      <w:r>
        <w:rPr>
          <w:shd w:val="clear" w:color="auto" w:fill="FFFFFF"/>
        </w:rPr>
        <w:br/>
      </w:r>
      <w:r w:rsidRPr="009829BB">
        <w:rPr>
          <w:shd w:val="clear" w:color="auto" w:fill="FFFFFF"/>
        </w:rPr>
        <w:t xml:space="preserve">The JavaScript </w:t>
      </w:r>
      <w:r w:rsidRPr="009829BB">
        <w:rPr>
          <w:b/>
          <w:bCs/>
          <w:shd w:val="clear" w:color="auto" w:fill="FFFFFF"/>
        </w:rPr>
        <w:t>for...in</w:t>
      </w:r>
      <w:r w:rsidRPr="009829BB">
        <w:rPr>
          <w:shd w:val="clear" w:color="auto" w:fill="FFFFFF"/>
        </w:rPr>
        <w:t xml:space="preserve"> statement loops through the properties of an object.</w:t>
      </w:r>
    </w:p>
    <w:p w14:paraId="1974D7A8" w14:textId="77777777" w:rsidR="00B5306F" w:rsidRDefault="00B5306F" w:rsidP="00B5306F">
      <w:pPr>
        <w:pStyle w:val="NoSpacing"/>
        <w:ind w:left="720"/>
        <w:rPr>
          <w:shd w:val="clear" w:color="auto" w:fill="FFFFFF"/>
        </w:rPr>
      </w:pPr>
    </w:p>
    <w:p w14:paraId="328205EC" w14:textId="77777777" w:rsidR="00B5306F" w:rsidRDefault="00B5306F" w:rsidP="00B5306F">
      <w:pPr>
        <w:pStyle w:val="NoSpacing"/>
        <w:ind w:left="720"/>
        <w:rPr>
          <w:shd w:val="clear" w:color="auto" w:fill="FFFFFF"/>
        </w:rPr>
      </w:pPr>
      <w:r>
        <w:rPr>
          <w:b/>
          <w:bCs/>
          <w:shd w:val="clear" w:color="auto" w:fill="FFFFFF"/>
        </w:rPr>
        <w:t>Syntax:</w:t>
      </w:r>
    </w:p>
    <w:p w14:paraId="412A09EC" w14:textId="77777777" w:rsidR="00B5306F" w:rsidRDefault="00B5306F" w:rsidP="00B5306F">
      <w:pPr>
        <w:pStyle w:val="NoSpacing"/>
        <w:ind w:left="720"/>
        <w:rPr>
          <w:shd w:val="clear" w:color="auto" w:fill="FFFFFF"/>
        </w:rPr>
      </w:pPr>
    </w:p>
    <w:p w14:paraId="04CB7EC0" w14:textId="77777777" w:rsidR="00B5306F" w:rsidRDefault="00B5306F" w:rsidP="00B5306F">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variable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object</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w:t>
      </w:r>
      <w:r>
        <w:rPr>
          <w:rStyle w:val="commentcolor"/>
          <w:rFonts w:ascii="Consolas" w:hAnsi="Consolas"/>
          <w:i/>
          <w:iCs/>
          <w:color w:val="008000"/>
          <w:sz w:val="23"/>
          <w:szCs w:val="23"/>
          <w:shd w:val="clear" w:color="auto" w:fill="FFFFFF"/>
        </w:rPr>
        <w:t>// code to be executed</w:t>
      </w:r>
      <w:r>
        <w:rPr>
          <w:rFonts w:ascii="Consolas" w:hAnsi="Consolas"/>
          <w:color w:val="000000"/>
          <w:sz w:val="23"/>
          <w:szCs w:val="23"/>
        </w:rPr>
        <w:br/>
      </w:r>
      <w:r>
        <w:rPr>
          <w:rFonts w:ascii="Consolas" w:hAnsi="Consolas"/>
          <w:color w:val="000000"/>
          <w:sz w:val="23"/>
          <w:szCs w:val="23"/>
          <w:shd w:val="clear" w:color="auto" w:fill="FFFFFF"/>
        </w:rPr>
        <w:t>}</w:t>
      </w:r>
    </w:p>
    <w:p w14:paraId="0DCA4154" w14:textId="77777777" w:rsidR="00B5306F" w:rsidRDefault="00B5306F" w:rsidP="00B5306F">
      <w:pPr>
        <w:pStyle w:val="NoSpacing"/>
        <w:ind w:left="720"/>
        <w:rPr>
          <w:shd w:val="clear" w:color="auto" w:fill="FFFFFF"/>
        </w:rPr>
      </w:pPr>
    </w:p>
    <w:p w14:paraId="2338E220" w14:textId="77777777" w:rsidR="00B5306F" w:rsidRPr="009829BB" w:rsidRDefault="00B5306F" w:rsidP="00B5306F">
      <w:pPr>
        <w:pStyle w:val="NoSpacing"/>
        <w:ind w:left="720"/>
        <w:rPr>
          <w:shd w:val="clear" w:color="auto" w:fill="FFFFFF"/>
        </w:rPr>
      </w:pPr>
      <w:r w:rsidRPr="009829BB">
        <w:rPr>
          <w:shd w:val="clear" w:color="auto" w:fill="FFFFFF"/>
        </w:rPr>
        <w:t>The block of code inside of the </w:t>
      </w:r>
      <w:r w:rsidRPr="009829BB">
        <w:rPr>
          <w:b/>
          <w:bCs/>
          <w:shd w:val="clear" w:color="auto" w:fill="FFFFFF"/>
        </w:rPr>
        <w:t>for...in</w:t>
      </w:r>
      <w:r w:rsidRPr="009829BB">
        <w:rPr>
          <w:shd w:val="clear" w:color="auto" w:fill="FFFFFF"/>
        </w:rPr>
        <w:t> loop will be executed once for each property.</w:t>
      </w:r>
    </w:p>
    <w:p w14:paraId="5847985A" w14:textId="77777777" w:rsidR="00B5306F" w:rsidRDefault="00B5306F" w:rsidP="00B5306F">
      <w:pPr>
        <w:pStyle w:val="ListParagraph"/>
        <w:rPr>
          <w:rFonts w:cstheme="minorHAnsi"/>
          <w:color w:val="202124"/>
          <w:shd w:val="clear" w:color="auto" w:fill="FFFFFF"/>
        </w:rPr>
      </w:pPr>
    </w:p>
    <w:p w14:paraId="4DAC8D69" w14:textId="77777777" w:rsidR="00B5306F" w:rsidRDefault="00B5306F" w:rsidP="00B5306F">
      <w:pPr>
        <w:pStyle w:val="ListParagraph"/>
        <w:rPr>
          <w:rFonts w:cstheme="minorHAnsi"/>
          <w:color w:val="202124"/>
          <w:shd w:val="clear" w:color="auto" w:fill="FFFFFF"/>
        </w:rPr>
      </w:pPr>
    </w:p>
    <w:p w14:paraId="6FB9D161" w14:textId="77777777" w:rsidR="00B5306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Looping through the properties of an object:</w:t>
      </w:r>
      <w:r>
        <w:rPr>
          <w:rFonts w:cstheme="minorHAnsi"/>
          <w:color w:val="202124"/>
          <w:shd w:val="clear" w:color="auto" w:fill="FFFFFF"/>
        </w:rPr>
        <w:br/>
      </w:r>
      <w:r>
        <w:rPr>
          <w:rFonts w:cstheme="minorHAnsi"/>
          <w:b/>
          <w:bCs/>
          <w:color w:val="202124"/>
          <w:shd w:val="clear" w:color="auto" w:fill="FFFFFF"/>
        </w:rPr>
        <w:t>Example:</w:t>
      </w:r>
    </w:p>
    <w:p w14:paraId="46A26715" w14:textId="77777777" w:rsidR="00B5306F" w:rsidRDefault="00B5306F" w:rsidP="00B5306F">
      <w:pPr>
        <w:pStyle w:val="ListParagraph"/>
        <w:rPr>
          <w:rFonts w:cstheme="minorHAnsi"/>
          <w:color w:val="202124"/>
          <w:shd w:val="clear" w:color="auto" w:fill="FFFFFF"/>
        </w:rPr>
      </w:pPr>
    </w:p>
    <w:p w14:paraId="5F595962" w14:textId="77777777" w:rsidR="00B5306F" w:rsidRPr="0070682F" w:rsidRDefault="00B5306F" w:rsidP="00B5306F">
      <w:pPr>
        <w:pStyle w:val="ListParagraph"/>
        <w:rPr>
          <w:rFonts w:cstheme="minorHAnsi"/>
          <w:color w:val="000000"/>
          <w:shd w:val="clear" w:color="auto" w:fill="FFFFFF"/>
        </w:rPr>
      </w:pPr>
      <w:r w:rsidRPr="0070682F">
        <w:rPr>
          <w:rStyle w:val="jskeywordcolor"/>
          <w:rFonts w:cstheme="minorHAnsi"/>
          <w:color w:val="0000CD"/>
          <w:shd w:val="clear" w:color="auto" w:fill="FFFFFF"/>
        </w:rPr>
        <w:t>const</w:t>
      </w:r>
      <w:r w:rsidRPr="0070682F">
        <w:rPr>
          <w:rFonts w:cstheme="minorHAnsi"/>
          <w:color w:val="000000"/>
          <w:shd w:val="clear" w:color="auto" w:fill="FFFFFF"/>
        </w:rPr>
        <w:t> person = {</w:t>
      </w:r>
      <w:r w:rsidRPr="0070682F">
        <w:rPr>
          <w:rFonts w:cstheme="minorHAnsi"/>
          <w:color w:val="000000"/>
        </w:rPr>
        <w:br/>
      </w:r>
      <w:r w:rsidRPr="0070682F">
        <w:rPr>
          <w:rFonts w:cstheme="minorHAnsi"/>
          <w:color w:val="000000"/>
          <w:shd w:val="clear" w:color="auto" w:fill="FFFFFF"/>
        </w:rPr>
        <w:t xml:space="preserve">  </w:t>
      </w:r>
      <w:proofErr w:type="spellStart"/>
      <w:r w:rsidRPr="0070682F">
        <w:rPr>
          <w:rFonts w:cstheme="minorHAnsi"/>
          <w:color w:val="000000"/>
          <w:shd w:val="clear" w:color="auto" w:fill="FFFFFF"/>
        </w:rPr>
        <w:t>fname</w:t>
      </w:r>
      <w:proofErr w:type="spellEnd"/>
      <w:r w:rsidRPr="0070682F">
        <w:rPr>
          <w:rFonts w:cstheme="minorHAnsi"/>
          <w:color w:val="000000"/>
          <w:shd w:val="clear" w:color="auto" w:fill="FFFFFF"/>
        </w:rPr>
        <w:t>:</w:t>
      </w:r>
      <w:r w:rsidRPr="0070682F">
        <w:rPr>
          <w:rStyle w:val="jsstringcolor"/>
          <w:rFonts w:cstheme="minorHAnsi"/>
          <w:color w:val="A52A2A"/>
          <w:shd w:val="clear" w:color="auto" w:fill="FFFFFF"/>
        </w:rPr>
        <w:t>" John"</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xml:space="preserve">  </w:t>
      </w:r>
      <w:proofErr w:type="spellStart"/>
      <w:r w:rsidRPr="0070682F">
        <w:rPr>
          <w:rFonts w:cstheme="minorHAnsi"/>
          <w:color w:val="000000"/>
          <w:shd w:val="clear" w:color="auto" w:fill="FFFFFF"/>
        </w:rPr>
        <w:t>lname</w:t>
      </w:r>
      <w:proofErr w:type="spellEnd"/>
      <w:r w:rsidRPr="0070682F">
        <w:rPr>
          <w:rFonts w:cstheme="minorHAnsi"/>
          <w:color w:val="000000"/>
          <w:shd w:val="clear" w:color="auto" w:fill="FFFFFF"/>
        </w:rPr>
        <w:t>:</w:t>
      </w:r>
      <w:r w:rsidRPr="0070682F">
        <w:rPr>
          <w:rStyle w:val="jsstringcolor"/>
          <w:rFonts w:cstheme="minorHAnsi"/>
          <w:color w:val="A52A2A"/>
          <w:shd w:val="clear" w:color="auto" w:fill="FFFFFF"/>
        </w:rPr>
        <w:t>" Doe"</w:t>
      </w:r>
      <w:r w:rsidRPr="0070682F">
        <w:rPr>
          <w:rFonts w:cstheme="minorHAnsi"/>
          <w:color w:val="000000"/>
          <w:shd w:val="clear" w:color="auto" w:fill="FFFFFF"/>
        </w:rPr>
        <w:t>,</w:t>
      </w:r>
      <w:r w:rsidRPr="0070682F">
        <w:rPr>
          <w:rFonts w:cstheme="minorHAnsi"/>
          <w:color w:val="000000"/>
        </w:rPr>
        <w:br/>
      </w:r>
      <w:r w:rsidRPr="0070682F">
        <w:rPr>
          <w:rFonts w:cstheme="minorHAnsi"/>
          <w:color w:val="000000"/>
          <w:shd w:val="clear" w:color="auto" w:fill="FFFFFF"/>
        </w:rPr>
        <w:t>  age: </w:t>
      </w:r>
      <w:r w:rsidRPr="0070682F">
        <w:rPr>
          <w:rStyle w:val="jsnumbercolor"/>
          <w:rFonts w:cstheme="minorHAnsi"/>
          <w:color w:val="FF0000"/>
          <w:shd w:val="clear" w:color="auto" w:fill="FFFFFF"/>
        </w:rPr>
        <w:t>25</w:t>
      </w:r>
      <w:r w:rsidRPr="0070682F">
        <w:rPr>
          <w:rFonts w:cstheme="minorHAnsi"/>
          <w:color w:val="000000"/>
        </w:rPr>
        <w:br/>
      </w:r>
      <w:r w:rsidRPr="0070682F">
        <w:rPr>
          <w:rFonts w:cstheme="minorHAnsi"/>
          <w:color w:val="000000"/>
          <w:shd w:val="clear" w:color="auto" w:fill="FFFFFF"/>
        </w:rPr>
        <w:t>};</w:t>
      </w:r>
      <w:r w:rsidRPr="0070682F">
        <w:rPr>
          <w:rFonts w:cstheme="minorHAnsi"/>
          <w:color w:val="000000"/>
        </w:rPr>
        <w:br/>
      </w:r>
      <w:r w:rsidRPr="0070682F">
        <w:rPr>
          <w:rFonts w:cstheme="minorHAnsi"/>
          <w:color w:val="000000"/>
        </w:rPr>
        <w:br/>
      </w:r>
      <w:r w:rsidRPr="0070682F">
        <w:rPr>
          <w:rStyle w:val="jskeywordcolor"/>
          <w:rFonts w:cstheme="minorHAnsi"/>
          <w:color w:val="0000CD"/>
          <w:shd w:val="clear" w:color="auto" w:fill="FFFFFF"/>
        </w:rPr>
        <w:t>for</w:t>
      </w:r>
      <w:r w:rsidRPr="0070682F">
        <w:rPr>
          <w:rFonts w:cstheme="minorHAnsi"/>
          <w:color w:val="000000"/>
          <w:shd w:val="clear" w:color="auto" w:fill="FFFFFF"/>
        </w:rPr>
        <w:t> (</w:t>
      </w:r>
      <w:r w:rsidRPr="0070682F">
        <w:rPr>
          <w:rStyle w:val="jskeywordcolor"/>
          <w:rFonts w:cstheme="minorHAnsi"/>
          <w:color w:val="0000CD"/>
          <w:shd w:val="clear" w:color="auto" w:fill="FFFFFF"/>
        </w:rPr>
        <w:t>let</w:t>
      </w:r>
      <w:r w:rsidRPr="0070682F">
        <w:rPr>
          <w:rFonts w:cstheme="minorHAnsi"/>
          <w:color w:val="000000"/>
          <w:shd w:val="clear" w:color="auto" w:fill="FFFFFF"/>
        </w:rPr>
        <w:t> x </w:t>
      </w:r>
      <w:r w:rsidRPr="0070682F">
        <w:rPr>
          <w:rStyle w:val="jskeywordcolor"/>
          <w:rFonts w:cstheme="minorHAnsi"/>
          <w:color w:val="0000CD"/>
          <w:shd w:val="clear" w:color="auto" w:fill="FFFFFF"/>
        </w:rPr>
        <w:t>in</w:t>
      </w:r>
      <w:r w:rsidRPr="0070682F">
        <w:rPr>
          <w:rFonts w:cstheme="minorHAnsi"/>
          <w:color w:val="000000"/>
          <w:shd w:val="clear" w:color="auto" w:fill="FFFFFF"/>
        </w:rPr>
        <w:t> person) {</w:t>
      </w:r>
      <w:r w:rsidRPr="0070682F">
        <w:rPr>
          <w:rFonts w:cstheme="minorHAnsi"/>
          <w:color w:val="000000"/>
        </w:rPr>
        <w:br/>
      </w:r>
      <w:r w:rsidRPr="0070682F">
        <w:rPr>
          <w:rFonts w:cstheme="minorHAnsi"/>
          <w:color w:val="000000"/>
          <w:shd w:val="clear" w:color="auto" w:fill="FFFFFF"/>
        </w:rPr>
        <w:t>  txt += person[x];</w:t>
      </w:r>
      <w:r w:rsidRPr="0070682F">
        <w:rPr>
          <w:rFonts w:cstheme="minorHAnsi"/>
          <w:color w:val="000000"/>
        </w:rPr>
        <w:br/>
      </w:r>
      <w:r w:rsidRPr="0070682F">
        <w:rPr>
          <w:rFonts w:cstheme="minorHAnsi"/>
          <w:color w:val="000000"/>
          <w:shd w:val="clear" w:color="auto" w:fill="FFFFFF"/>
        </w:rPr>
        <w:t>}</w:t>
      </w:r>
    </w:p>
    <w:p w14:paraId="01C6ECC2" w14:textId="77777777" w:rsidR="00B5306F" w:rsidRPr="0070682F" w:rsidRDefault="00B5306F" w:rsidP="00B5306F">
      <w:pPr>
        <w:pStyle w:val="NoSpacing"/>
        <w:rPr>
          <w:shd w:val="clear" w:color="auto" w:fill="FFFFFF"/>
        </w:rPr>
      </w:pPr>
    </w:p>
    <w:p w14:paraId="47756E05"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7F0AA1B6"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&lt;p&gt;Looping object property values:&lt;/p&gt;</w:t>
      </w:r>
    </w:p>
    <w:p w14:paraId="55EAC98A" w14:textId="77777777" w:rsidR="00B5306F" w:rsidRPr="0070682F" w:rsidRDefault="00B5306F" w:rsidP="00B5306F">
      <w:pPr>
        <w:pStyle w:val="ListParagraph"/>
        <w:rPr>
          <w:rFonts w:cstheme="minorHAnsi"/>
          <w:color w:val="202124"/>
          <w:shd w:val="clear" w:color="auto" w:fill="FFFFFF"/>
        </w:rPr>
      </w:pPr>
    </w:p>
    <w:p w14:paraId="2B4287E1"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326386ED" w14:textId="77777777" w:rsidR="00B5306F" w:rsidRPr="0070682F" w:rsidRDefault="00B5306F" w:rsidP="00B5306F">
      <w:pPr>
        <w:pStyle w:val="ListParagraph"/>
        <w:rPr>
          <w:rFonts w:cstheme="minorHAnsi"/>
          <w:color w:val="202124"/>
          <w:shd w:val="clear" w:color="auto" w:fill="FFFFFF"/>
        </w:rPr>
      </w:pPr>
    </w:p>
    <w:p w14:paraId="2F3BF0D0"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&lt;script&gt;</w:t>
      </w:r>
    </w:p>
    <w:p w14:paraId="299236AD"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69485FE4"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fname</w:t>
      </w:r>
      <w:proofErr w:type="spellEnd"/>
      <w:r w:rsidRPr="0070682F">
        <w:rPr>
          <w:rFonts w:cstheme="minorHAnsi"/>
          <w:color w:val="202124"/>
          <w:shd w:val="clear" w:color="auto" w:fill="FFFFFF"/>
        </w:rPr>
        <w:t>:"John",</w:t>
      </w:r>
    </w:p>
    <w:p w14:paraId="18938DE4"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lname</w:t>
      </w:r>
      <w:proofErr w:type="spellEnd"/>
      <w:r w:rsidRPr="0070682F">
        <w:rPr>
          <w:rFonts w:cstheme="minorHAnsi"/>
          <w:color w:val="202124"/>
          <w:shd w:val="clear" w:color="auto" w:fill="FFFFFF"/>
        </w:rPr>
        <w:t>:"Doe",</w:t>
      </w:r>
    </w:p>
    <w:p w14:paraId="6FB7120E"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 xml:space="preserve">  age:25</w:t>
      </w:r>
    </w:p>
    <w:p w14:paraId="5D3CA60F"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lastRenderedPageBreak/>
        <w:t xml:space="preserve">}; </w:t>
      </w:r>
    </w:p>
    <w:p w14:paraId="7ABB7AC4" w14:textId="77777777" w:rsidR="00B5306F" w:rsidRPr="0070682F" w:rsidRDefault="00B5306F" w:rsidP="00B5306F">
      <w:pPr>
        <w:pStyle w:val="ListParagraph"/>
        <w:rPr>
          <w:rFonts w:cstheme="minorHAnsi"/>
          <w:color w:val="202124"/>
          <w:shd w:val="clear" w:color="auto" w:fill="FFFFFF"/>
        </w:rPr>
      </w:pPr>
    </w:p>
    <w:p w14:paraId="0561B1EF"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let txt = "";</w:t>
      </w:r>
    </w:p>
    <w:p w14:paraId="0FF3D3B3"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for (let x in person) {</w:t>
      </w:r>
    </w:p>
    <w:p w14:paraId="180D4482"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 xml:space="preserve">  txt += person[x] + " ";</w:t>
      </w:r>
    </w:p>
    <w:p w14:paraId="5009F7D5"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w:t>
      </w:r>
    </w:p>
    <w:p w14:paraId="29758098" w14:textId="77777777" w:rsidR="00B5306F" w:rsidRPr="0070682F" w:rsidRDefault="00B5306F" w:rsidP="00B5306F">
      <w:pPr>
        <w:pStyle w:val="ListParagraph"/>
        <w:rPr>
          <w:rFonts w:cstheme="minorHAnsi"/>
          <w:color w:val="202124"/>
          <w:shd w:val="clear" w:color="auto" w:fill="FFFFFF"/>
        </w:rPr>
      </w:pPr>
    </w:p>
    <w:p w14:paraId="1BD3155F" w14:textId="77777777" w:rsidR="00B5306F" w:rsidRPr="0070682F" w:rsidRDefault="00B5306F" w:rsidP="00B5306F">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document.getElementById</w:t>
      </w:r>
      <w:proofErr w:type="spellEnd"/>
      <w:proofErr w:type="gramEnd"/>
      <w:r w:rsidRPr="0070682F">
        <w:rPr>
          <w:rFonts w:cstheme="minorHAnsi"/>
          <w:color w:val="202124"/>
          <w:shd w:val="clear" w:color="auto" w:fill="FFFFFF"/>
        </w:rPr>
        <w:t>("demo").</w:t>
      </w:r>
      <w:proofErr w:type="spellStart"/>
      <w:r w:rsidRPr="0070682F">
        <w:rPr>
          <w:rFonts w:cstheme="minorHAnsi"/>
          <w:color w:val="202124"/>
          <w:shd w:val="clear" w:color="auto" w:fill="FFFFFF"/>
        </w:rPr>
        <w:t>innerHTML</w:t>
      </w:r>
      <w:proofErr w:type="spellEnd"/>
      <w:r w:rsidRPr="0070682F">
        <w:rPr>
          <w:rFonts w:cstheme="minorHAnsi"/>
          <w:color w:val="202124"/>
          <w:shd w:val="clear" w:color="auto" w:fill="FFFFFF"/>
        </w:rPr>
        <w:t xml:space="preserve"> = txt;</w:t>
      </w:r>
    </w:p>
    <w:p w14:paraId="0BE7A24D" w14:textId="77777777" w:rsidR="00B5306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&lt;/script&gt;</w:t>
      </w:r>
    </w:p>
    <w:p w14:paraId="504A0DB5" w14:textId="77777777" w:rsidR="00B5306F" w:rsidRDefault="00B5306F" w:rsidP="00B5306F">
      <w:pPr>
        <w:pStyle w:val="ListParagraph"/>
        <w:rPr>
          <w:rFonts w:cstheme="minorHAnsi"/>
          <w:color w:val="202124"/>
          <w:shd w:val="clear" w:color="auto" w:fill="FFFFFF"/>
        </w:rPr>
      </w:pPr>
    </w:p>
    <w:p w14:paraId="43FCB943" w14:textId="77777777" w:rsidR="00B5306F" w:rsidRPr="0070682F"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515C1761" w14:textId="77777777" w:rsidR="00B5306F" w:rsidRPr="0070682F"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Looping object property values:</w:t>
      </w:r>
    </w:p>
    <w:p w14:paraId="54F9CE7C" w14:textId="77777777" w:rsidR="00B5306F" w:rsidRPr="0070682F"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Doe 25</w:t>
      </w:r>
    </w:p>
    <w:p w14:paraId="0E735A9E" w14:textId="77777777" w:rsidR="00B5306F" w:rsidRPr="0070682F" w:rsidRDefault="00B5306F" w:rsidP="00B5306F">
      <w:pPr>
        <w:pStyle w:val="ListParagraph"/>
        <w:rPr>
          <w:rFonts w:cstheme="minorHAnsi"/>
          <w:color w:val="202124"/>
          <w:shd w:val="clear" w:color="auto" w:fill="FFFFFF"/>
        </w:rPr>
      </w:pPr>
    </w:p>
    <w:p w14:paraId="7A6824A1" w14:textId="77777777" w:rsidR="00B5306F" w:rsidRDefault="00B5306F" w:rsidP="00B5306F">
      <w:pPr>
        <w:pStyle w:val="ListParagraph"/>
        <w:rPr>
          <w:rFonts w:cstheme="minorHAnsi"/>
          <w:color w:val="202124"/>
          <w:shd w:val="clear" w:color="auto" w:fill="FFFFFF"/>
        </w:rPr>
      </w:pPr>
    </w:p>
    <w:p w14:paraId="08522E66" w14:textId="77777777" w:rsidR="00B5306F" w:rsidRPr="0070682F" w:rsidRDefault="00B5306F" w:rsidP="00B5306F">
      <w:pPr>
        <w:pStyle w:val="NoSpacing"/>
        <w:ind w:left="720"/>
        <w:rPr>
          <w:b/>
          <w:bCs/>
          <w:sz w:val="36"/>
          <w:szCs w:val="36"/>
          <w:shd w:val="clear" w:color="auto" w:fill="FFFFFF"/>
        </w:rPr>
      </w:pPr>
      <w:r w:rsidRPr="0070682F">
        <w:rPr>
          <w:b/>
          <w:bCs/>
          <w:sz w:val="36"/>
          <w:szCs w:val="36"/>
          <w:shd w:val="clear" w:color="auto" w:fill="FFFFFF"/>
        </w:rPr>
        <w:t>Adding New Properties</w:t>
      </w:r>
    </w:p>
    <w:p w14:paraId="53CAC6E9" w14:textId="77777777" w:rsidR="00B5306F" w:rsidRPr="0070682F" w:rsidRDefault="00B5306F" w:rsidP="00B5306F">
      <w:pPr>
        <w:pStyle w:val="NoSpacing"/>
        <w:ind w:left="720"/>
        <w:rPr>
          <w:shd w:val="clear" w:color="auto" w:fill="FFFFFF"/>
        </w:rPr>
      </w:pPr>
    </w:p>
    <w:p w14:paraId="253DB9E7"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You can add new properties to an existing object by simply giving it a value.</w:t>
      </w:r>
    </w:p>
    <w:p w14:paraId="4C11A3EA" w14:textId="77777777" w:rsidR="00B5306F" w:rsidRDefault="00B5306F" w:rsidP="00B5306F">
      <w:pPr>
        <w:pStyle w:val="ListParagraph"/>
        <w:rPr>
          <w:rFonts w:cstheme="minorHAnsi"/>
          <w:color w:val="202124"/>
          <w:shd w:val="clear" w:color="auto" w:fill="FFFFFF"/>
        </w:rPr>
      </w:pPr>
    </w:p>
    <w:p w14:paraId="5BCA2F68"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Assume that the person object already exists - you can then give it new properties:</w:t>
      </w:r>
    </w:p>
    <w:p w14:paraId="76899C18" w14:textId="77777777" w:rsidR="00B5306F" w:rsidRDefault="00B5306F" w:rsidP="00B5306F">
      <w:pPr>
        <w:pStyle w:val="ListParagraph"/>
        <w:rPr>
          <w:rFonts w:cstheme="minorHAnsi"/>
          <w:color w:val="202124"/>
          <w:shd w:val="clear" w:color="auto" w:fill="FFFFFF"/>
        </w:rPr>
      </w:pPr>
    </w:p>
    <w:p w14:paraId="18363377" w14:textId="77777777" w:rsidR="00B5306F" w:rsidRDefault="00B5306F" w:rsidP="00B5306F">
      <w:pPr>
        <w:pStyle w:val="ListParagraph"/>
        <w:rPr>
          <w:rFonts w:cstheme="minorHAnsi"/>
          <w:color w:val="202124"/>
          <w:shd w:val="clear" w:color="auto" w:fill="FFFFFF"/>
        </w:rPr>
      </w:pPr>
      <w:r>
        <w:rPr>
          <w:rFonts w:cstheme="minorHAnsi"/>
          <w:b/>
          <w:bCs/>
          <w:color w:val="202124"/>
          <w:shd w:val="clear" w:color="auto" w:fill="FFFFFF"/>
        </w:rPr>
        <w:t>Example:</w:t>
      </w:r>
    </w:p>
    <w:p w14:paraId="726121B0" w14:textId="77777777" w:rsidR="00B5306F" w:rsidRDefault="00B5306F" w:rsidP="00B5306F">
      <w:pPr>
        <w:pStyle w:val="ListParagraph"/>
        <w:rPr>
          <w:rFonts w:ascii="Consolas" w:hAnsi="Consolas"/>
          <w:color w:val="000000"/>
          <w:sz w:val="23"/>
          <w:szCs w:val="23"/>
          <w:shd w:val="clear" w:color="auto" w:fill="FFFFFF"/>
        </w:rPr>
      </w:pPr>
      <w:proofErr w:type="spellStart"/>
      <w:proofErr w:type="gramStart"/>
      <w:r>
        <w:rPr>
          <w:rFonts w:ascii="Consolas" w:hAnsi="Consolas"/>
          <w:color w:val="000000"/>
          <w:sz w:val="23"/>
          <w:szCs w:val="23"/>
          <w:shd w:val="clear" w:color="auto" w:fill="FFFFFF"/>
        </w:rPr>
        <w:t>person.</w:t>
      </w:r>
      <w:r>
        <w:rPr>
          <w:rStyle w:val="jspropertycolor"/>
          <w:rFonts w:ascii="Consolas" w:hAnsi="Consolas"/>
          <w:color w:val="000000"/>
          <w:sz w:val="23"/>
          <w:szCs w:val="23"/>
          <w:shd w:val="clear" w:color="auto" w:fill="FFFFFF"/>
        </w:rPr>
        <w:t>nationality</w:t>
      </w:r>
      <w:proofErr w:type="spellEnd"/>
      <w:proofErr w:type="gramEnd"/>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"English"</w:t>
      </w:r>
      <w:r>
        <w:rPr>
          <w:rFonts w:ascii="Consolas" w:hAnsi="Consolas"/>
          <w:color w:val="000000"/>
          <w:sz w:val="23"/>
          <w:szCs w:val="23"/>
          <w:shd w:val="clear" w:color="auto" w:fill="FFFFFF"/>
        </w:rPr>
        <w:t>;</w:t>
      </w:r>
    </w:p>
    <w:p w14:paraId="13564564" w14:textId="77777777" w:rsidR="00B5306F" w:rsidRDefault="00B5306F" w:rsidP="00B5306F">
      <w:pPr>
        <w:pStyle w:val="ListParagraph"/>
        <w:rPr>
          <w:rFonts w:ascii="Consolas" w:hAnsi="Consolas"/>
          <w:color w:val="000000"/>
          <w:sz w:val="23"/>
          <w:szCs w:val="23"/>
          <w:shd w:val="clear" w:color="auto" w:fill="FFFFFF"/>
        </w:rPr>
      </w:pPr>
    </w:p>
    <w:p w14:paraId="6FB0C8E5"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&lt;h2&gt;JavaScript Object Properties&lt;/h2&gt;</w:t>
      </w:r>
    </w:p>
    <w:p w14:paraId="6C17E28A"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&lt;p&gt;Add a new property to an existing object:&lt;/p&gt;</w:t>
      </w:r>
    </w:p>
    <w:p w14:paraId="6B5AB0F5" w14:textId="77777777" w:rsidR="00B5306F" w:rsidRPr="0070682F" w:rsidRDefault="00B5306F" w:rsidP="00B5306F">
      <w:pPr>
        <w:pStyle w:val="ListParagraph"/>
        <w:rPr>
          <w:rFonts w:cstheme="minorHAnsi"/>
          <w:color w:val="202124"/>
          <w:shd w:val="clear" w:color="auto" w:fill="FFFFFF"/>
        </w:rPr>
      </w:pPr>
    </w:p>
    <w:p w14:paraId="11438558"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&lt;p id="demo"&gt;&lt;/p&gt;</w:t>
      </w:r>
    </w:p>
    <w:p w14:paraId="665F2874" w14:textId="77777777" w:rsidR="00B5306F" w:rsidRPr="0070682F" w:rsidRDefault="00B5306F" w:rsidP="00B5306F">
      <w:pPr>
        <w:pStyle w:val="ListParagraph"/>
        <w:rPr>
          <w:rFonts w:cstheme="minorHAnsi"/>
          <w:color w:val="202124"/>
          <w:shd w:val="clear" w:color="auto" w:fill="FFFFFF"/>
        </w:rPr>
      </w:pPr>
    </w:p>
    <w:p w14:paraId="6B9FDFC7"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&lt;script&gt;</w:t>
      </w:r>
    </w:p>
    <w:p w14:paraId="6F58B5DF"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const person = {</w:t>
      </w:r>
    </w:p>
    <w:p w14:paraId="39463176"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firstname</w:t>
      </w:r>
      <w:proofErr w:type="spellEnd"/>
      <w:r w:rsidRPr="0070682F">
        <w:rPr>
          <w:rFonts w:cstheme="minorHAnsi"/>
          <w:color w:val="202124"/>
          <w:shd w:val="clear" w:color="auto" w:fill="FFFFFF"/>
        </w:rPr>
        <w:t>: "John",</w:t>
      </w:r>
    </w:p>
    <w:p w14:paraId="54E442AC"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lastname</w:t>
      </w:r>
      <w:proofErr w:type="spellEnd"/>
      <w:r w:rsidRPr="0070682F">
        <w:rPr>
          <w:rFonts w:cstheme="minorHAnsi"/>
          <w:color w:val="202124"/>
          <w:shd w:val="clear" w:color="auto" w:fill="FFFFFF"/>
        </w:rPr>
        <w:t>: "Doe",</w:t>
      </w:r>
    </w:p>
    <w:p w14:paraId="53DEB346"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 xml:space="preserve">  age: 50,</w:t>
      </w:r>
    </w:p>
    <w:p w14:paraId="219068C3"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 xml:space="preserve">  </w:t>
      </w:r>
      <w:proofErr w:type="spellStart"/>
      <w:r w:rsidRPr="0070682F">
        <w:rPr>
          <w:rFonts w:cstheme="minorHAnsi"/>
          <w:color w:val="202124"/>
          <w:shd w:val="clear" w:color="auto" w:fill="FFFFFF"/>
        </w:rPr>
        <w:t>eyecolor</w:t>
      </w:r>
      <w:proofErr w:type="spellEnd"/>
      <w:r w:rsidRPr="0070682F">
        <w:rPr>
          <w:rFonts w:cstheme="minorHAnsi"/>
          <w:color w:val="202124"/>
          <w:shd w:val="clear" w:color="auto" w:fill="FFFFFF"/>
        </w:rPr>
        <w:t>: "blue"</w:t>
      </w:r>
    </w:p>
    <w:p w14:paraId="3C0FBCA2" w14:textId="77777777" w:rsidR="00B5306F" w:rsidRPr="0070682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w:t>
      </w:r>
    </w:p>
    <w:p w14:paraId="42C46ABE" w14:textId="77777777" w:rsidR="00B5306F" w:rsidRPr="0070682F" w:rsidRDefault="00B5306F" w:rsidP="00B5306F">
      <w:pPr>
        <w:pStyle w:val="ListParagraph"/>
        <w:rPr>
          <w:rFonts w:cstheme="minorHAnsi"/>
          <w:color w:val="202124"/>
          <w:shd w:val="clear" w:color="auto" w:fill="FFFFFF"/>
        </w:rPr>
      </w:pPr>
    </w:p>
    <w:p w14:paraId="043FD757" w14:textId="77777777" w:rsidR="00B5306F" w:rsidRPr="0070682F" w:rsidRDefault="00B5306F" w:rsidP="00B5306F">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person.nationality</w:t>
      </w:r>
      <w:proofErr w:type="spellEnd"/>
      <w:proofErr w:type="gramEnd"/>
      <w:r w:rsidRPr="0070682F">
        <w:rPr>
          <w:rFonts w:cstheme="minorHAnsi"/>
          <w:color w:val="202124"/>
          <w:shd w:val="clear" w:color="auto" w:fill="FFFFFF"/>
        </w:rPr>
        <w:t xml:space="preserve"> = "English";</w:t>
      </w:r>
    </w:p>
    <w:p w14:paraId="2034CFB1" w14:textId="77777777" w:rsidR="00B5306F" w:rsidRPr="0070682F" w:rsidRDefault="00B5306F" w:rsidP="00B5306F">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document.getElementById</w:t>
      </w:r>
      <w:proofErr w:type="spellEnd"/>
      <w:proofErr w:type="gramEnd"/>
      <w:r w:rsidRPr="0070682F">
        <w:rPr>
          <w:rFonts w:cstheme="minorHAnsi"/>
          <w:color w:val="202124"/>
          <w:shd w:val="clear" w:color="auto" w:fill="FFFFFF"/>
        </w:rPr>
        <w:t>("demo").</w:t>
      </w:r>
      <w:proofErr w:type="spellStart"/>
      <w:r w:rsidRPr="0070682F">
        <w:rPr>
          <w:rFonts w:cstheme="minorHAnsi"/>
          <w:color w:val="202124"/>
          <w:shd w:val="clear" w:color="auto" w:fill="FFFFFF"/>
        </w:rPr>
        <w:t>innerHTML</w:t>
      </w:r>
      <w:proofErr w:type="spellEnd"/>
      <w:r w:rsidRPr="0070682F">
        <w:rPr>
          <w:rFonts w:cstheme="minorHAnsi"/>
          <w:color w:val="202124"/>
          <w:shd w:val="clear" w:color="auto" w:fill="FFFFFF"/>
        </w:rPr>
        <w:t xml:space="preserve"> =</w:t>
      </w:r>
    </w:p>
    <w:p w14:paraId="25107DCA" w14:textId="77777777" w:rsidR="00B5306F" w:rsidRPr="0070682F" w:rsidRDefault="00B5306F" w:rsidP="00B5306F">
      <w:pPr>
        <w:pStyle w:val="ListParagraph"/>
        <w:rPr>
          <w:rFonts w:cstheme="minorHAnsi"/>
          <w:color w:val="202124"/>
          <w:shd w:val="clear" w:color="auto" w:fill="FFFFFF"/>
        </w:rPr>
      </w:pPr>
      <w:proofErr w:type="spellStart"/>
      <w:proofErr w:type="gramStart"/>
      <w:r w:rsidRPr="0070682F">
        <w:rPr>
          <w:rFonts w:cstheme="minorHAnsi"/>
          <w:color w:val="202124"/>
          <w:shd w:val="clear" w:color="auto" w:fill="FFFFFF"/>
        </w:rPr>
        <w:t>person.firstname</w:t>
      </w:r>
      <w:proofErr w:type="spellEnd"/>
      <w:proofErr w:type="gramEnd"/>
      <w:r w:rsidRPr="0070682F">
        <w:rPr>
          <w:rFonts w:cstheme="minorHAnsi"/>
          <w:color w:val="202124"/>
          <w:shd w:val="clear" w:color="auto" w:fill="FFFFFF"/>
        </w:rPr>
        <w:t xml:space="preserve"> + " is " + </w:t>
      </w:r>
      <w:proofErr w:type="spellStart"/>
      <w:r w:rsidRPr="0070682F">
        <w:rPr>
          <w:rFonts w:cstheme="minorHAnsi"/>
          <w:color w:val="202124"/>
          <w:shd w:val="clear" w:color="auto" w:fill="FFFFFF"/>
        </w:rPr>
        <w:t>person.nationality</w:t>
      </w:r>
      <w:proofErr w:type="spellEnd"/>
      <w:r w:rsidRPr="0070682F">
        <w:rPr>
          <w:rFonts w:cstheme="minorHAnsi"/>
          <w:color w:val="202124"/>
          <w:shd w:val="clear" w:color="auto" w:fill="FFFFFF"/>
        </w:rPr>
        <w:t xml:space="preserve"> + ".";</w:t>
      </w:r>
    </w:p>
    <w:p w14:paraId="04B6629D" w14:textId="77777777" w:rsidR="00B5306F" w:rsidRDefault="00B5306F" w:rsidP="00B5306F">
      <w:pPr>
        <w:pStyle w:val="ListParagraph"/>
        <w:rPr>
          <w:rFonts w:cstheme="minorHAnsi"/>
          <w:color w:val="202124"/>
          <w:shd w:val="clear" w:color="auto" w:fill="FFFFFF"/>
        </w:rPr>
      </w:pPr>
      <w:r w:rsidRPr="0070682F">
        <w:rPr>
          <w:rFonts w:cstheme="minorHAnsi"/>
          <w:color w:val="202124"/>
          <w:shd w:val="clear" w:color="auto" w:fill="FFFFFF"/>
        </w:rPr>
        <w:t>&lt;/script&gt;</w:t>
      </w:r>
    </w:p>
    <w:p w14:paraId="63F1C54C" w14:textId="77777777" w:rsidR="00B5306F" w:rsidRPr="0070682F"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70682F">
        <w:rPr>
          <w:rFonts w:ascii="Times New Roman" w:eastAsia="Times New Roman" w:hAnsi="Times New Roman" w:cs="Times New Roman"/>
          <w:b/>
          <w:bCs/>
          <w:color w:val="000000"/>
          <w:sz w:val="36"/>
          <w:szCs w:val="36"/>
        </w:rPr>
        <w:t>JavaScript Object Properties</w:t>
      </w:r>
    </w:p>
    <w:p w14:paraId="4D2AF184" w14:textId="77777777" w:rsidR="00B5306F" w:rsidRPr="0070682F"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lastRenderedPageBreak/>
        <w:t>Add a new property to an existing object:</w:t>
      </w:r>
    </w:p>
    <w:p w14:paraId="038026EE" w14:textId="77777777" w:rsidR="00B5306F" w:rsidRPr="0070682F"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70682F">
        <w:rPr>
          <w:rFonts w:ascii="Times New Roman" w:eastAsia="Times New Roman" w:hAnsi="Times New Roman" w:cs="Times New Roman"/>
          <w:color w:val="000000"/>
          <w:sz w:val="27"/>
          <w:szCs w:val="27"/>
        </w:rPr>
        <w:t>John is English.</w:t>
      </w:r>
    </w:p>
    <w:p w14:paraId="666220FF" w14:textId="77777777" w:rsidR="00B5306F" w:rsidRPr="0070682F" w:rsidRDefault="00B5306F" w:rsidP="00B5306F">
      <w:pPr>
        <w:pStyle w:val="ListParagraph"/>
        <w:rPr>
          <w:rFonts w:cstheme="minorHAnsi"/>
          <w:color w:val="202124"/>
          <w:shd w:val="clear" w:color="auto" w:fill="FFFFFF"/>
        </w:rPr>
      </w:pPr>
    </w:p>
    <w:p w14:paraId="5D98BABD" w14:textId="77777777" w:rsidR="00B5306F" w:rsidRDefault="00B5306F" w:rsidP="00B5306F">
      <w:pPr>
        <w:pStyle w:val="NoSpacing"/>
        <w:ind w:left="720"/>
        <w:rPr>
          <w:b/>
          <w:bCs/>
          <w:shd w:val="clear" w:color="auto" w:fill="FFFFFF"/>
        </w:rPr>
      </w:pPr>
      <w:r>
        <w:rPr>
          <w:b/>
          <w:bCs/>
          <w:sz w:val="36"/>
          <w:szCs w:val="36"/>
          <w:shd w:val="clear" w:color="auto" w:fill="FFFFFF"/>
        </w:rPr>
        <w:t>Deleting Properties</w:t>
      </w:r>
    </w:p>
    <w:p w14:paraId="4740D846" w14:textId="77777777" w:rsidR="00B5306F" w:rsidRDefault="00B5306F" w:rsidP="00B5306F">
      <w:pPr>
        <w:pStyle w:val="NoSpacing"/>
        <w:ind w:left="720"/>
        <w:rPr>
          <w:b/>
          <w:bCs/>
          <w:shd w:val="clear" w:color="auto" w:fill="FFFFFF"/>
        </w:rPr>
      </w:pPr>
    </w:p>
    <w:p w14:paraId="1DB5D9B0" w14:textId="77777777" w:rsidR="00B5306F" w:rsidRDefault="00B5306F" w:rsidP="00B5306F">
      <w:pPr>
        <w:pStyle w:val="NoSpacing"/>
        <w:ind w:left="720"/>
        <w:rPr>
          <w:shd w:val="clear" w:color="auto" w:fill="FFFFFF"/>
        </w:rPr>
      </w:pPr>
      <w:r w:rsidRPr="00820611">
        <w:rPr>
          <w:shd w:val="clear" w:color="auto" w:fill="FFFFFF"/>
        </w:rPr>
        <w:t>The </w:t>
      </w:r>
      <w:r w:rsidRPr="00820611">
        <w:rPr>
          <w:b/>
          <w:bCs/>
          <w:shd w:val="clear" w:color="auto" w:fill="FFFFFF"/>
        </w:rPr>
        <w:t>delete</w:t>
      </w:r>
      <w:r w:rsidRPr="00820611">
        <w:rPr>
          <w:shd w:val="clear" w:color="auto" w:fill="FFFFFF"/>
        </w:rPr>
        <w:t> keyword deletes a property from an object:</w:t>
      </w:r>
    </w:p>
    <w:p w14:paraId="646CE9C3" w14:textId="77777777" w:rsidR="00B5306F" w:rsidRDefault="00B5306F" w:rsidP="00B5306F">
      <w:pPr>
        <w:pStyle w:val="NoSpacing"/>
        <w:ind w:left="720"/>
        <w:rPr>
          <w:shd w:val="clear" w:color="auto" w:fill="FFFFFF"/>
        </w:rPr>
      </w:pPr>
    </w:p>
    <w:p w14:paraId="4150B9DA" w14:textId="77777777" w:rsidR="00B5306F" w:rsidRDefault="00B5306F" w:rsidP="00B5306F">
      <w:pPr>
        <w:pStyle w:val="NoSpacing"/>
        <w:ind w:left="720"/>
        <w:rPr>
          <w:shd w:val="clear" w:color="auto" w:fill="FFFFFF"/>
        </w:rPr>
      </w:pPr>
      <w:r>
        <w:rPr>
          <w:b/>
          <w:bCs/>
          <w:shd w:val="clear" w:color="auto" w:fill="FFFFFF"/>
        </w:rPr>
        <w:t>Example:</w:t>
      </w:r>
    </w:p>
    <w:p w14:paraId="50F6BC22" w14:textId="77777777" w:rsidR="00B5306F" w:rsidRDefault="00B5306F" w:rsidP="00B5306F">
      <w:pPr>
        <w:pStyle w:val="NoSpacing"/>
        <w:ind w:left="720"/>
        <w:rPr>
          <w:shd w:val="clear" w:color="auto" w:fill="FFFFFF"/>
        </w:rPr>
      </w:pPr>
    </w:p>
    <w:p w14:paraId="249C3952" w14:textId="77777777" w:rsidR="00B5306F" w:rsidRPr="00820611" w:rsidRDefault="00B5306F" w:rsidP="00B5306F">
      <w:pPr>
        <w:pStyle w:val="NoSpacing"/>
        <w:ind w:left="720"/>
        <w:rPr>
          <w:rFonts w:cstheme="minorHAnsi"/>
          <w:color w:val="000000"/>
          <w:shd w:val="clear" w:color="auto" w:fill="FFFFFF"/>
        </w:rPr>
      </w:pPr>
      <w:r w:rsidRPr="00820611">
        <w:rPr>
          <w:rStyle w:val="jskeywordcolor"/>
          <w:rFonts w:cstheme="minorHAnsi"/>
          <w:color w:val="0000CD"/>
          <w:shd w:val="clear" w:color="auto" w:fill="FFFFFF"/>
        </w:rPr>
        <w:t>const</w:t>
      </w:r>
      <w:r w:rsidRPr="00820611">
        <w:rPr>
          <w:rFonts w:cstheme="minorHAnsi"/>
          <w:color w:val="000000"/>
          <w:shd w:val="clear" w:color="auto" w:fill="FFFFFF"/>
        </w:rPr>
        <w:t> person = {</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firstName</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"John"</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lastName</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"Doe"</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age: </w:t>
      </w:r>
      <w:r w:rsidRPr="00820611">
        <w:rPr>
          <w:rStyle w:val="jsnumbercolor"/>
          <w:rFonts w:cstheme="minorHAnsi"/>
          <w:color w:val="FF0000"/>
          <w:shd w:val="clear" w:color="auto" w:fill="FFFFFF"/>
        </w:rPr>
        <w:t>50</w:t>
      </w:r>
      <w:r w:rsidRPr="00820611">
        <w:rPr>
          <w:rFonts w:cstheme="minorHAnsi"/>
          <w:color w:val="000000"/>
          <w:shd w:val="clear" w:color="auto" w:fill="FFFFFF"/>
        </w:rPr>
        <w:t>,</w:t>
      </w:r>
      <w:r w:rsidRPr="00820611">
        <w:rPr>
          <w:rFonts w:cstheme="minorHAnsi"/>
          <w:color w:val="000000"/>
        </w:rPr>
        <w:br/>
      </w:r>
      <w:r w:rsidRPr="00820611">
        <w:rPr>
          <w:rFonts w:cstheme="minorHAnsi"/>
          <w:color w:val="000000"/>
          <w:shd w:val="clear" w:color="auto" w:fill="FFFFFF"/>
        </w:rPr>
        <w:t xml:space="preserve">  </w:t>
      </w:r>
      <w:proofErr w:type="spellStart"/>
      <w:r w:rsidRPr="00820611">
        <w:rPr>
          <w:rFonts w:cstheme="minorHAnsi"/>
          <w:color w:val="000000"/>
          <w:shd w:val="clear" w:color="auto" w:fill="FFFFFF"/>
        </w:rPr>
        <w:t>eyeColor</w:t>
      </w:r>
      <w:proofErr w:type="spellEnd"/>
      <w:r w:rsidRPr="00820611">
        <w:rPr>
          <w:rFonts w:cstheme="minorHAnsi"/>
          <w:color w:val="000000"/>
          <w:shd w:val="clear" w:color="auto" w:fill="FFFFFF"/>
        </w:rPr>
        <w:t>: </w:t>
      </w:r>
      <w:r w:rsidRPr="00820611">
        <w:rPr>
          <w:rStyle w:val="jsstringcolor"/>
          <w:rFonts w:cstheme="minorHAnsi"/>
          <w:color w:val="A52A2A"/>
          <w:shd w:val="clear" w:color="auto" w:fill="FFFFFF"/>
        </w:rPr>
        <w:t>"blue"</w:t>
      </w:r>
      <w:r w:rsidRPr="00820611">
        <w:rPr>
          <w:rFonts w:cstheme="minorHAnsi"/>
          <w:color w:val="000000"/>
        </w:rPr>
        <w:br/>
      </w:r>
      <w:r w:rsidRPr="00820611">
        <w:rPr>
          <w:rFonts w:cstheme="minorHAnsi"/>
          <w:color w:val="000000"/>
          <w:shd w:val="clear" w:color="auto" w:fill="FFFFFF"/>
        </w:rPr>
        <w:t>};</w:t>
      </w:r>
      <w:r w:rsidRPr="00820611">
        <w:rPr>
          <w:rFonts w:cstheme="minorHAnsi"/>
          <w:color w:val="000000"/>
        </w:rPr>
        <w:br/>
      </w:r>
      <w:r w:rsidRPr="00820611">
        <w:rPr>
          <w:rFonts w:cstheme="minorHAnsi"/>
          <w:color w:val="000000"/>
        </w:rPr>
        <w:br/>
      </w:r>
      <w:r w:rsidRPr="00820611">
        <w:rPr>
          <w:rStyle w:val="jskeywordcolor"/>
          <w:rFonts w:cstheme="minorHAnsi"/>
          <w:color w:val="0000CD"/>
          <w:shd w:val="clear" w:color="auto" w:fill="FFFFFF"/>
        </w:rPr>
        <w:t>delete</w:t>
      </w:r>
      <w:r w:rsidRPr="00820611">
        <w:rPr>
          <w:rFonts w:cstheme="minorHAnsi"/>
          <w:color w:val="000000"/>
          <w:shd w:val="clear" w:color="auto" w:fill="FFFFFF"/>
        </w:rPr>
        <w:t> </w:t>
      </w:r>
      <w:proofErr w:type="spellStart"/>
      <w:r w:rsidRPr="00820611">
        <w:rPr>
          <w:rFonts w:cstheme="minorHAnsi"/>
          <w:color w:val="000000"/>
          <w:shd w:val="clear" w:color="auto" w:fill="FFFFFF"/>
        </w:rPr>
        <w:t>person.</w:t>
      </w:r>
      <w:r w:rsidRPr="00820611">
        <w:rPr>
          <w:rStyle w:val="jspropertycolor"/>
          <w:rFonts w:cstheme="minorHAnsi"/>
          <w:color w:val="000000"/>
          <w:shd w:val="clear" w:color="auto" w:fill="FFFFFF"/>
        </w:rPr>
        <w:t>age</w:t>
      </w:r>
      <w:proofErr w:type="spellEnd"/>
      <w:r w:rsidRPr="00820611">
        <w:rPr>
          <w:rFonts w:cstheme="minorHAnsi"/>
          <w:color w:val="000000"/>
          <w:shd w:val="clear" w:color="auto" w:fill="FFFFFF"/>
        </w:rPr>
        <w:t>;</w:t>
      </w:r>
    </w:p>
    <w:p w14:paraId="184FD7E2" w14:textId="77777777" w:rsidR="00B5306F" w:rsidRDefault="00B5306F" w:rsidP="00B5306F">
      <w:pPr>
        <w:pStyle w:val="NoSpacing"/>
        <w:ind w:left="720"/>
        <w:rPr>
          <w:shd w:val="clear" w:color="auto" w:fill="FFFFFF"/>
        </w:rPr>
      </w:pPr>
    </w:p>
    <w:p w14:paraId="4A19AB74" w14:textId="77777777" w:rsidR="00B5306F" w:rsidRPr="00820611" w:rsidRDefault="00B5306F" w:rsidP="00B5306F">
      <w:pPr>
        <w:pStyle w:val="NoSpacing"/>
        <w:ind w:left="720"/>
        <w:rPr>
          <w:shd w:val="clear" w:color="auto" w:fill="FFFFFF"/>
        </w:rPr>
      </w:pPr>
    </w:p>
    <w:p w14:paraId="55D35D60" w14:textId="77777777" w:rsidR="00B5306F" w:rsidRDefault="00B5306F" w:rsidP="00B5306F">
      <w:pPr>
        <w:pStyle w:val="NoSpacing"/>
        <w:ind w:left="720"/>
        <w:rPr>
          <w:shd w:val="clear" w:color="auto" w:fill="FFFFFF"/>
        </w:rPr>
      </w:pPr>
    </w:p>
    <w:p w14:paraId="28B21CB8" w14:textId="77777777" w:rsidR="00B5306F" w:rsidRPr="00820611" w:rsidRDefault="00B5306F" w:rsidP="00B5306F">
      <w:pPr>
        <w:pStyle w:val="NoSpacing"/>
        <w:ind w:left="720"/>
        <w:rPr>
          <w:shd w:val="clear" w:color="auto" w:fill="FFFFFF"/>
        </w:rPr>
      </w:pPr>
      <w:r w:rsidRPr="00820611">
        <w:rPr>
          <w:shd w:val="clear" w:color="auto" w:fill="FFFFFF"/>
        </w:rPr>
        <w:t>&lt;h2&gt;JavaScript Object Properties&lt;/h2&gt;</w:t>
      </w:r>
    </w:p>
    <w:p w14:paraId="54048773" w14:textId="77777777" w:rsidR="00B5306F" w:rsidRPr="00820611" w:rsidRDefault="00B5306F" w:rsidP="00B5306F">
      <w:pPr>
        <w:pStyle w:val="NoSpacing"/>
        <w:ind w:left="720"/>
        <w:rPr>
          <w:shd w:val="clear" w:color="auto" w:fill="FFFFFF"/>
        </w:rPr>
      </w:pPr>
      <w:r w:rsidRPr="00820611">
        <w:rPr>
          <w:shd w:val="clear" w:color="auto" w:fill="FFFFFF"/>
        </w:rPr>
        <w:t xml:space="preserve">&lt;p&gt;Deleting object </w:t>
      </w:r>
      <w:proofErr w:type="gramStart"/>
      <w:r w:rsidRPr="00820611">
        <w:rPr>
          <w:shd w:val="clear" w:color="auto" w:fill="FFFFFF"/>
        </w:rPr>
        <w:t>properties.&lt;</w:t>
      </w:r>
      <w:proofErr w:type="gramEnd"/>
      <w:r w:rsidRPr="00820611">
        <w:rPr>
          <w:shd w:val="clear" w:color="auto" w:fill="FFFFFF"/>
        </w:rPr>
        <w:t>/p&gt;</w:t>
      </w:r>
    </w:p>
    <w:p w14:paraId="4CCD20FE" w14:textId="77777777" w:rsidR="00B5306F" w:rsidRPr="00820611" w:rsidRDefault="00B5306F" w:rsidP="00B5306F">
      <w:pPr>
        <w:pStyle w:val="NoSpacing"/>
        <w:ind w:left="720"/>
        <w:rPr>
          <w:shd w:val="clear" w:color="auto" w:fill="FFFFFF"/>
        </w:rPr>
      </w:pPr>
    </w:p>
    <w:p w14:paraId="74777E6C" w14:textId="77777777" w:rsidR="00B5306F" w:rsidRPr="00820611" w:rsidRDefault="00B5306F" w:rsidP="00B5306F">
      <w:pPr>
        <w:pStyle w:val="NoSpacing"/>
        <w:ind w:left="720"/>
        <w:rPr>
          <w:shd w:val="clear" w:color="auto" w:fill="FFFFFF"/>
        </w:rPr>
      </w:pPr>
      <w:r w:rsidRPr="00820611">
        <w:rPr>
          <w:shd w:val="clear" w:color="auto" w:fill="FFFFFF"/>
        </w:rPr>
        <w:t>&lt;p id="demo"&gt;&lt;/p&gt;</w:t>
      </w:r>
    </w:p>
    <w:p w14:paraId="2739E062" w14:textId="77777777" w:rsidR="00B5306F" w:rsidRPr="00820611" w:rsidRDefault="00B5306F" w:rsidP="00B5306F">
      <w:pPr>
        <w:pStyle w:val="NoSpacing"/>
        <w:ind w:left="720"/>
        <w:rPr>
          <w:shd w:val="clear" w:color="auto" w:fill="FFFFFF"/>
        </w:rPr>
      </w:pPr>
    </w:p>
    <w:p w14:paraId="7261DFD9" w14:textId="77777777" w:rsidR="00B5306F" w:rsidRPr="00820611" w:rsidRDefault="00B5306F" w:rsidP="00B5306F">
      <w:pPr>
        <w:pStyle w:val="NoSpacing"/>
        <w:ind w:left="720"/>
        <w:rPr>
          <w:shd w:val="clear" w:color="auto" w:fill="FFFFFF"/>
        </w:rPr>
      </w:pPr>
      <w:r w:rsidRPr="00820611">
        <w:rPr>
          <w:shd w:val="clear" w:color="auto" w:fill="FFFFFF"/>
        </w:rPr>
        <w:t>&lt;script&gt;</w:t>
      </w:r>
    </w:p>
    <w:p w14:paraId="2FD57647" w14:textId="77777777" w:rsidR="00B5306F" w:rsidRPr="00820611" w:rsidRDefault="00B5306F" w:rsidP="00B5306F">
      <w:pPr>
        <w:pStyle w:val="NoSpacing"/>
        <w:ind w:left="720"/>
        <w:rPr>
          <w:shd w:val="clear" w:color="auto" w:fill="FFFFFF"/>
        </w:rPr>
      </w:pPr>
      <w:r w:rsidRPr="00820611">
        <w:rPr>
          <w:shd w:val="clear" w:color="auto" w:fill="FFFFFF"/>
        </w:rPr>
        <w:t>const person = {</w:t>
      </w:r>
    </w:p>
    <w:p w14:paraId="2B2751BE" w14:textId="77777777" w:rsidR="00B5306F" w:rsidRPr="00820611" w:rsidRDefault="00B5306F" w:rsidP="00B5306F">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firstname</w:t>
      </w:r>
      <w:proofErr w:type="spellEnd"/>
      <w:r w:rsidRPr="00820611">
        <w:rPr>
          <w:shd w:val="clear" w:color="auto" w:fill="FFFFFF"/>
        </w:rPr>
        <w:t>: "John",</w:t>
      </w:r>
    </w:p>
    <w:p w14:paraId="1E77B899" w14:textId="77777777" w:rsidR="00B5306F" w:rsidRPr="00820611" w:rsidRDefault="00B5306F" w:rsidP="00B5306F">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lastname</w:t>
      </w:r>
      <w:proofErr w:type="spellEnd"/>
      <w:r w:rsidRPr="00820611">
        <w:rPr>
          <w:shd w:val="clear" w:color="auto" w:fill="FFFFFF"/>
        </w:rPr>
        <w:t>: "Doe",</w:t>
      </w:r>
    </w:p>
    <w:p w14:paraId="71F17F80" w14:textId="77777777" w:rsidR="00B5306F" w:rsidRPr="00820611" w:rsidRDefault="00B5306F" w:rsidP="00B5306F">
      <w:pPr>
        <w:pStyle w:val="NoSpacing"/>
        <w:ind w:left="720"/>
        <w:rPr>
          <w:shd w:val="clear" w:color="auto" w:fill="FFFFFF"/>
        </w:rPr>
      </w:pPr>
      <w:r w:rsidRPr="00820611">
        <w:rPr>
          <w:shd w:val="clear" w:color="auto" w:fill="FFFFFF"/>
        </w:rPr>
        <w:t xml:space="preserve">  age: 50,</w:t>
      </w:r>
    </w:p>
    <w:p w14:paraId="58B53AFF" w14:textId="77777777" w:rsidR="00B5306F" w:rsidRPr="00820611" w:rsidRDefault="00B5306F" w:rsidP="00B5306F">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eyecolor</w:t>
      </w:r>
      <w:proofErr w:type="spellEnd"/>
      <w:r w:rsidRPr="00820611">
        <w:rPr>
          <w:shd w:val="clear" w:color="auto" w:fill="FFFFFF"/>
        </w:rPr>
        <w:t>: "blue"</w:t>
      </w:r>
    </w:p>
    <w:p w14:paraId="3BA53F40" w14:textId="77777777" w:rsidR="00B5306F" w:rsidRPr="00820611" w:rsidRDefault="00B5306F" w:rsidP="00B5306F">
      <w:pPr>
        <w:pStyle w:val="NoSpacing"/>
        <w:ind w:left="720"/>
        <w:rPr>
          <w:shd w:val="clear" w:color="auto" w:fill="FFFFFF"/>
        </w:rPr>
      </w:pPr>
      <w:r w:rsidRPr="00820611">
        <w:rPr>
          <w:shd w:val="clear" w:color="auto" w:fill="FFFFFF"/>
        </w:rPr>
        <w:t>};</w:t>
      </w:r>
    </w:p>
    <w:p w14:paraId="4D784255" w14:textId="77777777" w:rsidR="00B5306F" w:rsidRPr="00820611" w:rsidRDefault="00B5306F" w:rsidP="00B5306F">
      <w:pPr>
        <w:pStyle w:val="NoSpacing"/>
        <w:ind w:left="720"/>
        <w:rPr>
          <w:shd w:val="clear" w:color="auto" w:fill="FFFFFF"/>
        </w:rPr>
      </w:pPr>
    </w:p>
    <w:p w14:paraId="199586AE" w14:textId="77777777" w:rsidR="00B5306F" w:rsidRPr="00820611" w:rsidRDefault="00B5306F" w:rsidP="00B5306F">
      <w:pPr>
        <w:pStyle w:val="NoSpacing"/>
        <w:ind w:left="720"/>
        <w:rPr>
          <w:shd w:val="clear" w:color="auto" w:fill="FFFFFF"/>
        </w:rPr>
      </w:pPr>
      <w:r w:rsidRPr="00820611">
        <w:rPr>
          <w:shd w:val="clear" w:color="auto" w:fill="FFFFFF"/>
        </w:rPr>
        <w:t xml:space="preserve">delete </w:t>
      </w:r>
      <w:proofErr w:type="spellStart"/>
      <w:r w:rsidRPr="00820611">
        <w:rPr>
          <w:shd w:val="clear" w:color="auto" w:fill="FFFFFF"/>
        </w:rPr>
        <w:t>person.age</w:t>
      </w:r>
      <w:proofErr w:type="spellEnd"/>
      <w:r w:rsidRPr="00820611">
        <w:rPr>
          <w:shd w:val="clear" w:color="auto" w:fill="FFFFFF"/>
        </w:rPr>
        <w:t>;</w:t>
      </w:r>
    </w:p>
    <w:p w14:paraId="185C85D9" w14:textId="77777777" w:rsidR="00B5306F" w:rsidRPr="00820611" w:rsidRDefault="00B5306F" w:rsidP="00B5306F">
      <w:pPr>
        <w:pStyle w:val="NoSpacing"/>
        <w:ind w:left="720"/>
        <w:rPr>
          <w:shd w:val="clear" w:color="auto" w:fill="FFFFFF"/>
        </w:rPr>
      </w:pPr>
    </w:p>
    <w:p w14:paraId="308797FF" w14:textId="77777777" w:rsidR="00B5306F" w:rsidRPr="00820611" w:rsidRDefault="00B5306F" w:rsidP="00B5306F">
      <w:pPr>
        <w:pStyle w:val="NoSpacing"/>
        <w:ind w:left="720"/>
        <w:rPr>
          <w:shd w:val="clear" w:color="auto" w:fill="FFFFFF"/>
        </w:rPr>
      </w:pPr>
      <w:proofErr w:type="spellStart"/>
      <w:proofErr w:type="gramStart"/>
      <w:r w:rsidRPr="00820611">
        <w:rPr>
          <w:shd w:val="clear" w:color="auto" w:fill="FFFFFF"/>
        </w:rPr>
        <w:t>document.getElementById</w:t>
      </w:r>
      <w:proofErr w:type="spellEnd"/>
      <w:proofErr w:type="gramEnd"/>
      <w:r w:rsidRPr="00820611">
        <w:rPr>
          <w:shd w:val="clear" w:color="auto" w:fill="FFFFFF"/>
        </w:rPr>
        <w:t>("demo").</w:t>
      </w:r>
      <w:proofErr w:type="spellStart"/>
      <w:r w:rsidRPr="00820611">
        <w:rPr>
          <w:shd w:val="clear" w:color="auto" w:fill="FFFFFF"/>
        </w:rPr>
        <w:t>innerHTML</w:t>
      </w:r>
      <w:proofErr w:type="spellEnd"/>
      <w:r w:rsidRPr="00820611">
        <w:rPr>
          <w:shd w:val="clear" w:color="auto" w:fill="FFFFFF"/>
        </w:rPr>
        <w:t xml:space="preserve"> =</w:t>
      </w:r>
    </w:p>
    <w:p w14:paraId="5CDED406" w14:textId="77777777" w:rsidR="00B5306F" w:rsidRPr="00820611" w:rsidRDefault="00B5306F" w:rsidP="00B5306F">
      <w:pPr>
        <w:pStyle w:val="NoSpacing"/>
        <w:ind w:left="720"/>
        <w:rPr>
          <w:shd w:val="clear" w:color="auto" w:fill="FFFFFF"/>
        </w:rPr>
      </w:pPr>
      <w:proofErr w:type="spellStart"/>
      <w:proofErr w:type="gramStart"/>
      <w:r w:rsidRPr="00820611">
        <w:rPr>
          <w:shd w:val="clear" w:color="auto" w:fill="FFFFFF"/>
        </w:rPr>
        <w:t>person.firstname</w:t>
      </w:r>
      <w:proofErr w:type="spellEnd"/>
      <w:proofErr w:type="gramEnd"/>
      <w:r w:rsidRPr="00820611">
        <w:rPr>
          <w:shd w:val="clear" w:color="auto" w:fill="FFFFFF"/>
        </w:rPr>
        <w:t xml:space="preserve"> + " is " + </w:t>
      </w:r>
      <w:proofErr w:type="spellStart"/>
      <w:r w:rsidRPr="00820611">
        <w:rPr>
          <w:shd w:val="clear" w:color="auto" w:fill="FFFFFF"/>
        </w:rPr>
        <w:t>person.age</w:t>
      </w:r>
      <w:proofErr w:type="spellEnd"/>
      <w:r w:rsidRPr="00820611">
        <w:rPr>
          <w:shd w:val="clear" w:color="auto" w:fill="FFFFFF"/>
        </w:rPr>
        <w:t xml:space="preserve"> + " years old.";</w:t>
      </w:r>
    </w:p>
    <w:p w14:paraId="6B78C178" w14:textId="77777777" w:rsidR="00B5306F" w:rsidRDefault="00B5306F" w:rsidP="00B5306F">
      <w:pPr>
        <w:pStyle w:val="NoSpacing"/>
        <w:ind w:left="720"/>
        <w:rPr>
          <w:shd w:val="clear" w:color="auto" w:fill="FFFFFF"/>
        </w:rPr>
      </w:pPr>
      <w:r w:rsidRPr="00820611">
        <w:rPr>
          <w:shd w:val="clear" w:color="auto" w:fill="FFFFFF"/>
        </w:rPr>
        <w:t>&lt;/script&gt;</w:t>
      </w:r>
    </w:p>
    <w:p w14:paraId="12A309E3" w14:textId="77777777" w:rsidR="00B5306F" w:rsidRDefault="00B5306F" w:rsidP="00B5306F">
      <w:pPr>
        <w:pStyle w:val="NoSpacing"/>
        <w:ind w:left="720"/>
        <w:rPr>
          <w:shd w:val="clear" w:color="auto" w:fill="FFFFFF"/>
        </w:rPr>
      </w:pPr>
    </w:p>
    <w:p w14:paraId="13BF1585" w14:textId="77777777" w:rsidR="00B5306F" w:rsidRDefault="00B5306F" w:rsidP="00B5306F">
      <w:pPr>
        <w:pStyle w:val="NoSpacing"/>
        <w:ind w:left="720"/>
        <w:rPr>
          <w:shd w:val="clear" w:color="auto" w:fill="FFFFFF"/>
        </w:rPr>
      </w:pPr>
    </w:p>
    <w:p w14:paraId="24A950CE" w14:textId="77777777" w:rsidR="00B5306F" w:rsidRPr="00820611"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0E8DBF3D" w14:textId="77777777" w:rsidR="00B5306F" w:rsidRPr="00820611"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6EEE36D0" w14:textId="77777777" w:rsidR="00B5306F" w:rsidRPr="00820611"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43B9B77B" w14:textId="77777777" w:rsidR="00B5306F" w:rsidRDefault="00B5306F" w:rsidP="00B5306F">
      <w:pPr>
        <w:pStyle w:val="NoSpacing"/>
        <w:ind w:left="720"/>
        <w:rPr>
          <w:shd w:val="clear" w:color="auto" w:fill="FFFFFF"/>
        </w:rPr>
      </w:pPr>
    </w:p>
    <w:p w14:paraId="46C0D581" w14:textId="77777777" w:rsidR="00B5306F" w:rsidRDefault="00B5306F" w:rsidP="00B5306F">
      <w:pPr>
        <w:pStyle w:val="NoSpacing"/>
        <w:ind w:left="720"/>
        <w:rPr>
          <w:shd w:val="clear" w:color="auto" w:fill="FFFFFF"/>
        </w:rPr>
      </w:pPr>
    </w:p>
    <w:p w14:paraId="6ECB9E50" w14:textId="77777777" w:rsidR="00B5306F" w:rsidRDefault="00B5306F" w:rsidP="00B5306F">
      <w:pPr>
        <w:pStyle w:val="NoSpacing"/>
        <w:ind w:left="720"/>
        <w:rPr>
          <w:shd w:val="clear" w:color="auto" w:fill="FFFFFF"/>
        </w:rPr>
      </w:pPr>
      <w:r w:rsidRPr="00820611">
        <w:rPr>
          <w:shd w:val="clear" w:color="auto" w:fill="FFFFFF"/>
        </w:rPr>
        <w:t>or delete person["age"];</w:t>
      </w:r>
    </w:p>
    <w:p w14:paraId="148544D9" w14:textId="77777777" w:rsidR="00B5306F" w:rsidRDefault="00B5306F" w:rsidP="00B5306F">
      <w:pPr>
        <w:pStyle w:val="NoSpacing"/>
        <w:ind w:left="720"/>
        <w:rPr>
          <w:b/>
          <w:bCs/>
          <w:shd w:val="clear" w:color="auto" w:fill="FFFFFF"/>
        </w:rPr>
      </w:pPr>
    </w:p>
    <w:p w14:paraId="57AEEDF4" w14:textId="77777777" w:rsidR="00B5306F" w:rsidRDefault="00B5306F" w:rsidP="00B5306F">
      <w:pPr>
        <w:pStyle w:val="NoSpacing"/>
        <w:ind w:left="720"/>
        <w:rPr>
          <w:shd w:val="clear" w:color="auto" w:fill="FFFFFF"/>
        </w:rPr>
      </w:pPr>
      <w:r>
        <w:rPr>
          <w:b/>
          <w:bCs/>
          <w:shd w:val="clear" w:color="auto" w:fill="FFFFFF"/>
        </w:rPr>
        <w:lastRenderedPageBreak/>
        <w:t>Example:</w:t>
      </w:r>
    </w:p>
    <w:p w14:paraId="6CEBA186" w14:textId="77777777" w:rsidR="00B5306F" w:rsidRDefault="00B5306F" w:rsidP="00B5306F">
      <w:pPr>
        <w:pStyle w:val="NoSpacing"/>
        <w:ind w:left="720"/>
        <w:rPr>
          <w:shd w:val="clear" w:color="auto" w:fill="FFFFFF"/>
        </w:rPr>
      </w:pPr>
    </w:p>
    <w:p w14:paraId="26A0837F" w14:textId="77777777" w:rsidR="00B5306F" w:rsidRDefault="00B5306F" w:rsidP="00B5306F">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person =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"Doe"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eyeColor</w:t>
      </w:r>
      <w:proofErr w:type="spellEnd"/>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"blue"</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person[</w:t>
      </w:r>
      <w:r>
        <w:rPr>
          <w:rStyle w:val="jsstringcolor"/>
          <w:rFonts w:ascii="Consolas" w:hAnsi="Consolas"/>
          <w:color w:val="A52A2A"/>
          <w:sz w:val="23"/>
          <w:szCs w:val="23"/>
          <w:shd w:val="clear" w:color="auto" w:fill="FFFFFF"/>
        </w:rPr>
        <w:t>"age"</w:t>
      </w:r>
      <w:r>
        <w:rPr>
          <w:rFonts w:ascii="Consolas" w:hAnsi="Consolas"/>
          <w:color w:val="000000"/>
          <w:sz w:val="23"/>
          <w:szCs w:val="23"/>
          <w:shd w:val="clear" w:color="auto" w:fill="FFFFFF"/>
        </w:rPr>
        <w:t>];</w:t>
      </w:r>
    </w:p>
    <w:p w14:paraId="76E175AD" w14:textId="77777777" w:rsidR="00B5306F" w:rsidRDefault="00B5306F" w:rsidP="00B5306F">
      <w:pPr>
        <w:pStyle w:val="NoSpacing"/>
        <w:ind w:left="720"/>
        <w:rPr>
          <w:shd w:val="clear" w:color="auto" w:fill="FFFFFF"/>
        </w:rPr>
      </w:pPr>
    </w:p>
    <w:p w14:paraId="426C662F" w14:textId="77777777" w:rsidR="00B5306F" w:rsidRPr="00820611" w:rsidRDefault="00B5306F" w:rsidP="00B5306F">
      <w:pPr>
        <w:pStyle w:val="NoSpacing"/>
        <w:ind w:left="720"/>
        <w:rPr>
          <w:shd w:val="clear" w:color="auto" w:fill="FFFFFF"/>
        </w:rPr>
      </w:pPr>
      <w:r w:rsidRPr="00820611">
        <w:rPr>
          <w:shd w:val="clear" w:color="auto" w:fill="FFFFFF"/>
        </w:rPr>
        <w:t>&lt;h2&gt;JavaScript Object Properties&lt;/h2&gt;</w:t>
      </w:r>
    </w:p>
    <w:p w14:paraId="5398E81F" w14:textId="77777777" w:rsidR="00B5306F" w:rsidRPr="00820611" w:rsidRDefault="00B5306F" w:rsidP="00B5306F">
      <w:pPr>
        <w:pStyle w:val="NoSpacing"/>
        <w:ind w:left="720"/>
        <w:rPr>
          <w:shd w:val="clear" w:color="auto" w:fill="FFFFFF"/>
        </w:rPr>
      </w:pPr>
      <w:r w:rsidRPr="00820611">
        <w:rPr>
          <w:shd w:val="clear" w:color="auto" w:fill="FFFFFF"/>
        </w:rPr>
        <w:t xml:space="preserve">&lt;p&gt;Deleting object </w:t>
      </w:r>
      <w:proofErr w:type="gramStart"/>
      <w:r w:rsidRPr="00820611">
        <w:rPr>
          <w:shd w:val="clear" w:color="auto" w:fill="FFFFFF"/>
        </w:rPr>
        <w:t>properties.&lt;</w:t>
      </w:r>
      <w:proofErr w:type="gramEnd"/>
      <w:r w:rsidRPr="00820611">
        <w:rPr>
          <w:shd w:val="clear" w:color="auto" w:fill="FFFFFF"/>
        </w:rPr>
        <w:t>/p&gt;</w:t>
      </w:r>
    </w:p>
    <w:p w14:paraId="2C0DDF4E" w14:textId="77777777" w:rsidR="00B5306F" w:rsidRPr="00820611" w:rsidRDefault="00B5306F" w:rsidP="00B5306F">
      <w:pPr>
        <w:pStyle w:val="NoSpacing"/>
        <w:ind w:left="720"/>
        <w:rPr>
          <w:shd w:val="clear" w:color="auto" w:fill="FFFFFF"/>
        </w:rPr>
      </w:pPr>
    </w:p>
    <w:p w14:paraId="2B3C7859" w14:textId="77777777" w:rsidR="00B5306F" w:rsidRPr="00820611" w:rsidRDefault="00B5306F" w:rsidP="00B5306F">
      <w:pPr>
        <w:pStyle w:val="NoSpacing"/>
        <w:ind w:left="720"/>
        <w:rPr>
          <w:shd w:val="clear" w:color="auto" w:fill="FFFFFF"/>
        </w:rPr>
      </w:pPr>
      <w:r w:rsidRPr="00820611">
        <w:rPr>
          <w:shd w:val="clear" w:color="auto" w:fill="FFFFFF"/>
        </w:rPr>
        <w:t>&lt;p id="demo"&gt;&lt;/p&gt;</w:t>
      </w:r>
    </w:p>
    <w:p w14:paraId="49E1ACF9" w14:textId="77777777" w:rsidR="00B5306F" w:rsidRPr="00820611" w:rsidRDefault="00B5306F" w:rsidP="00B5306F">
      <w:pPr>
        <w:pStyle w:val="NoSpacing"/>
        <w:ind w:left="720"/>
        <w:rPr>
          <w:shd w:val="clear" w:color="auto" w:fill="FFFFFF"/>
        </w:rPr>
      </w:pPr>
    </w:p>
    <w:p w14:paraId="71B5A099" w14:textId="77777777" w:rsidR="00B5306F" w:rsidRPr="00820611" w:rsidRDefault="00B5306F" w:rsidP="00B5306F">
      <w:pPr>
        <w:pStyle w:val="NoSpacing"/>
        <w:ind w:left="720"/>
        <w:rPr>
          <w:shd w:val="clear" w:color="auto" w:fill="FFFFFF"/>
        </w:rPr>
      </w:pPr>
      <w:r w:rsidRPr="00820611">
        <w:rPr>
          <w:shd w:val="clear" w:color="auto" w:fill="FFFFFF"/>
        </w:rPr>
        <w:t>&lt;script&gt;</w:t>
      </w:r>
    </w:p>
    <w:p w14:paraId="5FDF0D1C" w14:textId="77777777" w:rsidR="00B5306F" w:rsidRPr="00820611" w:rsidRDefault="00B5306F" w:rsidP="00B5306F">
      <w:pPr>
        <w:pStyle w:val="NoSpacing"/>
        <w:ind w:left="720"/>
        <w:rPr>
          <w:shd w:val="clear" w:color="auto" w:fill="FFFFFF"/>
        </w:rPr>
      </w:pPr>
      <w:r w:rsidRPr="00820611">
        <w:rPr>
          <w:shd w:val="clear" w:color="auto" w:fill="FFFFFF"/>
        </w:rPr>
        <w:t>const person = {</w:t>
      </w:r>
    </w:p>
    <w:p w14:paraId="0B06CB02" w14:textId="77777777" w:rsidR="00B5306F" w:rsidRPr="00820611" w:rsidRDefault="00B5306F" w:rsidP="00B5306F">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firstname</w:t>
      </w:r>
      <w:proofErr w:type="spellEnd"/>
      <w:r w:rsidRPr="00820611">
        <w:rPr>
          <w:shd w:val="clear" w:color="auto" w:fill="FFFFFF"/>
        </w:rPr>
        <w:t>: "John",</w:t>
      </w:r>
    </w:p>
    <w:p w14:paraId="1EA6CB6B" w14:textId="77777777" w:rsidR="00B5306F" w:rsidRPr="00820611" w:rsidRDefault="00B5306F" w:rsidP="00B5306F">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lastname</w:t>
      </w:r>
      <w:proofErr w:type="spellEnd"/>
      <w:r w:rsidRPr="00820611">
        <w:rPr>
          <w:shd w:val="clear" w:color="auto" w:fill="FFFFFF"/>
        </w:rPr>
        <w:t>: "Doe",</w:t>
      </w:r>
    </w:p>
    <w:p w14:paraId="7FD68A7B" w14:textId="77777777" w:rsidR="00B5306F" w:rsidRPr="00820611" w:rsidRDefault="00B5306F" w:rsidP="00B5306F">
      <w:pPr>
        <w:pStyle w:val="NoSpacing"/>
        <w:ind w:left="720"/>
        <w:rPr>
          <w:shd w:val="clear" w:color="auto" w:fill="FFFFFF"/>
        </w:rPr>
      </w:pPr>
      <w:r w:rsidRPr="00820611">
        <w:rPr>
          <w:shd w:val="clear" w:color="auto" w:fill="FFFFFF"/>
        </w:rPr>
        <w:t xml:space="preserve">  age: 50,</w:t>
      </w:r>
    </w:p>
    <w:p w14:paraId="648B7CE1" w14:textId="77777777" w:rsidR="00B5306F" w:rsidRPr="00820611" w:rsidRDefault="00B5306F" w:rsidP="00B5306F">
      <w:pPr>
        <w:pStyle w:val="NoSpacing"/>
        <w:ind w:left="720"/>
        <w:rPr>
          <w:shd w:val="clear" w:color="auto" w:fill="FFFFFF"/>
        </w:rPr>
      </w:pPr>
      <w:r w:rsidRPr="00820611">
        <w:rPr>
          <w:shd w:val="clear" w:color="auto" w:fill="FFFFFF"/>
        </w:rPr>
        <w:t xml:space="preserve">  </w:t>
      </w:r>
      <w:proofErr w:type="spellStart"/>
      <w:r w:rsidRPr="00820611">
        <w:rPr>
          <w:shd w:val="clear" w:color="auto" w:fill="FFFFFF"/>
        </w:rPr>
        <w:t>eyecolor</w:t>
      </w:r>
      <w:proofErr w:type="spellEnd"/>
      <w:r w:rsidRPr="00820611">
        <w:rPr>
          <w:shd w:val="clear" w:color="auto" w:fill="FFFFFF"/>
        </w:rPr>
        <w:t>: "blue"</w:t>
      </w:r>
    </w:p>
    <w:p w14:paraId="5642A8AA" w14:textId="77777777" w:rsidR="00B5306F" w:rsidRPr="00820611" w:rsidRDefault="00B5306F" w:rsidP="00B5306F">
      <w:pPr>
        <w:pStyle w:val="NoSpacing"/>
        <w:ind w:left="720"/>
        <w:rPr>
          <w:shd w:val="clear" w:color="auto" w:fill="FFFFFF"/>
        </w:rPr>
      </w:pPr>
      <w:r w:rsidRPr="00820611">
        <w:rPr>
          <w:shd w:val="clear" w:color="auto" w:fill="FFFFFF"/>
        </w:rPr>
        <w:t>};</w:t>
      </w:r>
    </w:p>
    <w:p w14:paraId="564D754C" w14:textId="77777777" w:rsidR="00B5306F" w:rsidRPr="00820611" w:rsidRDefault="00B5306F" w:rsidP="00B5306F">
      <w:pPr>
        <w:pStyle w:val="NoSpacing"/>
        <w:ind w:left="720"/>
        <w:rPr>
          <w:shd w:val="clear" w:color="auto" w:fill="FFFFFF"/>
        </w:rPr>
      </w:pPr>
    </w:p>
    <w:p w14:paraId="7499C1E4" w14:textId="77777777" w:rsidR="00B5306F" w:rsidRPr="00820611" w:rsidRDefault="00B5306F" w:rsidP="00B5306F">
      <w:pPr>
        <w:pStyle w:val="NoSpacing"/>
        <w:ind w:left="720"/>
        <w:rPr>
          <w:shd w:val="clear" w:color="auto" w:fill="FFFFFF"/>
        </w:rPr>
      </w:pPr>
      <w:r w:rsidRPr="00820611">
        <w:rPr>
          <w:shd w:val="clear" w:color="auto" w:fill="FFFFFF"/>
        </w:rPr>
        <w:t>delete person["age"];</w:t>
      </w:r>
    </w:p>
    <w:p w14:paraId="49B04D80" w14:textId="77777777" w:rsidR="00B5306F" w:rsidRPr="00820611" w:rsidRDefault="00B5306F" w:rsidP="00B5306F">
      <w:pPr>
        <w:pStyle w:val="NoSpacing"/>
        <w:ind w:left="720"/>
        <w:rPr>
          <w:shd w:val="clear" w:color="auto" w:fill="FFFFFF"/>
        </w:rPr>
      </w:pPr>
    </w:p>
    <w:p w14:paraId="0B9A0324" w14:textId="77777777" w:rsidR="00B5306F" w:rsidRPr="00820611" w:rsidRDefault="00B5306F" w:rsidP="00B5306F">
      <w:pPr>
        <w:pStyle w:val="NoSpacing"/>
        <w:ind w:left="720"/>
        <w:rPr>
          <w:shd w:val="clear" w:color="auto" w:fill="FFFFFF"/>
        </w:rPr>
      </w:pPr>
      <w:proofErr w:type="spellStart"/>
      <w:proofErr w:type="gramStart"/>
      <w:r w:rsidRPr="00820611">
        <w:rPr>
          <w:shd w:val="clear" w:color="auto" w:fill="FFFFFF"/>
        </w:rPr>
        <w:t>document.getElementById</w:t>
      </w:r>
      <w:proofErr w:type="spellEnd"/>
      <w:proofErr w:type="gramEnd"/>
      <w:r w:rsidRPr="00820611">
        <w:rPr>
          <w:shd w:val="clear" w:color="auto" w:fill="FFFFFF"/>
        </w:rPr>
        <w:t>("demo").</w:t>
      </w:r>
      <w:proofErr w:type="spellStart"/>
      <w:r w:rsidRPr="00820611">
        <w:rPr>
          <w:shd w:val="clear" w:color="auto" w:fill="FFFFFF"/>
        </w:rPr>
        <w:t>innerHTML</w:t>
      </w:r>
      <w:proofErr w:type="spellEnd"/>
      <w:r w:rsidRPr="00820611">
        <w:rPr>
          <w:shd w:val="clear" w:color="auto" w:fill="FFFFFF"/>
        </w:rPr>
        <w:t xml:space="preserve"> =</w:t>
      </w:r>
    </w:p>
    <w:p w14:paraId="2E77352D" w14:textId="77777777" w:rsidR="00B5306F" w:rsidRPr="00820611" w:rsidRDefault="00B5306F" w:rsidP="00B5306F">
      <w:pPr>
        <w:pStyle w:val="NoSpacing"/>
        <w:ind w:left="720"/>
        <w:rPr>
          <w:shd w:val="clear" w:color="auto" w:fill="FFFFFF"/>
        </w:rPr>
      </w:pPr>
      <w:proofErr w:type="spellStart"/>
      <w:proofErr w:type="gramStart"/>
      <w:r w:rsidRPr="00820611">
        <w:rPr>
          <w:shd w:val="clear" w:color="auto" w:fill="FFFFFF"/>
        </w:rPr>
        <w:t>person.firstname</w:t>
      </w:r>
      <w:proofErr w:type="spellEnd"/>
      <w:proofErr w:type="gramEnd"/>
      <w:r w:rsidRPr="00820611">
        <w:rPr>
          <w:shd w:val="clear" w:color="auto" w:fill="FFFFFF"/>
        </w:rPr>
        <w:t xml:space="preserve"> + " is " + </w:t>
      </w:r>
      <w:proofErr w:type="spellStart"/>
      <w:r w:rsidRPr="00820611">
        <w:rPr>
          <w:shd w:val="clear" w:color="auto" w:fill="FFFFFF"/>
        </w:rPr>
        <w:t>person.age</w:t>
      </w:r>
      <w:proofErr w:type="spellEnd"/>
      <w:r w:rsidRPr="00820611">
        <w:rPr>
          <w:shd w:val="clear" w:color="auto" w:fill="FFFFFF"/>
        </w:rPr>
        <w:t xml:space="preserve"> + " years old.";</w:t>
      </w:r>
    </w:p>
    <w:p w14:paraId="2E3FC28F" w14:textId="77777777" w:rsidR="00B5306F" w:rsidRDefault="00B5306F" w:rsidP="00B5306F">
      <w:pPr>
        <w:pStyle w:val="NoSpacing"/>
        <w:ind w:left="720"/>
        <w:rPr>
          <w:shd w:val="clear" w:color="auto" w:fill="FFFFFF"/>
        </w:rPr>
      </w:pPr>
      <w:r w:rsidRPr="00820611">
        <w:rPr>
          <w:shd w:val="clear" w:color="auto" w:fill="FFFFFF"/>
        </w:rPr>
        <w:t>&lt;/script&gt;</w:t>
      </w:r>
    </w:p>
    <w:p w14:paraId="5F17BF2A" w14:textId="77777777" w:rsidR="00B5306F" w:rsidRDefault="00B5306F" w:rsidP="00B5306F">
      <w:pPr>
        <w:pStyle w:val="NoSpacing"/>
        <w:ind w:left="720"/>
        <w:rPr>
          <w:shd w:val="clear" w:color="auto" w:fill="FFFFFF"/>
        </w:rPr>
      </w:pPr>
    </w:p>
    <w:p w14:paraId="2D0D9895" w14:textId="77777777" w:rsidR="00B5306F" w:rsidRPr="00820611"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820611">
        <w:rPr>
          <w:rFonts w:ascii="Times New Roman" w:eastAsia="Times New Roman" w:hAnsi="Times New Roman" w:cs="Times New Roman"/>
          <w:b/>
          <w:bCs/>
          <w:color w:val="000000"/>
          <w:sz w:val="36"/>
          <w:szCs w:val="36"/>
        </w:rPr>
        <w:t>JavaScript Object Properties</w:t>
      </w:r>
    </w:p>
    <w:p w14:paraId="7DA35C4C" w14:textId="77777777" w:rsidR="00B5306F" w:rsidRPr="00820611"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Deleting object properties.</w:t>
      </w:r>
    </w:p>
    <w:p w14:paraId="7F18DD72" w14:textId="77777777" w:rsidR="00B5306F" w:rsidRPr="00820611"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820611">
        <w:rPr>
          <w:rFonts w:ascii="Times New Roman" w:eastAsia="Times New Roman" w:hAnsi="Times New Roman" w:cs="Times New Roman"/>
          <w:color w:val="000000"/>
          <w:sz w:val="27"/>
          <w:szCs w:val="27"/>
        </w:rPr>
        <w:t>John is undefined years old.</w:t>
      </w:r>
    </w:p>
    <w:p w14:paraId="77F458C5" w14:textId="77777777" w:rsidR="00B5306F" w:rsidRPr="00820611" w:rsidRDefault="00B5306F" w:rsidP="00B5306F">
      <w:pPr>
        <w:pStyle w:val="NoSpacing"/>
        <w:ind w:left="720"/>
        <w:rPr>
          <w:shd w:val="clear" w:color="auto" w:fill="FFFFFF"/>
        </w:rPr>
      </w:pPr>
    </w:p>
    <w:p w14:paraId="73FE6F3B" w14:textId="77777777" w:rsidR="00B5306F" w:rsidRPr="00A124E4" w:rsidRDefault="00B5306F" w:rsidP="00B5306F">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keyword deletes both the value of the property and the property itself.</w:t>
      </w:r>
    </w:p>
    <w:p w14:paraId="02FE1968" w14:textId="77777777" w:rsidR="00B5306F" w:rsidRDefault="00B5306F" w:rsidP="00B5306F">
      <w:pPr>
        <w:pStyle w:val="NoSpacing"/>
        <w:ind w:left="720"/>
        <w:rPr>
          <w:shd w:val="clear" w:color="auto" w:fill="FFFFFF"/>
        </w:rPr>
      </w:pPr>
    </w:p>
    <w:p w14:paraId="69215EB4" w14:textId="77777777" w:rsidR="00B5306F" w:rsidRPr="00A124E4" w:rsidRDefault="00B5306F" w:rsidP="00B5306F">
      <w:pPr>
        <w:pStyle w:val="NoSpacing"/>
        <w:ind w:left="720"/>
        <w:rPr>
          <w:shd w:val="clear" w:color="auto" w:fill="FFFFFF"/>
        </w:rPr>
      </w:pPr>
      <w:r w:rsidRPr="00A124E4">
        <w:rPr>
          <w:shd w:val="clear" w:color="auto" w:fill="FFFFFF"/>
        </w:rPr>
        <w:t xml:space="preserve">After </w:t>
      </w:r>
      <w:r w:rsidRPr="00A124E4">
        <w:rPr>
          <w:b/>
          <w:bCs/>
          <w:shd w:val="clear" w:color="auto" w:fill="FFFFFF"/>
        </w:rPr>
        <w:t>deletion</w:t>
      </w:r>
      <w:r w:rsidRPr="00A124E4">
        <w:rPr>
          <w:shd w:val="clear" w:color="auto" w:fill="FFFFFF"/>
        </w:rPr>
        <w:t>, the property cannot be used before it is added back again.</w:t>
      </w:r>
    </w:p>
    <w:p w14:paraId="403B1AE0" w14:textId="77777777" w:rsidR="00B5306F" w:rsidRDefault="00B5306F" w:rsidP="00B5306F">
      <w:pPr>
        <w:pStyle w:val="NoSpacing"/>
        <w:ind w:left="720"/>
        <w:rPr>
          <w:shd w:val="clear" w:color="auto" w:fill="FFFFFF"/>
        </w:rPr>
      </w:pPr>
    </w:p>
    <w:p w14:paraId="3682DB0B" w14:textId="77777777" w:rsidR="00B5306F" w:rsidRPr="00A124E4" w:rsidRDefault="00B5306F" w:rsidP="00B5306F">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is designed to be used on object properties. It has no effect on variables or functions.</w:t>
      </w:r>
    </w:p>
    <w:p w14:paraId="5519FC67" w14:textId="77777777" w:rsidR="00B5306F" w:rsidRDefault="00B5306F" w:rsidP="00B5306F">
      <w:pPr>
        <w:pStyle w:val="NoSpacing"/>
        <w:ind w:left="720"/>
        <w:rPr>
          <w:shd w:val="clear" w:color="auto" w:fill="FFFFFF"/>
        </w:rPr>
      </w:pPr>
    </w:p>
    <w:p w14:paraId="60F4D93A" w14:textId="77777777" w:rsidR="00B5306F" w:rsidRPr="00A124E4" w:rsidRDefault="00B5306F" w:rsidP="00B5306F">
      <w:pPr>
        <w:pStyle w:val="NoSpacing"/>
        <w:ind w:left="720"/>
        <w:rPr>
          <w:shd w:val="clear" w:color="auto" w:fill="FFFFFF"/>
        </w:rPr>
      </w:pPr>
      <w:r w:rsidRPr="00A124E4">
        <w:rPr>
          <w:shd w:val="clear" w:color="auto" w:fill="FFFFFF"/>
        </w:rPr>
        <w:t>The </w:t>
      </w:r>
      <w:r w:rsidRPr="00A124E4">
        <w:rPr>
          <w:b/>
          <w:bCs/>
          <w:shd w:val="clear" w:color="auto" w:fill="FFFFFF"/>
        </w:rPr>
        <w:t>delete</w:t>
      </w:r>
      <w:r w:rsidRPr="00A124E4">
        <w:rPr>
          <w:shd w:val="clear" w:color="auto" w:fill="FFFFFF"/>
        </w:rPr>
        <w:t> operator should not be used on predefined JavaScript object properties. It can crash your application.</w:t>
      </w:r>
    </w:p>
    <w:p w14:paraId="2C3E6FCC" w14:textId="77777777" w:rsidR="00B5306F" w:rsidRDefault="00B5306F" w:rsidP="00B5306F">
      <w:pPr>
        <w:pStyle w:val="NoSpacing"/>
        <w:ind w:left="720"/>
        <w:rPr>
          <w:shd w:val="clear" w:color="auto" w:fill="FFFFFF"/>
        </w:rPr>
      </w:pPr>
    </w:p>
    <w:p w14:paraId="7253A3E6" w14:textId="77777777" w:rsidR="00B5306F" w:rsidRDefault="00B5306F" w:rsidP="00B5306F">
      <w:pPr>
        <w:pStyle w:val="NoSpacing"/>
        <w:ind w:left="720"/>
        <w:rPr>
          <w:shd w:val="clear" w:color="auto" w:fill="FFFFFF"/>
        </w:rPr>
      </w:pPr>
    </w:p>
    <w:p w14:paraId="0DC390A4" w14:textId="77777777" w:rsidR="00B5306F" w:rsidRDefault="00B5306F" w:rsidP="00B5306F">
      <w:pPr>
        <w:pStyle w:val="NoSpacing"/>
        <w:ind w:left="720"/>
        <w:rPr>
          <w:shd w:val="clear" w:color="auto" w:fill="FFFFFF"/>
        </w:rPr>
      </w:pPr>
    </w:p>
    <w:p w14:paraId="22908E37" w14:textId="77777777" w:rsidR="00B5306F" w:rsidRPr="00A124E4" w:rsidRDefault="00B5306F" w:rsidP="00B5306F">
      <w:pPr>
        <w:pStyle w:val="NoSpacing"/>
        <w:ind w:left="720"/>
        <w:rPr>
          <w:b/>
          <w:bCs/>
          <w:sz w:val="36"/>
          <w:szCs w:val="36"/>
          <w:shd w:val="clear" w:color="auto" w:fill="FFFFFF"/>
        </w:rPr>
      </w:pPr>
      <w:r w:rsidRPr="00A124E4">
        <w:rPr>
          <w:b/>
          <w:bCs/>
          <w:sz w:val="36"/>
          <w:szCs w:val="36"/>
          <w:shd w:val="clear" w:color="auto" w:fill="FFFFFF"/>
        </w:rPr>
        <w:t>Nested Objects</w:t>
      </w:r>
    </w:p>
    <w:p w14:paraId="1EAC9505" w14:textId="77777777" w:rsidR="00B5306F" w:rsidRDefault="00B5306F" w:rsidP="00B5306F">
      <w:pPr>
        <w:pStyle w:val="NoSpacing"/>
        <w:ind w:left="720"/>
        <w:rPr>
          <w:shd w:val="clear" w:color="auto" w:fill="FFFFFF"/>
        </w:rPr>
      </w:pPr>
    </w:p>
    <w:p w14:paraId="5DDDADC4" w14:textId="77777777" w:rsidR="00B5306F" w:rsidRDefault="00B5306F" w:rsidP="00B5306F">
      <w:pPr>
        <w:pStyle w:val="NoSpacing"/>
        <w:ind w:left="720"/>
        <w:rPr>
          <w:shd w:val="clear" w:color="auto" w:fill="FFFFFF"/>
        </w:rPr>
      </w:pPr>
      <w:r w:rsidRPr="00A124E4">
        <w:rPr>
          <w:shd w:val="clear" w:color="auto" w:fill="FFFFFF"/>
        </w:rPr>
        <w:t>Values in an object can be another object:</w:t>
      </w:r>
    </w:p>
    <w:p w14:paraId="1C6026F3" w14:textId="77777777" w:rsidR="00B5306F" w:rsidRDefault="00B5306F" w:rsidP="00B5306F">
      <w:pPr>
        <w:pStyle w:val="NoSpacing"/>
        <w:ind w:left="720"/>
        <w:rPr>
          <w:shd w:val="clear" w:color="auto" w:fill="FFFFFF"/>
        </w:rPr>
      </w:pPr>
    </w:p>
    <w:p w14:paraId="2FC2FD96" w14:textId="77777777" w:rsidR="00B5306F" w:rsidRDefault="00B5306F" w:rsidP="00B5306F">
      <w:pPr>
        <w:pStyle w:val="NoSpacing"/>
        <w:ind w:left="720"/>
        <w:rPr>
          <w:shd w:val="clear" w:color="auto" w:fill="FFFFFF"/>
        </w:rPr>
      </w:pPr>
      <w:r>
        <w:rPr>
          <w:b/>
          <w:bCs/>
          <w:shd w:val="clear" w:color="auto" w:fill="FFFFFF"/>
        </w:rPr>
        <w:t>Example:</w:t>
      </w:r>
    </w:p>
    <w:p w14:paraId="66873E01" w14:textId="77777777" w:rsidR="00B5306F" w:rsidRDefault="00B5306F" w:rsidP="00B5306F">
      <w:pPr>
        <w:pStyle w:val="NoSpacing"/>
        <w:ind w:left="720"/>
        <w:rPr>
          <w:shd w:val="clear" w:color="auto" w:fill="FFFFFF"/>
        </w:rPr>
      </w:pPr>
    </w:p>
    <w:p w14:paraId="6D629662" w14:textId="77777777" w:rsidR="00B5306F" w:rsidRPr="00A124E4" w:rsidRDefault="00B5306F" w:rsidP="00B5306F">
      <w:pPr>
        <w:pStyle w:val="NoSpacing"/>
        <w:ind w:left="720"/>
        <w:rPr>
          <w:shd w:val="clear" w:color="auto" w:fill="FFFFFF"/>
        </w:rPr>
      </w:pPr>
      <w:proofErr w:type="spellStart"/>
      <w:r w:rsidRPr="00A124E4">
        <w:rPr>
          <w:shd w:val="clear" w:color="auto" w:fill="FFFFFF"/>
        </w:rPr>
        <w:t>myObj</w:t>
      </w:r>
      <w:proofErr w:type="spellEnd"/>
      <w:r w:rsidRPr="00A124E4">
        <w:rPr>
          <w:shd w:val="clear" w:color="auto" w:fill="FFFFFF"/>
        </w:rPr>
        <w:t xml:space="preserve"> = {</w:t>
      </w:r>
      <w:r w:rsidRPr="00A124E4">
        <w:rPr>
          <w:shd w:val="clear" w:color="auto" w:fill="FFFFFF"/>
        </w:rPr>
        <w:br/>
        <w:t>  </w:t>
      </w:r>
      <w:proofErr w:type="spellStart"/>
      <w:r w:rsidRPr="00A124E4">
        <w:rPr>
          <w:shd w:val="clear" w:color="auto" w:fill="FFFFFF"/>
        </w:rPr>
        <w:t>name:"John</w:t>
      </w:r>
      <w:proofErr w:type="spellEnd"/>
      <w:r w:rsidRPr="00A124E4">
        <w:rPr>
          <w:shd w:val="clear" w:color="auto" w:fill="FFFFFF"/>
        </w:rPr>
        <w:t>",</w:t>
      </w:r>
      <w:r w:rsidRPr="00A124E4">
        <w:rPr>
          <w:shd w:val="clear" w:color="auto" w:fill="FFFFFF"/>
        </w:rPr>
        <w:br/>
        <w:t>  age:30,</w:t>
      </w:r>
      <w:r w:rsidRPr="00A124E4">
        <w:rPr>
          <w:shd w:val="clear" w:color="auto" w:fill="FFFFFF"/>
        </w:rPr>
        <w:br/>
        <w:t>  cars: {</w:t>
      </w:r>
      <w:r w:rsidRPr="00A124E4">
        <w:rPr>
          <w:shd w:val="clear" w:color="auto" w:fill="FFFFFF"/>
        </w:rPr>
        <w:br/>
        <w:t>    car1:"Ford",</w:t>
      </w:r>
      <w:r w:rsidRPr="00A124E4">
        <w:rPr>
          <w:shd w:val="clear" w:color="auto" w:fill="FFFFFF"/>
        </w:rPr>
        <w:br/>
        <w:t>    car2:"BMW",</w:t>
      </w:r>
      <w:r w:rsidRPr="00A124E4">
        <w:rPr>
          <w:shd w:val="clear" w:color="auto" w:fill="FFFFFF"/>
        </w:rPr>
        <w:br/>
        <w:t>    car3:"Fiat"</w:t>
      </w:r>
      <w:r w:rsidRPr="00A124E4">
        <w:rPr>
          <w:shd w:val="clear" w:color="auto" w:fill="FFFFFF"/>
        </w:rPr>
        <w:br/>
        <w:t>  }</w:t>
      </w:r>
      <w:r w:rsidRPr="00A124E4">
        <w:rPr>
          <w:shd w:val="clear" w:color="auto" w:fill="FFFFFF"/>
        </w:rPr>
        <w:br/>
        <w:t>}</w:t>
      </w:r>
    </w:p>
    <w:p w14:paraId="7A302EA0" w14:textId="77777777" w:rsidR="00B5306F" w:rsidRDefault="00B5306F" w:rsidP="00B5306F">
      <w:pPr>
        <w:pStyle w:val="NoSpacing"/>
        <w:ind w:left="720"/>
        <w:rPr>
          <w:shd w:val="clear" w:color="auto" w:fill="FFFFFF"/>
        </w:rPr>
      </w:pPr>
    </w:p>
    <w:p w14:paraId="2579A83D" w14:textId="77777777" w:rsidR="00B5306F" w:rsidRDefault="00B5306F" w:rsidP="00B5306F">
      <w:pPr>
        <w:pStyle w:val="NoSpacing"/>
        <w:ind w:left="720"/>
        <w:rPr>
          <w:shd w:val="clear" w:color="auto" w:fill="FFFFFF"/>
        </w:rPr>
      </w:pPr>
      <w:r w:rsidRPr="00A124E4">
        <w:rPr>
          <w:shd w:val="clear" w:color="auto" w:fill="FFFFFF"/>
        </w:rPr>
        <w:t>You can access nested objects using the dot notation or the bracket notation:</w:t>
      </w:r>
    </w:p>
    <w:p w14:paraId="4737E63B" w14:textId="77777777" w:rsidR="00B5306F" w:rsidRDefault="00B5306F" w:rsidP="00B5306F">
      <w:pPr>
        <w:pStyle w:val="NoSpacing"/>
        <w:ind w:left="720"/>
        <w:rPr>
          <w:shd w:val="clear" w:color="auto" w:fill="FFFFFF"/>
        </w:rPr>
      </w:pPr>
    </w:p>
    <w:p w14:paraId="46883682" w14:textId="77777777" w:rsidR="00B5306F" w:rsidRDefault="00B5306F" w:rsidP="00B5306F">
      <w:pPr>
        <w:pStyle w:val="NoSpacing"/>
        <w:ind w:left="720"/>
        <w:rPr>
          <w:shd w:val="clear" w:color="auto" w:fill="FFFFFF"/>
        </w:rPr>
      </w:pPr>
      <w:r>
        <w:rPr>
          <w:b/>
          <w:bCs/>
          <w:shd w:val="clear" w:color="auto" w:fill="FFFFFF"/>
        </w:rPr>
        <w:t>Example:</w:t>
      </w:r>
    </w:p>
    <w:p w14:paraId="729FE13B" w14:textId="77777777" w:rsidR="00B5306F" w:rsidRDefault="00B5306F" w:rsidP="00B5306F">
      <w:pPr>
        <w:pStyle w:val="NoSpacing"/>
        <w:ind w:left="720"/>
        <w:rPr>
          <w:shd w:val="clear" w:color="auto" w:fill="FFFFFF"/>
        </w:rPr>
      </w:pPr>
    </w:p>
    <w:p w14:paraId="7A9083A0" w14:textId="77777777" w:rsidR="00B5306F" w:rsidRDefault="00B5306F" w:rsidP="00B5306F">
      <w:pPr>
        <w:pStyle w:val="NoSpacing"/>
        <w:ind w:left="720"/>
        <w:rPr>
          <w:rFonts w:ascii="Consolas" w:hAnsi="Consolas"/>
          <w:color w:val="000000"/>
          <w:sz w:val="23"/>
          <w:szCs w:val="23"/>
          <w:shd w:val="clear" w:color="auto" w:fill="FFFFFF"/>
        </w:rPr>
      </w:pPr>
      <w:proofErr w:type="gram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car</w:t>
      </w:r>
      <w:proofErr w:type="gramEnd"/>
      <w:r>
        <w:rPr>
          <w:rStyle w:val="jspropertycolor"/>
          <w:rFonts w:ascii="Consolas" w:hAnsi="Consolas"/>
          <w:color w:val="000000"/>
          <w:sz w:val="23"/>
          <w:szCs w:val="23"/>
          <w:shd w:val="clear" w:color="auto" w:fill="FFFFFF"/>
        </w:rPr>
        <w:t>2</w:t>
      </w:r>
      <w:r>
        <w:rPr>
          <w:rFonts w:ascii="Consolas" w:hAnsi="Consolas"/>
          <w:color w:val="000000"/>
          <w:sz w:val="23"/>
          <w:szCs w:val="23"/>
          <w:shd w:val="clear" w:color="auto" w:fill="FFFFFF"/>
        </w:rPr>
        <w:t>;</w:t>
      </w:r>
    </w:p>
    <w:p w14:paraId="1516803F" w14:textId="77777777" w:rsidR="00B5306F" w:rsidRDefault="00B5306F" w:rsidP="00B5306F">
      <w:pPr>
        <w:pStyle w:val="NoSpacing"/>
        <w:ind w:left="720"/>
        <w:rPr>
          <w:shd w:val="clear" w:color="auto" w:fill="FFFFFF"/>
        </w:rPr>
      </w:pPr>
    </w:p>
    <w:p w14:paraId="1B42B2C0" w14:textId="77777777" w:rsidR="00B5306F" w:rsidRPr="00A124E4" w:rsidRDefault="00B5306F" w:rsidP="00B5306F">
      <w:pPr>
        <w:pStyle w:val="NoSpacing"/>
        <w:ind w:left="720"/>
        <w:rPr>
          <w:shd w:val="clear" w:color="auto" w:fill="FFFFFF"/>
        </w:rPr>
      </w:pPr>
      <w:r w:rsidRPr="00A124E4">
        <w:rPr>
          <w:shd w:val="clear" w:color="auto" w:fill="FFFFFF"/>
        </w:rPr>
        <w:t>&lt;h2&gt;JavaScript Objects&lt;/h2&gt;</w:t>
      </w:r>
    </w:p>
    <w:p w14:paraId="68D03CA0" w14:textId="77777777" w:rsidR="00B5306F" w:rsidRPr="00A124E4" w:rsidRDefault="00B5306F" w:rsidP="00B5306F">
      <w:pPr>
        <w:pStyle w:val="NoSpacing"/>
        <w:ind w:left="720"/>
        <w:rPr>
          <w:shd w:val="clear" w:color="auto" w:fill="FFFFFF"/>
        </w:rPr>
      </w:pPr>
      <w:r w:rsidRPr="00A124E4">
        <w:rPr>
          <w:shd w:val="clear" w:color="auto" w:fill="FFFFFF"/>
        </w:rPr>
        <w:t>&lt;p&gt;Access nested objects:&lt;/p&gt;</w:t>
      </w:r>
    </w:p>
    <w:p w14:paraId="17B2ADE7" w14:textId="77777777" w:rsidR="00B5306F" w:rsidRPr="00A124E4" w:rsidRDefault="00B5306F" w:rsidP="00B5306F">
      <w:pPr>
        <w:pStyle w:val="NoSpacing"/>
        <w:ind w:left="720"/>
        <w:rPr>
          <w:shd w:val="clear" w:color="auto" w:fill="FFFFFF"/>
        </w:rPr>
      </w:pPr>
    </w:p>
    <w:p w14:paraId="3CC64059" w14:textId="77777777" w:rsidR="00B5306F" w:rsidRPr="00A124E4" w:rsidRDefault="00B5306F" w:rsidP="00B5306F">
      <w:pPr>
        <w:pStyle w:val="NoSpacing"/>
        <w:ind w:left="720"/>
        <w:rPr>
          <w:shd w:val="clear" w:color="auto" w:fill="FFFFFF"/>
        </w:rPr>
      </w:pPr>
      <w:r w:rsidRPr="00A124E4">
        <w:rPr>
          <w:shd w:val="clear" w:color="auto" w:fill="FFFFFF"/>
        </w:rPr>
        <w:t>&lt;p id="demo"&gt;&lt;/p&gt;</w:t>
      </w:r>
    </w:p>
    <w:p w14:paraId="1C9F7079" w14:textId="77777777" w:rsidR="00B5306F" w:rsidRPr="00A124E4" w:rsidRDefault="00B5306F" w:rsidP="00B5306F">
      <w:pPr>
        <w:pStyle w:val="NoSpacing"/>
        <w:ind w:left="720"/>
        <w:rPr>
          <w:shd w:val="clear" w:color="auto" w:fill="FFFFFF"/>
        </w:rPr>
      </w:pPr>
    </w:p>
    <w:p w14:paraId="2BAA9924" w14:textId="77777777" w:rsidR="00B5306F" w:rsidRPr="00A124E4" w:rsidRDefault="00B5306F" w:rsidP="00B5306F">
      <w:pPr>
        <w:pStyle w:val="NoSpacing"/>
        <w:ind w:left="720"/>
        <w:rPr>
          <w:shd w:val="clear" w:color="auto" w:fill="FFFFFF"/>
        </w:rPr>
      </w:pPr>
      <w:r w:rsidRPr="00A124E4">
        <w:rPr>
          <w:shd w:val="clear" w:color="auto" w:fill="FFFFFF"/>
        </w:rPr>
        <w:t>&lt;script&gt;</w:t>
      </w:r>
    </w:p>
    <w:p w14:paraId="4AC1C2FC" w14:textId="77777777" w:rsidR="00B5306F" w:rsidRPr="00A124E4" w:rsidRDefault="00B5306F" w:rsidP="00B5306F">
      <w:pPr>
        <w:pStyle w:val="NoSpacing"/>
        <w:ind w:left="720"/>
        <w:rPr>
          <w:shd w:val="clear" w:color="auto" w:fill="FFFFFF"/>
        </w:rPr>
      </w:pPr>
      <w:r w:rsidRPr="00A124E4">
        <w:rPr>
          <w:shd w:val="clear" w:color="auto" w:fill="FFFFFF"/>
        </w:rPr>
        <w:t xml:space="preserve">const </w:t>
      </w:r>
      <w:proofErr w:type="spellStart"/>
      <w:r w:rsidRPr="00A124E4">
        <w:rPr>
          <w:shd w:val="clear" w:color="auto" w:fill="FFFFFF"/>
        </w:rPr>
        <w:t>myObj</w:t>
      </w:r>
      <w:proofErr w:type="spellEnd"/>
      <w:r w:rsidRPr="00A124E4">
        <w:rPr>
          <w:shd w:val="clear" w:color="auto" w:fill="FFFFFF"/>
        </w:rPr>
        <w:t xml:space="preserve"> = {</w:t>
      </w:r>
    </w:p>
    <w:p w14:paraId="06620D46" w14:textId="77777777" w:rsidR="00B5306F" w:rsidRPr="00A124E4" w:rsidRDefault="00B5306F" w:rsidP="00B5306F">
      <w:pPr>
        <w:pStyle w:val="NoSpacing"/>
        <w:ind w:left="720"/>
        <w:rPr>
          <w:shd w:val="clear" w:color="auto" w:fill="FFFFFF"/>
        </w:rPr>
      </w:pPr>
      <w:r w:rsidRPr="00A124E4">
        <w:rPr>
          <w:shd w:val="clear" w:color="auto" w:fill="FFFFFF"/>
        </w:rPr>
        <w:t xml:space="preserve">  name: "John",</w:t>
      </w:r>
    </w:p>
    <w:p w14:paraId="7AA3F418" w14:textId="77777777" w:rsidR="00B5306F" w:rsidRPr="00A124E4" w:rsidRDefault="00B5306F" w:rsidP="00B5306F">
      <w:pPr>
        <w:pStyle w:val="NoSpacing"/>
        <w:ind w:left="720"/>
        <w:rPr>
          <w:shd w:val="clear" w:color="auto" w:fill="FFFFFF"/>
        </w:rPr>
      </w:pPr>
      <w:r w:rsidRPr="00A124E4">
        <w:rPr>
          <w:shd w:val="clear" w:color="auto" w:fill="FFFFFF"/>
        </w:rPr>
        <w:t xml:space="preserve">  age: 30,</w:t>
      </w:r>
    </w:p>
    <w:p w14:paraId="7ED8295C" w14:textId="77777777" w:rsidR="00B5306F" w:rsidRPr="00A124E4" w:rsidRDefault="00B5306F" w:rsidP="00B5306F">
      <w:pPr>
        <w:pStyle w:val="NoSpacing"/>
        <w:ind w:left="720"/>
        <w:rPr>
          <w:shd w:val="clear" w:color="auto" w:fill="FFFFFF"/>
        </w:rPr>
      </w:pPr>
      <w:r w:rsidRPr="00A124E4">
        <w:rPr>
          <w:shd w:val="clear" w:color="auto" w:fill="FFFFFF"/>
        </w:rPr>
        <w:t xml:space="preserve">  cars: {</w:t>
      </w:r>
    </w:p>
    <w:p w14:paraId="45B7BD4F" w14:textId="77777777" w:rsidR="00B5306F" w:rsidRPr="00A124E4" w:rsidRDefault="00B5306F" w:rsidP="00B5306F">
      <w:pPr>
        <w:pStyle w:val="NoSpacing"/>
        <w:ind w:left="720"/>
        <w:rPr>
          <w:shd w:val="clear" w:color="auto" w:fill="FFFFFF"/>
        </w:rPr>
      </w:pPr>
      <w:r w:rsidRPr="00A124E4">
        <w:rPr>
          <w:shd w:val="clear" w:color="auto" w:fill="FFFFFF"/>
        </w:rPr>
        <w:t xml:space="preserve">  car1: "Ford",</w:t>
      </w:r>
    </w:p>
    <w:p w14:paraId="34E66886" w14:textId="77777777" w:rsidR="00B5306F" w:rsidRPr="00A124E4" w:rsidRDefault="00B5306F" w:rsidP="00B5306F">
      <w:pPr>
        <w:pStyle w:val="NoSpacing"/>
        <w:ind w:left="720"/>
        <w:rPr>
          <w:shd w:val="clear" w:color="auto" w:fill="FFFFFF"/>
        </w:rPr>
      </w:pPr>
      <w:r w:rsidRPr="00A124E4">
        <w:rPr>
          <w:shd w:val="clear" w:color="auto" w:fill="FFFFFF"/>
        </w:rPr>
        <w:t xml:space="preserve">  car2: "BMW",</w:t>
      </w:r>
    </w:p>
    <w:p w14:paraId="0644BAF1" w14:textId="77777777" w:rsidR="00B5306F" w:rsidRPr="00A124E4" w:rsidRDefault="00B5306F" w:rsidP="00B5306F">
      <w:pPr>
        <w:pStyle w:val="NoSpacing"/>
        <w:ind w:left="720"/>
        <w:rPr>
          <w:shd w:val="clear" w:color="auto" w:fill="FFFFFF"/>
        </w:rPr>
      </w:pPr>
      <w:r w:rsidRPr="00A124E4">
        <w:rPr>
          <w:shd w:val="clear" w:color="auto" w:fill="FFFFFF"/>
        </w:rPr>
        <w:t xml:space="preserve">  car3: "Fiat"</w:t>
      </w:r>
    </w:p>
    <w:p w14:paraId="15C4765C" w14:textId="77777777" w:rsidR="00B5306F" w:rsidRPr="00A124E4" w:rsidRDefault="00B5306F" w:rsidP="00B5306F">
      <w:pPr>
        <w:pStyle w:val="NoSpacing"/>
        <w:ind w:left="720"/>
        <w:rPr>
          <w:shd w:val="clear" w:color="auto" w:fill="FFFFFF"/>
        </w:rPr>
      </w:pPr>
      <w:r w:rsidRPr="00A124E4">
        <w:rPr>
          <w:shd w:val="clear" w:color="auto" w:fill="FFFFFF"/>
        </w:rPr>
        <w:t xml:space="preserve">  }</w:t>
      </w:r>
    </w:p>
    <w:p w14:paraId="2CFD73DA" w14:textId="77777777" w:rsidR="00B5306F" w:rsidRPr="00A124E4" w:rsidRDefault="00B5306F" w:rsidP="00B5306F">
      <w:pPr>
        <w:pStyle w:val="NoSpacing"/>
        <w:ind w:left="720"/>
        <w:rPr>
          <w:shd w:val="clear" w:color="auto" w:fill="FFFFFF"/>
        </w:rPr>
      </w:pPr>
      <w:r w:rsidRPr="00A124E4">
        <w:rPr>
          <w:shd w:val="clear" w:color="auto" w:fill="FFFFFF"/>
        </w:rPr>
        <w:t>}</w:t>
      </w:r>
    </w:p>
    <w:p w14:paraId="1252302A" w14:textId="77777777" w:rsidR="00B5306F" w:rsidRPr="00A124E4" w:rsidRDefault="00B5306F" w:rsidP="00B5306F">
      <w:pPr>
        <w:pStyle w:val="NoSpacing"/>
        <w:ind w:left="720"/>
        <w:rPr>
          <w:shd w:val="clear" w:color="auto" w:fill="FFFFFF"/>
        </w:rPr>
      </w:pPr>
      <w:proofErr w:type="spellStart"/>
      <w:proofErr w:type="gramStart"/>
      <w:r w:rsidRPr="00A124E4">
        <w:rPr>
          <w:shd w:val="clear" w:color="auto" w:fill="FFFFFF"/>
        </w:rPr>
        <w:t>document.getElementById</w:t>
      </w:r>
      <w:proofErr w:type="spellEnd"/>
      <w:proofErr w:type="gramEnd"/>
      <w:r w:rsidRPr="00A124E4">
        <w:rPr>
          <w:shd w:val="clear" w:color="auto" w:fill="FFFFFF"/>
        </w:rPr>
        <w:t>("demo").</w:t>
      </w:r>
      <w:proofErr w:type="spellStart"/>
      <w:r w:rsidRPr="00A124E4">
        <w:rPr>
          <w:shd w:val="clear" w:color="auto" w:fill="FFFFFF"/>
        </w:rPr>
        <w:t>innerHTML</w:t>
      </w:r>
      <w:proofErr w:type="spellEnd"/>
      <w:r w:rsidRPr="00A124E4">
        <w:rPr>
          <w:shd w:val="clear" w:color="auto" w:fill="FFFFFF"/>
        </w:rPr>
        <w:t xml:space="preserve"> = myObj.cars.car2;</w:t>
      </w:r>
    </w:p>
    <w:p w14:paraId="760E770C" w14:textId="77777777" w:rsidR="00B5306F" w:rsidRDefault="00B5306F" w:rsidP="00B5306F">
      <w:pPr>
        <w:pStyle w:val="NoSpacing"/>
        <w:ind w:left="720"/>
        <w:rPr>
          <w:shd w:val="clear" w:color="auto" w:fill="FFFFFF"/>
        </w:rPr>
      </w:pPr>
      <w:r w:rsidRPr="00A124E4">
        <w:rPr>
          <w:shd w:val="clear" w:color="auto" w:fill="FFFFFF"/>
        </w:rPr>
        <w:t>&lt;/script&gt;</w:t>
      </w:r>
    </w:p>
    <w:p w14:paraId="23FA059E" w14:textId="77777777" w:rsidR="00B5306F" w:rsidRDefault="00B5306F" w:rsidP="00B5306F">
      <w:pPr>
        <w:pStyle w:val="NoSpacing"/>
        <w:ind w:left="720"/>
        <w:rPr>
          <w:shd w:val="clear" w:color="auto" w:fill="FFFFFF"/>
        </w:rPr>
      </w:pPr>
    </w:p>
    <w:p w14:paraId="49B6346C" w14:textId="77777777" w:rsidR="00B5306F" w:rsidRDefault="00B5306F" w:rsidP="00B5306F">
      <w:pPr>
        <w:pStyle w:val="NoSpacing"/>
        <w:ind w:left="720"/>
        <w:rPr>
          <w:shd w:val="clear" w:color="auto" w:fill="FFFFFF"/>
        </w:rPr>
      </w:pPr>
    </w:p>
    <w:p w14:paraId="6E05EBA6" w14:textId="77777777" w:rsidR="00B5306F" w:rsidRPr="00A124E4"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A124E4">
        <w:rPr>
          <w:rFonts w:ascii="Times New Roman" w:eastAsia="Times New Roman" w:hAnsi="Times New Roman" w:cs="Times New Roman"/>
          <w:b/>
          <w:bCs/>
          <w:color w:val="000000"/>
          <w:sz w:val="36"/>
          <w:szCs w:val="36"/>
        </w:rPr>
        <w:t>JavaScript Objects</w:t>
      </w:r>
    </w:p>
    <w:p w14:paraId="742E2607" w14:textId="77777777" w:rsidR="00B5306F" w:rsidRPr="00A124E4"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Access nested objects:</w:t>
      </w:r>
    </w:p>
    <w:p w14:paraId="2975DBF2" w14:textId="77777777" w:rsidR="00B5306F" w:rsidRPr="00A124E4"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A124E4">
        <w:rPr>
          <w:rFonts w:ascii="Times New Roman" w:eastAsia="Times New Roman" w:hAnsi="Times New Roman" w:cs="Times New Roman"/>
          <w:color w:val="000000"/>
          <w:sz w:val="27"/>
          <w:szCs w:val="27"/>
        </w:rPr>
        <w:t>BMW</w:t>
      </w:r>
    </w:p>
    <w:p w14:paraId="2983A111" w14:textId="77777777" w:rsidR="00B5306F" w:rsidRPr="00A124E4" w:rsidRDefault="00B5306F" w:rsidP="00B5306F">
      <w:pPr>
        <w:pStyle w:val="NoSpacing"/>
        <w:ind w:left="720"/>
        <w:rPr>
          <w:shd w:val="clear" w:color="auto" w:fill="FFFFFF"/>
        </w:rPr>
      </w:pPr>
    </w:p>
    <w:p w14:paraId="39C6CDF6" w14:textId="77777777" w:rsidR="00B5306F" w:rsidRDefault="00B5306F" w:rsidP="00B5306F">
      <w:pPr>
        <w:pStyle w:val="NoSpacing"/>
        <w:ind w:left="720"/>
        <w:rPr>
          <w:shd w:val="clear" w:color="auto" w:fill="FFFFFF"/>
        </w:rPr>
      </w:pPr>
      <w:r w:rsidRPr="00A124E4">
        <w:rPr>
          <w:shd w:val="clear" w:color="auto" w:fill="FFFFFF"/>
        </w:rPr>
        <w:t>or:</w:t>
      </w:r>
    </w:p>
    <w:p w14:paraId="1AD82678" w14:textId="77777777" w:rsidR="00B5306F" w:rsidRDefault="00B5306F" w:rsidP="00B5306F">
      <w:pPr>
        <w:pStyle w:val="NoSpacing"/>
        <w:ind w:left="720"/>
        <w:rPr>
          <w:shd w:val="clear" w:color="auto" w:fill="FFFFFF"/>
        </w:rPr>
      </w:pPr>
    </w:p>
    <w:p w14:paraId="714883BC" w14:textId="77777777" w:rsidR="00B5306F" w:rsidRDefault="00B5306F" w:rsidP="00B5306F">
      <w:pPr>
        <w:pStyle w:val="NoSpacing"/>
        <w:ind w:left="720"/>
        <w:rPr>
          <w:shd w:val="clear" w:color="auto" w:fill="FFFFFF"/>
        </w:rPr>
      </w:pPr>
      <w:r>
        <w:rPr>
          <w:b/>
          <w:bCs/>
          <w:shd w:val="clear" w:color="auto" w:fill="FFFFFF"/>
        </w:rPr>
        <w:t>Example:</w:t>
      </w:r>
    </w:p>
    <w:p w14:paraId="05F2C1B4" w14:textId="77777777" w:rsidR="00B5306F" w:rsidRDefault="00B5306F" w:rsidP="00B5306F">
      <w:pPr>
        <w:pStyle w:val="NoSpacing"/>
        <w:ind w:left="720"/>
        <w:rPr>
          <w:shd w:val="clear" w:color="auto" w:fill="FFFFFF"/>
        </w:rPr>
      </w:pPr>
    </w:p>
    <w:p w14:paraId="4CFDDA5A" w14:textId="77777777" w:rsidR="00B5306F" w:rsidRDefault="00B5306F" w:rsidP="00B5306F">
      <w:pPr>
        <w:pStyle w:val="NoSpacing"/>
        <w:ind w:left="72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41AE7EDE" w14:textId="77777777" w:rsidR="00B5306F" w:rsidRDefault="00B5306F" w:rsidP="00B5306F">
      <w:pPr>
        <w:pStyle w:val="NoSpacing"/>
        <w:ind w:left="720"/>
        <w:rPr>
          <w:shd w:val="clear" w:color="auto" w:fill="FFFFFF"/>
        </w:rPr>
      </w:pPr>
    </w:p>
    <w:p w14:paraId="5E45F21F" w14:textId="77777777" w:rsidR="00B5306F" w:rsidRPr="005A6FC7" w:rsidRDefault="00B5306F" w:rsidP="00B5306F">
      <w:pPr>
        <w:pStyle w:val="NoSpacing"/>
        <w:ind w:left="720"/>
        <w:rPr>
          <w:shd w:val="clear" w:color="auto" w:fill="FFFFFF"/>
        </w:rPr>
      </w:pPr>
      <w:r w:rsidRPr="005A6FC7">
        <w:rPr>
          <w:shd w:val="clear" w:color="auto" w:fill="FFFFFF"/>
        </w:rPr>
        <w:t>&lt;h2&gt;JavaScript Objects&lt;/h2&gt;</w:t>
      </w:r>
    </w:p>
    <w:p w14:paraId="3C66898C" w14:textId="77777777" w:rsidR="00B5306F" w:rsidRPr="005A6FC7" w:rsidRDefault="00B5306F" w:rsidP="00B5306F">
      <w:pPr>
        <w:pStyle w:val="NoSpacing"/>
        <w:ind w:left="720"/>
        <w:rPr>
          <w:shd w:val="clear" w:color="auto" w:fill="FFFFFF"/>
        </w:rPr>
      </w:pPr>
      <w:r w:rsidRPr="005A6FC7">
        <w:rPr>
          <w:shd w:val="clear" w:color="auto" w:fill="FFFFFF"/>
        </w:rPr>
        <w:t>&lt;p&gt;Access nested objects:&lt;/p&gt;</w:t>
      </w:r>
    </w:p>
    <w:p w14:paraId="44B7841E" w14:textId="77777777" w:rsidR="00B5306F" w:rsidRPr="005A6FC7" w:rsidRDefault="00B5306F" w:rsidP="00B5306F">
      <w:pPr>
        <w:pStyle w:val="NoSpacing"/>
        <w:ind w:left="720"/>
        <w:rPr>
          <w:shd w:val="clear" w:color="auto" w:fill="FFFFFF"/>
        </w:rPr>
      </w:pPr>
    </w:p>
    <w:p w14:paraId="4F545EF2" w14:textId="77777777" w:rsidR="00B5306F" w:rsidRPr="005A6FC7" w:rsidRDefault="00B5306F" w:rsidP="00B5306F">
      <w:pPr>
        <w:pStyle w:val="NoSpacing"/>
        <w:ind w:left="720"/>
        <w:rPr>
          <w:shd w:val="clear" w:color="auto" w:fill="FFFFFF"/>
        </w:rPr>
      </w:pPr>
      <w:r w:rsidRPr="005A6FC7">
        <w:rPr>
          <w:shd w:val="clear" w:color="auto" w:fill="FFFFFF"/>
        </w:rPr>
        <w:t>&lt;p id="demo"&gt;&lt;/p&gt;</w:t>
      </w:r>
    </w:p>
    <w:p w14:paraId="72CB40E7" w14:textId="77777777" w:rsidR="00B5306F" w:rsidRPr="005A6FC7" w:rsidRDefault="00B5306F" w:rsidP="00B5306F">
      <w:pPr>
        <w:pStyle w:val="NoSpacing"/>
        <w:ind w:left="720"/>
        <w:rPr>
          <w:shd w:val="clear" w:color="auto" w:fill="FFFFFF"/>
        </w:rPr>
      </w:pPr>
    </w:p>
    <w:p w14:paraId="7A85D9B2" w14:textId="77777777" w:rsidR="00B5306F" w:rsidRPr="005A6FC7" w:rsidRDefault="00B5306F" w:rsidP="00B5306F">
      <w:pPr>
        <w:pStyle w:val="NoSpacing"/>
        <w:ind w:left="720"/>
        <w:rPr>
          <w:shd w:val="clear" w:color="auto" w:fill="FFFFFF"/>
        </w:rPr>
      </w:pPr>
      <w:r w:rsidRPr="005A6FC7">
        <w:rPr>
          <w:shd w:val="clear" w:color="auto" w:fill="FFFFFF"/>
        </w:rPr>
        <w:lastRenderedPageBreak/>
        <w:t>&lt;script&gt;</w:t>
      </w:r>
    </w:p>
    <w:p w14:paraId="7BFD848F" w14:textId="77777777" w:rsidR="00B5306F" w:rsidRPr="005A6FC7" w:rsidRDefault="00B5306F" w:rsidP="00B5306F">
      <w:pPr>
        <w:pStyle w:val="NoSpacing"/>
        <w:ind w:left="720"/>
        <w:rPr>
          <w:shd w:val="clear" w:color="auto" w:fill="FFFFFF"/>
        </w:rPr>
      </w:pPr>
      <w:r w:rsidRPr="005A6FC7">
        <w:rPr>
          <w:shd w:val="clear" w:color="auto" w:fill="FFFFFF"/>
        </w:rPr>
        <w:t xml:space="preserve">const </w:t>
      </w:r>
      <w:proofErr w:type="spellStart"/>
      <w:r w:rsidRPr="005A6FC7">
        <w:rPr>
          <w:shd w:val="clear" w:color="auto" w:fill="FFFFFF"/>
        </w:rPr>
        <w:t>myObj</w:t>
      </w:r>
      <w:proofErr w:type="spellEnd"/>
      <w:r w:rsidRPr="005A6FC7">
        <w:rPr>
          <w:shd w:val="clear" w:color="auto" w:fill="FFFFFF"/>
        </w:rPr>
        <w:t xml:space="preserve"> = {</w:t>
      </w:r>
    </w:p>
    <w:p w14:paraId="47D36EBD" w14:textId="77777777" w:rsidR="00B5306F" w:rsidRPr="005A6FC7" w:rsidRDefault="00B5306F" w:rsidP="00B5306F">
      <w:pPr>
        <w:pStyle w:val="NoSpacing"/>
        <w:ind w:left="720"/>
        <w:rPr>
          <w:shd w:val="clear" w:color="auto" w:fill="FFFFFF"/>
        </w:rPr>
      </w:pPr>
      <w:r w:rsidRPr="005A6FC7">
        <w:rPr>
          <w:shd w:val="clear" w:color="auto" w:fill="FFFFFF"/>
        </w:rPr>
        <w:t xml:space="preserve">  name: "John",</w:t>
      </w:r>
    </w:p>
    <w:p w14:paraId="154C2E31" w14:textId="77777777" w:rsidR="00B5306F" w:rsidRPr="005A6FC7" w:rsidRDefault="00B5306F" w:rsidP="00B5306F">
      <w:pPr>
        <w:pStyle w:val="NoSpacing"/>
        <w:ind w:left="720"/>
        <w:rPr>
          <w:shd w:val="clear" w:color="auto" w:fill="FFFFFF"/>
        </w:rPr>
      </w:pPr>
      <w:r w:rsidRPr="005A6FC7">
        <w:rPr>
          <w:shd w:val="clear" w:color="auto" w:fill="FFFFFF"/>
        </w:rPr>
        <w:t xml:space="preserve">  age: 30,</w:t>
      </w:r>
    </w:p>
    <w:p w14:paraId="2694C600" w14:textId="77777777" w:rsidR="00B5306F" w:rsidRPr="005A6FC7" w:rsidRDefault="00B5306F" w:rsidP="00B5306F">
      <w:pPr>
        <w:pStyle w:val="NoSpacing"/>
        <w:ind w:left="720"/>
        <w:rPr>
          <w:shd w:val="clear" w:color="auto" w:fill="FFFFFF"/>
        </w:rPr>
      </w:pPr>
      <w:r w:rsidRPr="005A6FC7">
        <w:rPr>
          <w:shd w:val="clear" w:color="auto" w:fill="FFFFFF"/>
        </w:rPr>
        <w:t xml:space="preserve">  cars: {</w:t>
      </w:r>
    </w:p>
    <w:p w14:paraId="347CAA51" w14:textId="77777777" w:rsidR="00B5306F" w:rsidRPr="005A6FC7" w:rsidRDefault="00B5306F" w:rsidP="00B5306F">
      <w:pPr>
        <w:pStyle w:val="NoSpacing"/>
        <w:ind w:left="720"/>
        <w:rPr>
          <w:shd w:val="clear" w:color="auto" w:fill="FFFFFF"/>
        </w:rPr>
      </w:pPr>
      <w:r w:rsidRPr="005A6FC7">
        <w:rPr>
          <w:shd w:val="clear" w:color="auto" w:fill="FFFFFF"/>
        </w:rPr>
        <w:t xml:space="preserve">  car1: "Ford",</w:t>
      </w:r>
    </w:p>
    <w:p w14:paraId="2D9EC7BC" w14:textId="77777777" w:rsidR="00B5306F" w:rsidRPr="005A6FC7" w:rsidRDefault="00B5306F" w:rsidP="00B5306F">
      <w:pPr>
        <w:pStyle w:val="NoSpacing"/>
        <w:ind w:left="720"/>
        <w:rPr>
          <w:shd w:val="clear" w:color="auto" w:fill="FFFFFF"/>
        </w:rPr>
      </w:pPr>
      <w:r w:rsidRPr="005A6FC7">
        <w:rPr>
          <w:shd w:val="clear" w:color="auto" w:fill="FFFFFF"/>
        </w:rPr>
        <w:t xml:space="preserve">  car2: "BMW",</w:t>
      </w:r>
    </w:p>
    <w:p w14:paraId="3F6136C3" w14:textId="77777777" w:rsidR="00B5306F" w:rsidRPr="005A6FC7" w:rsidRDefault="00B5306F" w:rsidP="00B5306F">
      <w:pPr>
        <w:pStyle w:val="NoSpacing"/>
        <w:ind w:left="720"/>
        <w:rPr>
          <w:shd w:val="clear" w:color="auto" w:fill="FFFFFF"/>
        </w:rPr>
      </w:pPr>
      <w:r w:rsidRPr="005A6FC7">
        <w:rPr>
          <w:shd w:val="clear" w:color="auto" w:fill="FFFFFF"/>
        </w:rPr>
        <w:t xml:space="preserve">  car3: "Fiat"</w:t>
      </w:r>
    </w:p>
    <w:p w14:paraId="0F7EAAEA" w14:textId="77777777" w:rsidR="00B5306F" w:rsidRPr="005A6FC7" w:rsidRDefault="00B5306F" w:rsidP="00B5306F">
      <w:pPr>
        <w:pStyle w:val="NoSpacing"/>
        <w:ind w:left="720"/>
        <w:rPr>
          <w:shd w:val="clear" w:color="auto" w:fill="FFFFFF"/>
        </w:rPr>
      </w:pPr>
      <w:r w:rsidRPr="005A6FC7">
        <w:rPr>
          <w:shd w:val="clear" w:color="auto" w:fill="FFFFFF"/>
        </w:rPr>
        <w:t xml:space="preserve">  }</w:t>
      </w:r>
    </w:p>
    <w:p w14:paraId="096F7ED8" w14:textId="77777777" w:rsidR="00B5306F" w:rsidRPr="005A6FC7" w:rsidRDefault="00B5306F" w:rsidP="00B5306F">
      <w:pPr>
        <w:pStyle w:val="NoSpacing"/>
        <w:ind w:left="720"/>
        <w:rPr>
          <w:shd w:val="clear" w:color="auto" w:fill="FFFFFF"/>
        </w:rPr>
      </w:pPr>
      <w:r w:rsidRPr="005A6FC7">
        <w:rPr>
          <w:shd w:val="clear" w:color="auto" w:fill="FFFFFF"/>
        </w:rPr>
        <w:t>}</w:t>
      </w:r>
    </w:p>
    <w:p w14:paraId="1561E1EA" w14:textId="77777777" w:rsidR="00B5306F" w:rsidRPr="005A6FC7" w:rsidRDefault="00B5306F" w:rsidP="00B5306F">
      <w:pPr>
        <w:pStyle w:val="NoSpacing"/>
        <w:ind w:left="720"/>
        <w:rPr>
          <w:shd w:val="clear" w:color="auto" w:fill="FFFFFF"/>
        </w:rPr>
      </w:pPr>
      <w:proofErr w:type="spellStart"/>
      <w:proofErr w:type="gramStart"/>
      <w:r w:rsidRPr="005A6FC7">
        <w:rPr>
          <w:shd w:val="clear" w:color="auto" w:fill="FFFFFF"/>
        </w:rPr>
        <w:t>document.getElementById</w:t>
      </w:r>
      <w:proofErr w:type="spellEnd"/>
      <w:proofErr w:type="gramEnd"/>
      <w:r w:rsidRPr="005A6FC7">
        <w:rPr>
          <w:shd w:val="clear" w:color="auto" w:fill="FFFFFF"/>
        </w:rPr>
        <w:t>("demo").</w:t>
      </w:r>
      <w:proofErr w:type="spellStart"/>
      <w:r w:rsidRPr="005A6FC7">
        <w:rPr>
          <w:shd w:val="clear" w:color="auto" w:fill="FFFFFF"/>
        </w:rPr>
        <w:t>innerHTML</w:t>
      </w:r>
      <w:proofErr w:type="spellEnd"/>
      <w:r w:rsidRPr="005A6FC7">
        <w:rPr>
          <w:shd w:val="clear" w:color="auto" w:fill="FFFFFF"/>
        </w:rPr>
        <w:t xml:space="preserve"> = </w:t>
      </w:r>
      <w:proofErr w:type="spellStart"/>
      <w:r w:rsidRPr="005A6FC7">
        <w:rPr>
          <w:shd w:val="clear" w:color="auto" w:fill="FFFFFF"/>
        </w:rPr>
        <w:t>myObj.cars</w:t>
      </w:r>
      <w:proofErr w:type="spellEnd"/>
      <w:r w:rsidRPr="005A6FC7">
        <w:rPr>
          <w:shd w:val="clear" w:color="auto" w:fill="FFFFFF"/>
        </w:rPr>
        <w:t>["car2"];</w:t>
      </w:r>
    </w:p>
    <w:p w14:paraId="67247F62" w14:textId="77777777" w:rsidR="00B5306F" w:rsidRDefault="00B5306F" w:rsidP="00B5306F">
      <w:pPr>
        <w:pStyle w:val="NoSpacing"/>
        <w:ind w:left="720"/>
        <w:rPr>
          <w:shd w:val="clear" w:color="auto" w:fill="FFFFFF"/>
        </w:rPr>
      </w:pPr>
      <w:r w:rsidRPr="005A6FC7">
        <w:rPr>
          <w:shd w:val="clear" w:color="auto" w:fill="FFFFFF"/>
        </w:rPr>
        <w:t>&lt;/script&gt;</w:t>
      </w:r>
    </w:p>
    <w:p w14:paraId="7E37C756" w14:textId="77777777" w:rsidR="00B5306F" w:rsidRDefault="00B5306F" w:rsidP="00B5306F">
      <w:pPr>
        <w:pStyle w:val="NoSpacing"/>
        <w:ind w:left="720"/>
        <w:rPr>
          <w:shd w:val="clear" w:color="auto" w:fill="FFFFFF"/>
        </w:rPr>
      </w:pPr>
    </w:p>
    <w:p w14:paraId="3CE72E4C" w14:textId="77777777" w:rsidR="00B5306F" w:rsidRPr="005A6FC7"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0BE7DD6C" w14:textId="77777777" w:rsidR="00B5306F" w:rsidRPr="005A6FC7"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59263A78" w14:textId="77777777" w:rsidR="00B5306F" w:rsidRPr="005A6FC7"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2A9DFD50" w14:textId="77777777" w:rsidR="00B5306F" w:rsidRDefault="00B5306F" w:rsidP="00B5306F">
      <w:pPr>
        <w:pStyle w:val="NoSpacing"/>
        <w:ind w:left="720"/>
        <w:rPr>
          <w:shd w:val="clear" w:color="auto" w:fill="FFFFFF"/>
        </w:rPr>
      </w:pPr>
    </w:p>
    <w:p w14:paraId="0A0BB93D" w14:textId="77777777" w:rsidR="00B5306F" w:rsidRDefault="00B5306F" w:rsidP="00B5306F">
      <w:pPr>
        <w:pStyle w:val="NoSpacing"/>
        <w:ind w:left="720"/>
        <w:rPr>
          <w:shd w:val="clear" w:color="auto" w:fill="FFFFFF"/>
        </w:rPr>
      </w:pPr>
      <w:r>
        <w:rPr>
          <w:b/>
          <w:bCs/>
          <w:shd w:val="clear" w:color="auto" w:fill="FFFFFF"/>
        </w:rPr>
        <w:t>Or:</w:t>
      </w:r>
    </w:p>
    <w:p w14:paraId="7ECDFE19" w14:textId="77777777" w:rsidR="00B5306F" w:rsidRDefault="00B5306F" w:rsidP="00B5306F">
      <w:pPr>
        <w:pStyle w:val="NoSpacing"/>
        <w:ind w:left="720"/>
        <w:rPr>
          <w:shd w:val="clear" w:color="auto" w:fill="FFFFFF"/>
        </w:rPr>
      </w:pPr>
    </w:p>
    <w:p w14:paraId="3F99F3FA" w14:textId="77777777" w:rsidR="00B5306F" w:rsidRDefault="00B5306F" w:rsidP="00B5306F">
      <w:pPr>
        <w:pStyle w:val="NoSpacing"/>
        <w:ind w:left="720"/>
        <w:rPr>
          <w:shd w:val="clear" w:color="auto" w:fill="FFFFFF"/>
        </w:rPr>
      </w:pPr>
      <w:r>
        <w:rPr>
          <w:b/>
          <w:bCs/>
          <w:shd w:val="clear" w:color="auto" w:fill="FFFFFF"/>
        </w:rPr>
        <w:t>Example:</w:t>
      </w:r>
    </w:p>
    <w:p w14:paraId="10319112" w14:textId="77777777" w:rsidR="00B5306F" w:rsidRDefault="00B5306F" w:rsidP="00B5306F">
      <w:pPr>
        <w:pStyle w:val="NoSpacing"/>
        <w:ind w:left="72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"cars</w:t>
      </w:r>
      <w:proofErr w:type="gramStart"/>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roofErr w:type="gramEnd"/>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p>
    <w:p w14:paraId="58970B72" w14:textId="77777777" w:rsidR="00B5306F" w:rsidRDefault="00B5306F" w:rsidP="00B5306F">
      <w:pPr>
        <w:pStyle w:val="NoSpacing"/>
        <w:ind w:left="720"/>
        <w:rPr>
          <w:shd w:val="clear" w:color="auto" w:fill="FFFFFF"/>
        </w:rPr>
      </w:pPr>
    </w:p>
    <w:p w14:paraId="359EFF30" w14:textId="77777777" w:rsidR="00B5306F" w:rsidRPr="005A6FC7" w:rsidRDefault="00B5306F" w:rsidP="00B5306F">
      <w:pPr>
        <w:pStyle w:val="NoSpacing"/>
        <w:ind w:left="720"/>
        <w:rPr>
          <w:shd w:val="clear" w:color="auto" w:fill="FFFFFF"/>
        </w:rPr>
      </w:pPr>
      <w:r w:rsidRPr="005A6FC7">
        <w:rPr>
          <w:shd w:val="clear" w:color="auto" w:fill="FFFFFF"/>
        </w:rPr>
        <w:t>&lt;h2&gt;JavaScript Objects&lt;/h2&gt;</w:t>
      </w:r>
    </w:p>
    <w:p w14:paraId="2FB0A80F" w14:textId="77777777" w:rsidR="00B5306F" w:rsidRPr="005A6FC7" w:rsidRDefault="00B5306F" w:rsidP="00B5306F">
      <w:pPr>
        <w:pStyle w:val="NoSpacing"/>
        <w:ind w:left="720"/>
        <w:rPr>
          <w:shd w:val="clear" w:color="auto" w:fill="FFFFFF"/>
        </w:rPr>
      </w:pPr>
      <w:r w:rsidRPr="005A6FC7">
        <w:rPr>
          <w:shd w:val="clear" w:color="auto" w:fill="FFFFFF"/>
        </w:rPr>
        <w:t>&lt;p&gt;Access nested objects:&lt;/p&gt;</w:t>
      </w:r>
    </w:p>
    <w:p w14:paraId="272C1633" w14:textId="77777777" w:rsidR="00B5306F" w:rsidRPr="005A6FC7" w:rsidRDefault="00B5306F" w:rsidP="00B5306F">
      <w:pPr>
        <w:pStyle w:val="NoSpacing"/>
        <w:ind w:left="720"/>
        <w:rPr>
          <w:shd w:val="clear" w:color="auto" w:fill="FFFFFF"/>
        </w:rPr>
      </w:pPr>
    </w:p>
    <w:p w14:paraId="615C78B1" w14:textId="77777777" w:rsidR="00B5306F" w:rsidRPr="005A6FC7" w:rsidRDefault="00B5306F" w:rsidP="00B5306F">
      <w:pPr>
        <w:pStyle w:val="NoSpacing"/>
        <w:ind w:left="720"/>
        <w:rPr>
          <w:shd w:val="clear" w:color="auto" w:fill="FFFFFF"/>
        </w:rPr>
      </w:pPr>
      <w:r w:rsidRPr="005A6FC7">
        <w:rPr>
          <w:shd w:val="clear" w:color="auto" w:fill="FFFFFF"/>
        </w:rPr>
        <w:t>&lt;p id="demo"&gt;&lt;/p&gt;</w:t>
      </w:r>
    </w:p>
    <w:p w14:paraId="338F1A29" w14:textId="77777777" w:rsidR="00B5306F" w:rsidRPr="005A6FC7" w:rsidRDefault="00B5306F" w:rsidP="00B5306F">
      <w:pPr>
        <w:pStyle w:val="NoSpacing"/>
        <w:ind w:left="720"/>
        <w:rPr>
          <w:shd w:val="clear" w:color="auto" w:fill="FFFFFF"/>
        </w:rPr>
      </w:pPr>
    </w:p>
    <w:p w14:paraId="13EB540A" w14:textId="77777777" w:rsidR="00B5306F" w:rsidRPr="005A6FC7" w:rsidRDefault="00B5306F" w:rsidP="00B5306F">
      <w:pPr>
        <w:pStyle w:val="NoSpacing"/>
        <w:ind w:left="720"/>
        <w:rPr>
          <w:shd w:val="clear" w:color="auto" w:fill="FFFFFF"/>
        </w:rPr>
      </w:pPr>
      <w:r w:rsidRPr="005A6FC7">
        <w:rPr>
          <w:shd w:val="clear" w:color="auto" w:fill="FFFFFF"/>
        </w:rPr>
        <w:t>&lt;script&gt;</w:t>
      </w:r>
    </w:p>
    <w:p w14:paraId="4603BF80" w14:textId="77777777" w:rsidR="00B5306F" w:rsidRPr="005A6FC7" w:rsidRDefault="00B5306F" w:rsidP="00B5306F">
      <w:pPr>
        <w:pStyle w:val="NoSpacing"/>
        <w:ind w:left="720"/>
        <w:rPr>
          <w:shd w:val="clear" w:color="auto" w:fill="FFFFFF"/>
        </w:rPr>
      </w:pPr>
      <w:r w:rsidRPr="005A6FC7">
        <w:rPr>
          <w:shd w:val="clear" w:color="auto" w:fill="FFFFFF"/>
        </w:rPr>
        <w:t xml:space="preserve">const </w:t>
      </w:r>
      <w:proofErr w:type="spellStart"/>
      <w:r w:rsidRPr="005A6FC7">
        <w:rPr>
          <w:shd w:val="clear" w:color="auto" w:fill="FFFFFF"/>
        </w:rPr>
        <w:t>myObj</w:t>
      </w:r>
      <w:proofErr w:type="spellEnd"/>
      <w:r w:rsidRPr="005A6FC7">
        <w:rPr>
          <w:shd w:val="clear" w:color="auto" w:fill="FFFFFF"/>
        </w:rPr>
        <w:t xml:space="preserve"> = {</w:t>
      </w:r>
    </w:p>
    <w:p w14:paraId="18D6705D" w14:textId="77777777" w:rsidR="00B5306F" w:rsidRPr="005A6FC7" w:rsidRDefault="00B5306F" w:rsidP="00B5306F">
      <w:pPr>
        <w:pStyle w:val="NoSpacing"/>
        <w:ind w:left="720"/>
        <w:rPr>
          <w:shd w:val="clear" w:color="auto" w:fill="FFFFFF"/>
        </w:rPr>
      </w:pPr>
      <w:r w:rsidRPr="005A6FC7">
        <w:rPr>
          <w:shd w:val="clear" w:color="auto" w:fill="FFFFFF"/>
        </w:rPr>
        <w:t xml:space="preserve">  name: "John",</w:t>
      </w:r>
    </w:p>
    <w:p w14:paraId="75A1519C" w14:textId="77777777" w:rsidR="00B5306F" w:rsidRPr="005A6FC7" w:rsidRDefault="00B5306F" w:rsidP="00B5306F">
      <w:pPr>
        <w:pStyle w:val="NoSpacing"/>
        <w:ind w:left="720"/>
        <w:rPr>
          <w:shd w:val="clear" w:color="auto" w:fill="FFFFFF"/>
        </w:rPr>
      </w:pPr>
      <w:r w:rsidRPr="005A6FC7">
        <w:rPr>
          <w:shd w:val="clear" w:color="auto" w:fill="FFFFFF"/>
        </w:rPr>
        <w:t xml:space="preserve">  age: 30,</w:t>
      </w:r>
    </w:p>
    <w:p w14:paraId="48C4C5DB" w14:textId="77777777" w:rsidR="00B5306F" w:rsidRPr="005A6FC7" w:rsidRDefault="00B5306F" w:rsidP="00B5306F">
      <w:pPr>
        <w:pStyle w:val="NoSpacing"/>
        <w:ind w:left="720"/>
        <w:rPr>
          <w:shd w:val="clear" w:color="auto" w:fill="FFFFFF"/>
        </w:rPr>
      </w:pPr>
      <w:r w:rsidRPr="005A6FC7">
        <w:rPr>
          <w:shd w:val="clear" w:color="auto" w:fill="FFFFFF"/>
        </w:rPr>
        <w:t xml:space="preserve">  cars: {</w:t>
      </w:r>
    </w:p>
    <w:p w14:paraId="3FE749E3" w14:textId="77777777" w:rsidR="00B5306F" w:rsidRPr="005A6FC7" w:rsidRDefault="00B5306F" w:rsidP="00B5306F">
      <w:pPr>
        <w:pStyle w:val="NoSpacing"/>
        <w:ind w:left="720"/>
        <w:rPr>
          <w:shd w:val="clear" w:color="auto" w:fill="FFFFFF"/>
        </w:rPr>
      </w:pPr>
      <w:r w:rsidRPr="005A6FC7">
        <w:rPr>
          <w:shd w:val="clear" w:color="auto" w:fill="FFFFFF"/>
        </w:rPr>
        <w:t xml:space="preserve">  car1: "Ford",</w:t>
      </w:r>
    </w:p>
    <w:p w14:paraId="270A4F73" w14:textId="77777777" w:rsidR="00B5306F" w:rsidRPr="005A6FC7" w:rsidRDefault="00B5306F" w:rsidP="00B5306F">
      <w:pPr>
        <w:pStyle w:val="NoSpacing"/>
        <w:ind w:left="720"/>
        <w:rPr>
          <w:shd w:val="clear" w:color="auto" w:fill="FFFFFF"/>
        </w:rPr>
      </w:pPr>
      <w:r w:rsidRPr="005A6FC7">
        <w:rPr>
          <w:shd w:val="clear" w:color="auto" w:fill="FFFFFF"/>
        </w:rPr>
        <w:t xml:space="preserve">  car2: "BMW",</w:t>
      </w:r>
    </w:p>
    <w:p w14:paraId="5196BB47" w14:textId="77777777" w:rsidR="00B5306F" w:rsidRPr="005A6FC7" w:rsidRDefault="00B5306F" w:rsidP="00B5306F">
      <w:pPr>
        <w:pStyle w:val="NoSpacing"/>
        <w:ind w:left="720"/>
        <w:rPr>
          <w:shd w:val="clear" w:color="auto" w:fill="FFFFFF"/>
        </w:rPr>
      </w:pPr>
      <w:r w:rsidRPr="005A6FC7">
        <w:rPr>
          <w:shd w:val="clear" w:color="auto" w:fill="FFFFFF"/>
        </w:rPr>
        <w:t xml:space="preserve">  car3: "Fiat"</w:t>
      </w:r>
    </w:p>
    <w:p w14:paraId="1E9B7E18" w14:textId="77777777" w:rsidR="00B5306F" w:rsidRPr="005A6FC7" w:rsidRDefault="00B5306F" w:rsidP="00B5306F">
      <w:pPr>
        <w:pStyle w:val="NoSpacing"/>
        <w:ind w:left="720"/>
        <w:rPr>
          <w:shd w:val="clear" w:color="auto" w:fill="FFFFFF"/>
        </w:rPr>
      </w:pPr>
      <w:r w:rsidRPr="005A6FC7">
        <w:rPr>
          <w:shd w:val="clear" w:color="auto" w:fill="FFFFFF"/>
        </w:rPr>
        <w:t xml:space="preserve">  }</w:t>
      </w:r>
    </w:p>
    <w:p w14:paraId="4E411664" w14:textId="77777777" w:rsidR="00B5306F" w:rsidRPr="005A6FC7" w:rsidRDefault="00B5306F" w:rsidP="00B5306F">
      <w:pPr>
        <w:pStyle w:val="NoSpacing"/>
        <w:ind w:left="720"/>
        <w:rPr>
          <w:shd w:val="clear" w:color="auto" w:fill="FFFFFF"/>
        </w:rPr>
      </w:pPr>
      <w:r w:rsidRPr="005A6FC7">
        <w:rPr>
          <w:shd w:val="clear" w:color="auto" w:fill="FFFFFF"/>
        </w:rPr>
        <w:t>}</w:t>
      </w:r>
    </w:p>
    <w:p w14:paraId="3204D298" w14:textId="77777777" w:rsidR="00B5306F" w:rsidRPr="005A6FC7" w:rsidRDefault="00B5306F" w:rsidP="00B5306F">
      <w:pPr>
        <w:pStyle w:val="NoSpacing"/>
        <w:ind w:left="720"/>
        <w:rPr>
          <w:shd w:val="clear" w:color="auto" w:fill="FFFFFF"/>
        </w:rPr>
      </w:pPr>
      <w:proofErr w:type="spellStart"/>
      <w:proofErr w:type="gramStart"/>
      <w:r w:rsidRPr="005A6FC7">
        <w:rPr>
          <w:shd w:val="clear" w:color="auto" w:fill="FFFFFF"/>
        </w:rPr>
        <w:t>document.getElementById</w:t>
      </w:r>
      <w:proofErr w:type="spellEnd"/>
      <w:proofErr w:type="gramEnd"/>
      <w:r w:rsidRPr="005A6FC7">
        <w:rPr>
          <w:shd w:val="clear" w:color="auto" w:fill="FFFFFF"/>
        </w:rPr>
        <w:t>("demo").</w:t>
      </w:r>
      <w:proofErr w:type="spellStart"/>
      <w:r w:rsidRPr="005A6FC7">
        <w:rPr>
          <w:shd w:val="clear" w:color="auto" w:fill="FFFFFF"/>
        </w:rPr>
        <w:t>innerHTML</w:t>
      </w:r>
      <w:proofErr w:type="spellEnd"/>
      <w:r w:rsidRPr="005A6FC7">
        <w:rPr>
          <w:shd w:val="clear" w:color="auto" w:fill="FFFFFF"/>
        </w:rPr>
        <w:t xml:space="preserve"> = </w:t>
      </w:r>
      <w:proofErr w:type="spellStart"/>
      <w:r w:rsidRPr="005A6FC7">
        <w:rPr>
          <w:shd w:val="clear" w:color="auto" w:fill="FFFFFF"/>
        </w:rPr>
        <w:t>myObj</w:t>
      </w:r>
      <w:proofErr w:type="spellEnd"/>
      <w:r w:rsidRPr="005A6FC7">
        <w:rPr>
          <w:shd w:val="clear" w:color="auto" w:fill="FFFFFF"/>
        </w:rPr>
        <w:t>["cars"]["car2"];</w:t>
      </w:r>
    </w:p>
    <w:p w14:paraId="7E0FEA01" w14:textId="77777777" w:rsidR="00B5306F" w:rsidRPr="005A6FC7" w:rsidRDefault="00B5306F" w:rsidP="00B5306F">
      <w:pPr>
        <w:pStyle w:val="NoSpacing"/>
        <w:ind w:left="720"/>
        <w:rPr>
          <w:shd w:val="clear" w:color="auto" w:fill="FFFFFF"/>
        </w:rPr>
      </w:pPr>
      <w:r w:rsidRPr="005A6FC7">
        <w:rPr>
          <w:shd w:val="clear" w:color="auto" w:fill="FFFFFF"/>
        </w:rPr>
        <w:t>&lt;/script&gt;</w:t>
      </w:r>
    </w:p>
    <w:p w14:paraId="439131EF" w14:textId="77777777" w:rsidR="00B5306F" w:rsidRDefault="00B5306F" w:rsidP="00B5306F">
      <w:pPr>
        <w:pStyle w:val="NoSpacing"/>
        <w:ind w:left="720"/>
        <w:rPr>
          <w:shd w:val="clear" w:color="auto" w:fill="FFFFFF"/>
        </w:rPr>
      </w:pPr>
    </w:p>
    <w:p w14:paraId="3435642F" w14:textId="77777777" w:rsidR="00B5306F" w:rsidRPr="005A6FC7"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5A6FC7">
        <w:rPr>
          <w:rFonts w:ascii="Times New Roman" w:eastAsia="Times New Roman" w:hAnsi="Times New Roman" w:cs="Times New Roman"/>
          <w:b/>
          <w:bCs/>
          <w:color w:val="000000"/>
          <w:sz w:val="36"/>
          <w:szCs w:val="36"/>
        </w:rPr>
        <w:t>JavaScript Objects</w:t>
      </w:r>
    </w:p>
    <w:p w14:paraId="7F51280D" w14:textId="77777777" w:rsidR="00B5306F" w:rsidRPr="005A6FC7"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Access nested objects:</w:t>
      </w:r>
    </w:p>
    <w:p w14:paraId="677A77C7" w14:textId="77777777" w:rsidR="00B5306F" w:rsidRPr="005A6FC7"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5A6FC7">
        <w:rPr>
          <w:rFonts w:ascii="Times New Roman" w:eastAsia="Times New Roman" w:hAnsi="Times New Roman" w:cs="Times New Roman"/>
          <w:color w:val="000000"/>
          <w:sz w:val="27"/>
          <w:szCs w:val="27"/>
        </w:rPr>
        <w:t>BMW</w:t>
      </w:r>
    </w:p>
    <w:p w14:paraId="6051ED46" w14:textId="77777777" w:rsidR="00B5306F" w:rsidRDefault="00B5306F" w:rsidP="00B5306F">
      <w:pPr>
        <w:pStyle w:val="NoSpacing"/>
        <w:ind w:left="720"/>
        <w:rPr>
          <w:shd w:val="clear" w:color="auto" w:fill="FFFFFF"/>
        </w:rPr>
      </w:pPr>
    </w:p>
    <w:p w14:paraId="42088A6B" w14:textId="77777777" w:rsidR="00B5306F" w:rsidRDefault="00B5306F" w:rsidP="00B5306F">
      <w:pPr>
        <w:pStyle w:val="NoSpacing"/>
        <w:ind w:left="720"/>
        <w:rPr>
          <w:b/>
          <w:bCs/>
          <w:shd w:val="clear" w:color="auto" w:fill="FFFFFF"/>
        </w:rPr>
      </w:pPr>
      <w:r>
        <w:rPr>
          <w:b/>
          <w:bCs/>
          <w:shd w:val="clear" w:color="auto" w:fill="FFFFFF"/>
        </w:rPr>
        <w:t>Or:</w:t>
      </w:r>
    </w:p>
    <w:p w14:paraId="5CB30B9A" w14:textId="77777777" w:rsidR="00B5306F" w:rsidRDefault="00B5306F" w:rsidP="00B5306F">
      <w:pPr>
        <w:pStyle w:val="NoSpacing"/>
        <w:ind w:left="720"/>
        <w:rPr>
          <w:b/>
          <w:bCs/>
          <w:shd w:val="clear" w:color="auto" w:fill="FFFFFF"/>
        </w:rPr>
      </w:pPr>
    </w:p>
    <w:p w14:paraId="5BD0FFE4" w14:textId="77777777" w:rsidR="00B5306F" w:rsidRDefault="00B5306F" w:rsidP="00B5306F">
      <w:pPr>
        <w:pStyle w:val="NoSpacing"/>
        <w:ind w:left="720"/>
        <w:rPr>
          <w:b/>
          <w:bCs/>
          <w:shd w:val="clear" w:color="auto" w:fill="FFFFFF"/>
        </w:rPr>
      </w:pPr>
      <w:r>
        <w:rPr>
          <w:b/>
          <w:bCs/>
          <w:shd w:val="clear" w:color="auto" w:fill="FFFFFF"/>
        </w:rPr>
        <w:lastRenderedPageBreak/>
        <w:t>Example:</w:t>
      </w:r>
    </w:p>
    <w:p w14:paraId="7BF5ABB6" w14:textId="77777777" w:rsidR="00B5306F" w:rsidRPr="005A6FC7" w:rsidRDefault="00B5306F" w:rsidP="00B5306F">
      <w:pPr>
        <w:pStyle w:val="NoSpacing"/>
        <w:ind w:left="720"/>
        <w:rPr>
          <w:shd w:val="clear" w:color="auto" w:fill="FFFFFF"/>
        </w:rPr>
      </w:pP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p1 = </w:t>
      </w:r>
      <w:r>
        <w:rPr>
          <w:rStyle w:val="jsstringcolor"/>
          <w:rFonts w:ascii="Consolas" w:hAnsi="Consolas"/>
          <w:color w:val="A52A2A"/>
          <w:sz w:val="23"/>
          <w:szCs w:val="23"/>
          <w:shd w:val="clear" w:color="auto" w:fill="FFFFFF"/>
        </w:rPr>
        <w:t>"cars"</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p2 = </w:t>
      </w:r>
      <w:r>
        <w:rPr>
          <w:rStyle w:val="jsstringcolor"/>
          <w:rFonts w:ascii="Consolas" w:hAnsi="Consolas"/>
          <w:color w:val="A52A2A"/>
          <w:sz w:val="23"/>
          <w:szCs w:val="23"/>
          <w:shd w:val="clear" w:color="auto" w:fill="FFFFFF"/>
        </w:rPr>
        <w:t>"car2"</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[p</w:t>
      </w:r>
      <w:proofErr w:type="gramStart"/>
      <w:r>
        <w:rPr>
          <w:rFonts w:ascii="Consolas" w:hAnsi="Consolas"/>
          <w:color w:val="000000"/>
          <w:sz w:val="23"/>
          <w:szCs w:val="23"/>
          <w:shd w:val="clear" w:color="auto" w:fill="FFFFFF"/>
        </w:rPr>
        <w:t>1][</w:t>
      </w:r>
      <w:proofErr w:type="gramEnd"/>
      <w:r>
        <w:rPr>
          <w:rFonts w:ascii="Consolas" w:hAnsi="Consolas"/>
          <w:color w:val="000000"/>
          <w:sz w:val="23"/>
          <w:szCs w:val="23"/>
          <w:shd w:val="clear" w:color="auto" w:fill="FFFFFF"/>
        </w:rPr>
        <w:t>p2];</w:t>
      </w:r>
    </w:p>
    <w:p w14:paraId="1AC955D0" w14:textId="77777777" w:rsidR="00B5306F" w:rsidRDefault="00B5306F" w:rsidP="00B5306F">
      <w:pPr>
        <w:pStyle w:val="NoSpacing"/>
        <w:ind w:left="720"/>
        <w:rPr>
          <w:shd w:val="clear" w:color="auto" w:fill="FFFFFF"/>
        </w:rPr>
      </w:pPr>
    </w:p>
    <w:p w14:paraId="38EDC73B" w14:textId="77777777" w:rsidR="00B5306F" w:rsidRDefault="00B5306F" w:rsidP="00B5306F">
      <w:pPr>
        <w:pStyle w:val="NoSpacing"/>
        <w:ind w:left="720"/>
        <w:rPr>
          <w:shd w:val="clear" w:color="auto" w:fill="FFFFFF"/>
        </w:rPr>
      </w:pPr>
    </w:p>
    <w:p w14:paraId="150104E4" w14:textId="77777777" w:rsidR="00B5306F" w:rsidRPr="00E84CC6" w:rsidRDefault="00B5306F" w:rsidP="00B5306F">
      <w:pPr>
        <w:pStyle w:val="NoSpacing"/>
        <w:ind w:left="720"/>
        <w:rPr>
          <w:shd w:val="clear" w:color="auto" w:fill="FFFFFF"/>
        </w:rPr>
      </w:pPr>
      <w:r w:rsidRPr="00E84CC6">
        <w:rPr>
          <w:shd w:val="clear" w:color="auto" w:fill="FFFFFF"/>
        </w:rPr>
        <w:t>&lt;h2&gt;JavaScript Objects&lt;/h2&gt;</w:t>
      </w:r>
    </w:p>
    <w:p w14:paraId="63256C3A" w14:textId="77777777" w:rsidR="00B5306F" w:rsidRPr="00E84CC6" w:rsidRDefault="00B5306F" w:rsidP="00B5306F">
      <w:pPr>
        <w:pStyle w:val="NoSpacing"/>
        <w:ind w:left="720"/>
        <w:rPr>
          <w:shd w:val="clear" w:color="auto" w:fill="FFFFFF"/>
        </w:rPr>
      </w:pPr>
      <w:r w:rsidRPr="00E84CC6">
        <w:rPr>
          <w:shd w:val="clear" w:color="auto" w:fill="FFFFFF"/>
        </w:rPr>
        <w:t>&lt;p&gt;Access nested objects:&lt;/p&gt;</w:t>
      </w:r>
    </w:p>
    <w:p w14:paraId="2DB5DF43" w14:textId="77777777" w:rsidR="00B5306F" w:rsidRPr="00E84CC6" w:rsidRDefault="00B5306F" w:rsidP="00B5306F">
      <w:pPr>
        <w:pStyle w:val="NoSpacing"/>
        <w:ind w:left="720"/>
        <w:rPr>
          <w:shd w:val="clear" w:color="auto" w:fill="FFFFFF"/>
        </w:rPr>
      </w:pPr>
    </w:p>
    <w:p w14:paraId="3542E049" w14:textId="77777777" w:rsidR="00B5306F" w:rsidRPr="00E84CC6" w:rsidRDefault="00B5306F" w:rsidP="00B5306F">
      <w:pPr>
        <w:pStyle w:val="NoSpacing"/>
        <w:ind w:left="720"/>
        <w:rPr>
          <w:shd w:val="clear" w:color="auto" w:fill="FFFFFF"/>
        </w:rPr>
      </w:pPr>
      <w:r w:rsidRPr="00E84CC6">
        <w:rPr>
          <w:shd w:val="clear" w:color="auto" w:fill="FFFFFF"/>
        </w:rPr>
        <w:t>&lt;p id="demo"&gt;&lt;/p&gt;</w:t>
      </w:r>
    </w:p>
    <w:p w14:paraId="61A32D47" w14:textId="77777777" w:rsidR="00B5306F" w:rsidRPr="00E84CC6" w:rsidRDefault="00B5306F" w:rsidP="00B5306F">
      <w:pPr>
        <w:pStyle w:val="NoSpacing"/>
        <w:ind w:left="720"/>
        <w:rPr>
          <w:shd w:val="clear" w:color="auto" w:fill="FFFFFF"/>
        </w:rPr>
      </w:pPr>
    </w:p>
    <w:p w14:paraId="4C0CF80D" w14:textId="77777777" w:rsidR="00B5306F" w:rsidRPr="00E84CC6" w:rsidRDefault="00B5306F" w:rsidP="00B5306F">
      <w:pPr>
        <w:pStyle w:val="NoSpacing"/>
        <w:ind w:left="720"/>
        <w:rPr>
          <w:shd w:val="clear" w:color="auto" w:fill="FFFFFF"/>
        </w:rPr>
      </w:pPr>
      <w:r w:rsidRPr="00E84CC6">
        <w:rPr>
          <w:shd w:val="clear" w:color="auto" w:fill="FFFFFF"/>
        </w:rPr>
        <w:t>&lt;script&gt;</w:t>
      </w:r>
    </w:p>
    <w:p w14:paraId="2894DCD9" w14:textId="77777777" w:rsidR="00B5306F" w:rsidRPr="00E84CC6" w:rsidRDefault="00B5306F" w:rsidP="00B5306F">
      <w:pPr>
        <w:pStyle w:val="NoSpacing"/>
        <w:ind w:left="720"/>
        <w:rPr>
          <w:shd w:val="clear" w:color="auto" w:fill="FFFFFF"/>
        </w:rPr>
      </w:pPr>
      <w:r w:rsidRPr="00E84CC6">
        <w:rPr>
          <w:shd w:val="clear" w:color="auto" w:fill="FFFFFF"/>
        </w:rPr>
        <w:t xml:space="preserve">const </w:t>
      </w:r>
      <w:proofErr w:type="spellStart"/>
      <w:r w:rsidRPr="00E84CC6">
        <w:rPr>
          <w:shd w:val="clear" w:color="auto" w:fill="FFFFFF"/>
        </w:rPr>
        <w:t>myObj</w:t>
      </w:r>
      <w:proofErr w:type="spellEnd"/>
      <w:r w:rsidRPr="00E84CC6">
        <w:rPr>
          <w:shd w:val="clear" w:color="auto" w:fill="FFFFFF"/>
        </w:rPr>
        <w:t xml:space="preserve"> = {</w:t>
      </w:r>
    </w:p>
    <w:p w14:paraId="71E9274D" w14:textId="77777777" w:rsidR="00B5306F" w:rsidRPr="00E84CC6" w:rsidRDefault="00B5306F" w:rsidP="00B5306F">
      <w:pPr>
        <w:pStyle w:val="NoSpacing"/>
        <w:ind w:left="720"/>
        <w:rPr>
          <w:shd w:val="clear" w:color="auto" w:fill="FFFFFF"/>
        </w:rPr>
      </w:pPr>
      <w:r w:rsidRPr="00E84CC6">
        <w:rPr>
          <w:shd w:val="clear" w:color="auto" w:fill="FFFFFF"/>
        </w:rPr>
        <w:t xml:space="preserve">  name: "John",</w:t>
      </w:r>
    </w:p>
    <w:p w14:paraId="1895B733" w14:textId="77777777" w:rsidR="00B5306F" w:rsidRPr="00E84CC6" w:rsidRDefault="00B5306F" w:rsidP="00B5306F">
      <w:pPr>
        <w:pStyle w:val="NoSpacing"/>
        <w:ind w:left="720"/>
        <w:rPr>
          <w:shd w:val="clear" w:color="auto" w:fill="FFFFFF"/>
        </w:rPr>
      </w:pPr>
      <w:r w:rsidRPr="00E84CC6">
        <w:rPr>
          <w:shd w:val="clear" w:color="auto" w:fill="FFFFFF"/>
        </w:rPr>
        <w:t xml:space="preserve">  age: 30,</w:t>
      </w:r>
    </w:p>
    <w:p w14:paraId="42A1EDAD" w14:textId="77777777" w:rsidR="00B5306F" w:rsidRPr="00E84CC6" w:rsidRDefault="00B5306F" w:rsidP="00B5306F">
      <w:pPr>
        <w:pStyle w:val="NoSpacing"/>
        <w:ind w:left="720"/>
        <w:rPr>
          <w:shd w:val="clear" w:color="auto" w:fill="FFFFFF"/>
        </w:rPr>
      </w:pPr>
      <w:r w:rsidRPr="00E84CC6">
        <w:rPr>
          <w:shd w:val="clear" w:color="auto" w:fill="FFFFFF"/>
        </w:rPr>
        <w:t xml:space="preserve">  cars: {</w:t>
      </w:r>
    </w:p>
    <w:p w14:paraId="5927F0FE" w14:textId="77777777" w:rsidR="00B5306F" w:rsidRPr="00E84CC6" w:rsidRDefault="00B5306F" w:rsidP="00B5306F">
      <w:pPr>
        <w:pStyle w:val="NoSpacing"/>
        <w:ind w:left="720"/>
        <w:rPr>
          <w:shd w:val="clear" w:color="auto" w:fill="FFFFFF"/>
        </w:rPr>
      </w:pPr>
      <w:r w:rsidRPr="00E84CC6">
        <w:rPr>
          <w:shd w:val="clear" w:color="auto" w:fill="FFFFFF"/>
        </w:rPr>
        <w:t xml:space="preserve">  car1: "Ford",</w:t>
      </w:r>
    </w:p>
    <w:p w14:paraId="6C5536BC" w14:textId="77777777" w:rsidR="00B5306F" w:rsidRPr="00E84CC6" w:rsidRDefault="00B5306F" w:rsidP="00B5306F">
      <w:pPr>
        <w:pStyle w:val="NoSpacing"/>
        <w:ind w:left="720"/>
        <w:rPr>
          <w:shd w:val="clear" w:color="auto" w:fill="FFFFFF"/>
        </w:rPr>
      </w:pPr>
      <w:r w:rsidRPr="00E84CC6">
        <w:rPr>
          <w:shd w:val="clear" w:color="auto" w:fill="FFFFFF"/>
        </w:rPr>
        <w:t xml:space="preserve">  car2: "BMW",</w:t>
      </w:r>
    </w:p>
    <w:p w14:paraId="1C21AACF" w14:textId="77777777" w:rsidR="00B5306F" w:rsidRPr="00E84CC6" w:rsidRDefault="00B5306F" w:rsidP="00B5306F">
      <w:pPr>
        <w:pStyle w:val="NoSpacing"/>
        <w:ind w:left="720"/>
        <w:rPr>
          <w:shd w:val="clear" w:color="auto" w:fill="FFFFFF"/>
        </w:rPr>
      </w:pPr>
      <w:r w:rsidRPr="00E84CC6">
        <w:rPr>
          <w:shd w:val="clear" w:color="auto" w:fill="FFFFFF"/>
        </w:rPr>
        <w:t xml:space="preserve">  car3: "Fiat"</w:t>
      </w:r>
    </w:p>
    <w:p w14:paraId="52A278E0" w14:textId="77777777" w:rsidR="00B5306F" w:rsidRPr="00E84CC6" w:rsidRDefault="00B5306F" w:rsidP="00B5306F">
      <w:pPr>
        <w:pStyle w:val="NoSpacing"/>
        <w:ind w:left="720"/>
        <w:rPr>
          <w:shd w:val="clear" w:color="auto" w:fill="FFFFFF"/>
        </w:rPr>
      </w:pPr>
      <w:r w:rsidRPr="00E84CC6">
        <w:rPr>
          <w:shd w:val="clear" w:color="auto" w:fill="FFFFFF"/>
        </w:rPr>
        <w:t xml:space="preserve">  }</w:t>
      </w:r>
    </w:p>
    <w:p w14:paraId="3E0413A0" w14:textId="77777777" w:rsidR="00B5306F" w:rsidRPr="00E84CC6" w:rsidRDefault="00B5306F" w:rsidP="00B5306F">
      <w:pPr>
        <w:pStyle w:val="NoSpacing"/>
        <w:ind w:left="720"/>
        <w:rPr>
          <w:shd w:val="clear" w:color="auto" w:fill="FFFFFF"/>
        </w:rPr>
      </w:pPr>
      <w:r w:rsidRPr="00E84CC6">
        <w:rPr>
          <w:shd w:val="clear" w:color="auto" w:fill="FFFFFF"/>
        </w:rPr>
        <w:t>}</w:t>
      </w:r>
    </w:p>
    <w:p w14:paraId="3D71AA55" w14:textId="77777777" w:rsidR="00B5306F" w:rsidRPr="00E84CC6" w:rsidRDefault="00B5306F" w:rsidP="00B5306F">
      <w:pPr>
        <w:pStyle w:val="NoSpacing"/>
        <w:ind w:left="720"/>
        <w:rPr>
          <w:shd w:val="clear" w:color="auto" w:fill="FFFFFF"/>
        </w:rPr>
      </w:pPr>
    </w:p>
    <w:p w14:paraId="4CA0441D" w14:textId="77777777" w:rsidR="00B5306F" w:rsidRPr="00E84CC6" w:rsidRDefault="00B5306F" w:rsidP="00B5306F">
      <w:pPr>
        <w:pStyle w:val="NoSpacing"/>
        <w:ind w:left="720"/>
        <w:rPr>
          <w:shd w:val="clear" w:color="auto" w:fill="FFFFFF"/>
        </w:rPr>
      </w:pPr>
      <w:r w:rsidRPr="00E84CC6">
        <w:rPr>
          <w:shd w:val="clear" w:color="auto" w:fill="FFFFFF"/>
        </w:rPr>
        <w:t>let p1 = "cars";</w:t>
      </w:r>
    </w:p>
    <w:p w14:paraId="3B61E015" w14:textId="77777777" w:rsidR="00B5306F" w:rsidRPr="00E84CC6" w:rsidRDefault="00B5306F" w:rsidP="00B5306F">
      <w:pPr>
        <w:pStyle w:val="NoSpacing"/>
        <w:ind w:left="720"/>
        <w:rPr>
          <w:shd w:val="clear" w:color="auto" w:fill="FFFFFF"/>
        </w:rPr>
      </w:pPr>
      <w:r w:rsidRPr="00E84CC6">
        <w:rPr>
          <w:shd w:val="clear" w:color="auto" w:fill="FFFFFF"/>
        </w:rPr>
        <w:t>let p2 = "car2";</w:t>
      </w:r>
    </w:p>
    <w:p w14:paraId="34DE4D69" w14:textId="77777777" w:rsidR="00B5306F" w:rsidRPr="00E84CC6" w:rsidRDefault="00B5306F" w:rsidP="00B5306F">
      <w:pPr>
        <w:pStyle w:val="NoSpacing"/>
        <w:ind w:left="720"/>
        <w:rPr>
          <w:shd w:val="clear" w:color="auto" w:fill="FFFFFF"/>
        </w:rPr>
      </w:pPr>
      <w:proofErr w:type="spellStart"/>
      <w:proofErr w:type="gramStart"/>
      <w:r w:rsidRPr="00E84CC6">
        <w:rPr>
          <w:shd w:val="clear" w:color="auto" w:fill="FFFFFF"/>
        </w:rPr>
        <w:t>document.getElementById</w:t>
      </w:r>
      <w:proofErr w:type="spellEnd"/>
      <w:proofErr w:type="gramEnd"/>
      <w:r w:rsidRPr="00E84CC6">
        <w:rPr>
          <w:shd w:val="clear" w:color="auto" w:fill="FFFFFF"/>
        </w:rPr>
        <w:t>("demo").</w:t>
      </w:r>
      <w:proofErr w:type="spellStart"/>
      <w:r w:rsidRPr="00E84CC6">
        <w:rPr>
          <w:shd w:val="clear" w:color="auto" w:fill="FFFFFF"/>
        </w:rPr>
        <w:t>innerHTML</w:t>
      </w:r>
      <w:proofErr w:type="spellEnd"/>
      <w:r w:rsidRPr="00E84CC6">
        <w:rPr>
          <w:shd w:val="clear" w:color="auto" w:fill="FFFFFF"/>
        </w:rPr>
        <w:t xml:space="preserve"> = </w:t>
      </w:r>
      <w:proofErr w:type="spellStart"/>
      <w:r w:rsidRPr="00E84CC6">
        <w:rPr>
          <w:shd w:val="clear" w:color="auto" w:fill="FFFFFF"/>
        </w:rPr>
        <w:t>myObj</w:t>
      </w:r>
      <w:proofErr w:type="spellEnd"/>
      <w:r w:rsidRPr="00E84CC6">
        <w:rPr>
          <w:shd w:val="clear" w:color="auto" w:fill="FFFFFF"/>
        </w:rPr>
        <w:t>[p1][p2];</w:t>
      </w:r>
    </w:p>
    <w:p w14:paraId="4F4C8F6F" w14:textId="77777777" w:rsidR="00B5306F" w:rsidRDefault="00B5306F" w:rsidP="00B5306F">
      <w:pPr>
        <w:pStyle w:val="NoSpacing"/>
        <w:ind w:left="720"/>
        <w:rPr>
          <w:shd w:val="clear" w:color="auto" w:fill="FFFFFF"/>
        </w:rPr>
      </w:pPr>
      <w:r w:rsidRPr="00E84CC6">
        <w:rPr>
          <w:shd w:val="clear" w:color="auto" w:fill="FFFFFF"/>
        </w:rPr>
        <w:t>&lt;/script&gt;</w:t>
      </w:r>
    </w:p>
    <w:p w14:paraId="47276A71" w14:textId="77777777" w:rsidR="00B5306F" w:rsidRDefault="00B5306F" w:rsidP="00B5306F">
      <w:pPr>
        <w:pStyle w:val="NoSpacing"/>
        <w:ind w:left="720"/>
        <w:rPr>
          <w:shd w:val="clear" w:color="auto" w:fill="FFFFFF"/>
        </w:rPr>
      </w:pPr>
    </w:p>
    <w:p w14:paraId="4E2B5814" w14:textId="77777777" w:rsidR="00B5306F" w:rsidRDefault="00B5306F" w:rsidP="00B5306F">
      <w:pPr>
        <w:pStyle w:val="NoSpacing"/>
        <w:ind w:left="720"/>
        <w:rPr>
          <w:shd w:val="clear" w:color="auto" w:fill="FFFFFF"/>
        </w:rPr>
      </w:pPr>
    </w:p>
    <w:p w14:paraId="6FDEC7BC" w14:textId="77777777" w:rsidR="00B5306F" w:rsidRPr="00E84CC6"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JavaScript Objects</w:t>
      </w:r>
    </w:p>
    <w:p w14:paraId="50A17AA5" w14:textId="77777777" w:rsidR="00B5306F" w:rsidRPr="00E84CC6"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Access nested objects:</w:t>
      </w:r>
    </w:p>
    <w:p w14:paraId="5DEAF5D0" w14:textId="77777777" w:rsidR="00B5306F" w:rsidRPr="00E84CC6" w:rsidRDefault="00B5306F" w:rsidP="00B5306F">
      <w:pPr>
        <w:spacing w:before="100" w:beforeAutospacing="1" w:after="100" w:afterAutospacing="1" w:line="240" w:lineRule="auto"/>
        <w:ind w:left="720"/>
        <w:rPr>
          <w:rFonts w:ascii="Times New Roman" w:eastAsia="Times New Roman" w:hAnsi="Times New Roman" w:cs="Times New Roman"/>
          <w:color w:val="000000"/>
          <w:sz w:val="27"/>
          <w:szCs w:val="27"/>
        </w:rPr>
      </w:pPr>
      <w:r w:rsidRPr="00E84CC6">
        <w:rPr>
          <w:rFonts w:ascii="Times New Roman" w:eastAsia="Times New Roman" w:hAnsi="Times New Roman" w:cs="Times New Roman"/>
          <w:color w:val="000000"/>
          <w:sz w:val="27"/>
          <w:szCs w:val="27"/>
        </w:rPr>
        <w:t>BMW</w:t>
      </w:r>
    </w:p>
    <w:p w14:paraId="19E51FA8" w14:textId="77777777" w:rsidR="00B5306F" w:rsidRDefault="00B5306F" w:rsidP="00B5306F">
      <w:pPr>
        <w:pStyle w:val="NoSpacing"/>
        <w:ind w:left="720"/>
        <w:rPr>
          <w:shd w:val="clear" w:color="auto" w:fill="FFFFFF"/>
        </w:rPr>
      </w:pPr>
    </w:p>
    <w:p w14:paraId="05FC2383" w14:textId="77777777" w:rsidR="00B5306F" w:rsidRDefault="00B5306F" w:rsidP="00B5306F">
      <w:pPr>
        <w:pStyle w:val="NoSpacing"/>
        <w:ind w:left="720"/>
        <w:rPr>
          <w:shd w:val="clear" w:color="auto" w:fill="FFFFFF"/>
        </w:rPr>
      </w:pPr>
    </w:p>
    <w:p w14:paraId="34EB03E6" w14:textId="77777777" w:rsidR="00B5306F" w:rsidRPr="00E84CC6" w:rsidRDefault="00B5306F" w:rsidP="00B5306F">
      <w:pPr>
        <w:pStyle w:val="NoSpacing"/>
        <w:ind w:left="720"/>
        <w:rPr>
          <w:b/>
          <w:bCs/>
          <w:sz w:val="36"/>
          <w:szCs w:val="36"/>
          <w:shd w:val="clear" w:color="auto" w:fill="FFFFFF"/>
        </w:rPr>
      </w:pPr>
      <w:r w:rsidRPr="00E84CC6">
        <w:rPr>
          <w:b/>
          <w:bCs/>
          <w:sz w:val="36"/>
          <w:szCs w:val="36"/>
          <w:shd w:val="clear" w:color="auto" w:fill="FFFFFF"/>
        </w:rPr>
        <w:t>Nested Arrays and Objects</w:t>
      </w:r>
    </w:p>
    <w:p w14:paraId="370167F2" w14:textId="77777777" w:rsidR="00B5306F" w:rsidRDefault="00B5306F" w:rsidP="00B5306F">
      <w:pPr>
        <w:pStyle w:val="NoSpacing"/>
        <w:rPr>
          <w:shd w:val="clear" w:color="auto" w:fill="FFFFFF"/>
        </w:rPr>
      </w:pPr>
    </w:p>
    <w:p w14:paraId="4BFD7D24" w14:textId="77777777" w:rsidR="00B5306F" w:rsidRDefault="00B5306F" w:rsidP="00B5306F">
      <w:pPr>
        <w:pStyle w:val="NoSpacing"/>
        <w:ind w:left="720"/>
        <w:rPr>
          <w:shd w:val="clear" w:color="auto" w:fill="FFFFFF"/>
        </w:rPr>
      </w:pPr>
      <w:r w:rsidRPr="00E84CC6">
        <w:rPr>
          <w:shd w:val="clear" w:color="auto" w:fill="FFFFFF"/>
        </w:rPr>
        <w:t>Values in objects can be arrays, and values in arrays can be objects:</w:t>
      </w:r>
    </w:p>
    <w:p w14:paraId="56B699D4" w14:textId="77777777" w:rsidR="00B5306F" w:rsidRDefault="00B5306F" w:rsidP="00B5306F">
      <w:pPr>
        <w:pStyle w:val="NoSpacing"/>
        <w:ind w:left="720"/>
        <w:rPr>
          <w:shd w:val="clear" w:color="auto" w:fill="FFFFFF"/>
        </w:rPr>
      </w:pPr>
    </w:p>
    <w:p w14:paraId="36384C5B" w14:textId="77777777" w:rsidR="00B5306F" w:rsidRDefault="00B5306F" w:rsidP="00B5306F">
      <w:pPr>
        <w:pStyle w:val="NoSpacing"/>
        <w:ind w:left="720"/>
        <w:rPr>
          <w:shd w:val="clear" w:color="auto" w:fill="FFFFFF"/>
        </w:rPr>
      </w:pPr>
      <w:r>
        <w:rPr>
          <w:b/>
          <w:bCs/>
          <w:shd w:val="clear" w:color="auto" w:fill="FFFFFF"/>
        </w:rPr>
        <w:t>Example:</w:t>
      </w:r>
    </w:p>
    <w:p w14:paraId="28D61FF1" w14:textId="77777777" w:rsidR="00B5306F" w:rsidRDefault="00B5306F" w:rsidP="00B5306F">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xml:space="preserve"> =</w:t>
      </w:r>
      <w:r>
        <w:rPr>
          <w:rStyle w:val="js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name: </w:t>
      </w:r>
      <w:r>
        <w:rPr>
          <w:rStyle w:val="jsstringcolor"/>
          <w:rFonts w:ascii="Consolas" w:hAnsi="Consolas"/>
          <w:color w:val="A52A2A"/>
          <w:sz w:val="23"/>
          <w:szCs w:val="23"/>
          <w:shd w:val="clear" w:color="auto" w:fill="FFFFFF"/>
        </w:rPr>
        <w:t>"John"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age: </w:t>
      </w:r>
      <w:r>
        <w:rPr>
          <w:rStyle w:val="jsnumbercolor"/>
          <w:rFonts w:ascii="Consolas" w:hAnsi="Consolas"/>
          <w:color w:val="FF0000"/>
          <w:sz w:val="23"/>
          <w:szCs w:val="23"/>
          <w:shd w:val="clear" w:color="auto" w:fill="FFFFFF"/>
        </w:rPr>
        <w:t>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cars: [</w:t>
      </w:r>
      <w:r>
        <w:rPr>
          <w:rFonts w:ascii="Consolas" w:hAnsi="Consolas"/>
          <w:color w:val="000000"/>
          <w:sz w:val="23"/>
          <w:szCs w:val="23"/>
        </w:rPr>
        <w:br/>
      </w:r>
      <w:r>
        <w:rPr>
          <w:rFonts w:ascii="Consolas" w:hAnsi="Consolas"/>
          <w:color w:val="000000"/>
          <w:sz w:val="23"/>
          <w:szCs w:val="23"/>
          <w:shd w:val="clear" w:color="auto" w:fill="FFFFFF"/>
        </w:rPr>
        <w:t> </w:t>
      </w:r>
      <w:proofErr w:type="gramStart"/>
      <w:r>
        <w:rPr>
          <w:rFonts w:ascii="Consolas" w:hAnsi="Consolas"/>
          <w:color w:val="000000"/>
          <w:sz w:val="23"/>
          <w:szCs w:val="23"/>
          <w:shd w:val="clear" w:color="auto" w:fill="FFFFFF"/>
        </w:rPr>
        <w:t>   {</w:t>
      </w:r>
      <w:proofErr w:type="spellStart"/>
      <w:proofErr w:type="gramEnd"/>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"Ford</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"Fiesta"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"Focus"</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"BMW</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"320"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"X3"</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"X5"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name:</w:t>
      </w:r>
      <w:r>
        <w:rPr>
          <w:rStyle w:val="jsstringcolor"/>
          <w:rFonts w:ascii="Consolas" w:hAnsi="Consolas"/>
          <w:color w:val="A52A2A"/>
          <w:sz w:val="23"/>
          <w:szCs w:val="23"/>
          <w:shd w:val="clear" w:color="auto" w:fill="FFFFFF"/>
        </w:rPr>
        <w:t>"Fiat</w:t>
      </w:r>
      <w:proofErr w:type="spellEnd"/>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 models:[</w:t>
      </w:r>
      <w:r>
        <w:rPr>
          <w:rStyle w:val="jsstringcolor"/>
          <w:rFonts w:ascii="Consolas" w:hAnsi="Consolas"/>
          <w:color w:val="A52A2A"/>
          <w:sz w:val="23"/>
          <w:szCs w:val="23"/>
          <w:shd w:val="clear" w:color="auto" w:fill="FFFFFF"/>
        </w:rPr>
        <w:t>"500"</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"Panda"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39943512" w14:textId="77777777" w:rsidR="00B5306F" w:rsidRDefault="00B5306F" w:rsidP="00B5306F">
      <w:pPr>
        <w:pStyle w:val="NoSpacing"/>
        <w:ind w:left="720"/>
        <w:rPr>
          <w:shd w:val="clear" w:color="auto" w:fill="FFFFFF"/>
        </w:rPr>
      </w:pPr>
    </w:p>
    <w:p w14:paraId="05C4C930" w14:textId="77777777" w:rsidR="00B5306F" w:rsidRDefault="00B5306F" w:rsidP="00B5306F">
      <w:pPr>
        <w:pStyle w:val="NoSpacing"/>
        <w:ind w:left="720"/>
        <w:rPr>
          <w:shd w:val="clear" w:color="auto" w:fill="FFFFFF"/>
        </w:rPr>
      </w:pPr>
      <w:r w:rsidRPr="00E84CC6">
        <w:rPr>
          <w:shd w:val="clear" w:color="auto" w:fill="FFFFFF"/>
        </w:rPr>
        <w:t>To access arrays inside arrays, use a for-in loop for each array:</w:t>
      </w:r>
    </w:p>
    <w:p w14:paraId="6966DB26" w14:textId="77777777" w:rsidR="00B5306F" w:rsidRDefault="00B5306F" w:rsidP="00B5306F">
      <w:pPr>
        <w:pStyle w:val="NoSpacing"/>
        <w:ind w:left="720"/>
        <w:rPr>
          <w:shd w:val="clear" w:color="auto" w:fill="FFFFFF"/>
        </w:rPr>
      </w:pPr>
    </w:p>
    <w:p w14:paraId="29F24129" w14:textId="77777777" w:rsidR="00B5306F" w:rsidRDefault="00B5306F" w:rsidP="00B5306F">
      <w:pPr>
        <w:pStyle w:val="NoSpacing"/>
        <w:ind w:left="720"/>
        <w:rPr>
          <w:shd w:val="clear" w:color="auto" w:fill="FFFFFF"/>
        </w:rPr>
      </w:pPr>
      <w:r>
        <w:rPr>
          <w:b/>
          <w:bCs/>
          <w:shd w:val="clear" w:color="auto" w:fill="FFFFFF"/>
        </w:rPr>
        <w:t>Example:</w:t>
      </w:r>
    </w:p>
    <w:p w14:paraId="4DBA7B24" w14:textId="77777777" w:rsidR="00B5306F" w:rsidRDefault="00B5306F" w:rsidP="00B5306F">
      <w:pPr>
        <w:pStyle w:val="NoSpacing"/>
        <w:ind w:left="720"/>
        <w:rPr>
          <w:shd w:val="clear" w:color="auto" w:fill="FFFFFF"/>
        </w:rPr>
      </w:pPr>
    </w:p>
    <w:p w14:paraId="0612E53B" w14:textId="77777777" w:rsidR="00B5306F" w:rsidRDefault="00B5306F" w:rsidP="00B5306F">
      <w:pPr>
        <w:pStyle w:val="NoSpacing"/>
        <w:ind w:left="720"/>
        <w:rPr>
          <w:rFonts w:ascii="Consolas" w:hAnsi="Consolas"/>
          <w:color w:val="000000"/>
          <w:sz w:val="23"/>
          <w:szCs w:val="23"/>
          <w:shd w:val="clear" w:color="auto" w:fill="FFFFFF"/>
        </w:rPr>
      </w:pP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 xml:space="preserve"> +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name</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"&lt;/h1&gt;"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j </w:t>
      </w:r>
      <w:r>
        <w:rPr>
          <w:rStyle w:val="js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proofErr w:type="gramStart"/>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models</w:t>
      </w:r>
      <w:proofErr w:type="gram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x += </w:t>
      </w:r>
      <w:proofErr w:type="spellStart"/>
      <w:r>
        <w:rPr>
          <w:rFonts w:ascii="Consolas" w:hAnsi="Consolas"/>
          <w:color w:val="000000"/>
          <w:sz w:val="23"/>
          <w:szCs w:val="23"/>
          <w:shd w:val="clear" w:color="auto" w:fill="FFFFFF"/>
        </w:rPr>
        <w:t>myObj.</w:t>
      </w:r>
      <w:r>
        <w:rPr>
          <w:rStyle w:val="jspropertycolor"/>
          <w:rFonts w:ascii="Consolas" w:hAnsi="Consolas"/>
          <w:color w:val="000000"/>
          <w:sz w:val="23"/>
          <w:szCs w:val="23"/>
          <w:shd w:val="clear" w:color="auto" w:fill="FFFFFF"/>
        </w:rPr>
        <w:t>cars</w:t>
      </w:r>
      <w:proofErr w:type="spellEnd"/>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i</w:t>
      </w:r>
      <w:proofErr w:type="spellEnd"/>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models</w:t>
      </w:r>
      <w:r>
        <w:rPr>
          <w:rFonts w:ascii="Consolas" w:hAnsi="Consolas"/>
          <w:color w:val="000000"/>
          <w:sz w:val="23"/>
          <w:szCs w:val="23"/>
          <w:shd w:val="clear" w:color="auto" w:fill="FFFFFF"/>
        </w:rPr>
        <w:t>[j];</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1DF0B10C" w14:textId="77777777" w:rsidR="00B5306F" w:rsidRDefault="00B5306F" w:rsidP="00B5306F">
      <w:pPr>
        <w:pStyle w:val="NoSpacing"/>
        <w:ind w:left="720"/>
        <w:rPr>
          <w:shd w:val="clear" w:color="auto" w:fill="FFFFFF"/>
        </w:rPr>
      </w:pPr>
    </w:p>
    <w:p w14:paraId="35C4DE12" w14:textId="77777777" w:rsidR="00B5306F" w:rsidRDefault="00B5306F" w:rsidP="00B5306F">
      <w:pPr>
        <w:pStyle w:val="NoSpacing"/>
        <w:ind w:left="720"/>
        <w:rPr>
          <w:shd w:val="clear" w:color="auto" w:fill="FFFFFF"/>
        </w:rPr>
      </w:pPr>
    </w:p>
    <w:p w14:paraId="5C8821AB" w14:textId="77777777" w:rsidR="00B5306F" w:rsidRPr="00E84CC6" w:rsidRDefault="00B5306F" w:rsidP="00B5306F">
      <w:pPr>
        <w:pStyle w:val="NoSpacing"/>
        <w:ind w:left="720"/>
        <w:rPr>
          <w:shd w:val="clear" w:color="auto" w:fill="FFFFFF"/>
        </w:rPr>
      </w:pPr>
      <w:r w:rsidRPr="00E84CC6">
        <w:rPr>
          <w:shd w:val="clear" w:color="auto" w:fill="FFFFFF"/>
        </w:rPr>
        <w:t xml:space="preserve">&lt;h2&gt;Nested JavaScript Objects and </w:t>
      </w:r>
      <w:proofErr w:type="gramStart"/>
      <w:r w:rsidRPr="00E84CC6">
        <w:rPr>
          <w:shd w:val="clear" w:color="auto" w:fill="FFFFFF"/>
        </w:rPr>
        <w:t>Arrays.&lt;</w:t>
      </w:r>
      <w:proofErr w:type="gramEnd"/>
      <w:r w:rsidRPr="00E84CC6">
        <w:rPr>
          <w:shd w:val="clear" w:color="auto" w:fill="FFFFFF"/>
        </w:rPr>
        <w:t>/h2&gt;</w:t>
      </w:r>
    </w:p>
    <w:p w14:paraId="6D8081BF" w14:textId="77777777" w:rsidR="00B5306F" w:rsidRPr="00E84CC6" w:rsidRDefault="00B5306F" w:rsidP="00B5306F">
      <w:pPr>
        <w:pStyle w:val="NoSpacing"/>
        <w:ind w:left="720"/>
        <w:rPr>
          <w:shd w:val="clear" w:color="auto" w:fill="FFFFFF"/>
        </w:rPr>
      </w:pPr>
      <w:r w:rsidRPr="00E84CC6">
        <w:rPr>
          <w:shd w:val="clear" w:color="auto" w:fill="FFFFFF"/>
        </w:rPr>
        <w:t>&lt;p id="demo"&gt;&lt;/p&gt;</w:t>
      </w:r>
    </w:p>
    <w:p w14:paraId="75FE7A6A" w14:textId="77777777" w:rsidR="00B5306F" w:rsidRPr="00E84CC6" w:rsidRDefault="00B5306F" w:rsidP="00B5306F">
      <w:pPr>
        <w:pStyle w:val="NoSpacing"/>
        <w:ind w:left="720"/>
        <w:rPr>
          <w:shd w:val="clear" w:color="auto" w:fill="FFFFFF"/>
        </w:rPr>
      </w:pPr>
    </w:p>
    <w:p w14:paraId="3EAB226E" w14:textId="77777777" w:rsidR="00B5306F" w:rsidRPr="00E84CC6" w:rsidRDefault="00B5306F" w:rsidP="00B5306F">
      <w:pPr>
        <w:pStyle w:val="NoSpacing"/>
        <w:ind w:left="720"/>
        <w:rPr>
          <w:shd w:val="clear" w:color="auto" w:fill="FFFFFF"/>
        </w:rPr>
      </w:pPr>
      <w:r w:rsidRPr="00E84CC6">
        <w:rPr>
          <w:shd w:val="clear" w:color="auto" w:fill="FFFFFF"/>
        </w:rPr>
        <w:t>&lt;script&gt;</w:t>
      </w:r>
    </w:p>
    <w:p w14:paraId="46549B6B" w14:textId="77777777" w:rsidR="00B5306F" w:rsidRPr="00E84CC6" w:rsidRDefault="00B5306F" w:rsidP="00B5306F">
      <w:pPr>
        <w:pStyle w:val="NoSpacing"/>
        <w:ind w:left="720"/>
        <w:rPr>
          <w:shd w:val="clear" w:color="auto" w:fill="FFFFFF"/>
        </w:rPr>
      </w:pPr>
      <w:r w:rsidRPr="00E84CC6">
        <w:rPr>
          <w:shd w:val="clear" w:color="auto" w:fill="FFFFFF"/>
        </w:rPr>
        <w:t>let x = "";</w:t>
      </w:r>
    </w:p>
    <w:p w14:paraId="36DB4052" w14:textId="77777777" w:rsidR="00B5306F" w:rsidRPr="00E84CC6" w:rsidRDefault="00B5306F" w:rsidP="00B5306F">
      <w:pPr>
        <w:pStyle w:val="NoSpacing"/>
        <w:ind w:left="720"/>
        <w:rPr>
          <w:shd w:val="clear" w:color="auto" w:fill="FFFFFF"/>
        </w:rPr>
      </w:pPr>
      <w:r w:rsidRPr="00E84CC6">
        <w:rPr>
          <w:shd w:val="clear" w:color="auto" w:fill="FFFFFF"/>
        </w:rPr>
        <w:t xml:space="preserve">const </w:t>
      </w:r>
      <w:proofErr w:type="spellStart"/>
      <w:r w:rsidRPr="00E84CC6">
        <w:rPr>
          <w:shd w:val="clear" w:color="auto" w:fill="FFFFFF"/>
        </w:rPr>
        <w:t>myObj</w:t>
      </w:r>
      <w:proofErr w:type="spellEnd"/>
      <w:r w:rsidRPr="00E84CC6">
        <w:rPr>
          <w:shd w:val="clear" w:color="auto" w:fill="FFFFFF"/>
        </w:rPr>
        <w:t xml:space="preserve"> = {</w:t>
      </w:r>
    </w:p>
    <w:p w14:paraId="143F6B93" w14:textId="77777777" w:rsidR="00B5306F" w:rsidRPr="00E84CC6" w:rsidRDefault="00B5306F" w:rsidP="00B5306F">
      <w:pPr>
        <w:pStyle w:val="NoSpacing"/>
        <w:ind w:left="720"/>
        <w:rPr>
          <w:shd w:val="clear" w:color="auto" w:fill="FFFFFF"/>
        </w:rPr>
      </w:pPr>
      <w:r w:rsidRPr="00E84CC6">
        <w:rPr>
          <w:shd w:val="clear" w:color="auto" w:fill="FFFFFF"/>
        </w:rPr>
        <w:t xml:space="preserve">  name: "John",</w:t>
      </w:r>
    </w:p>
    <w:p w14:paraId="600E9B73" w14:textId="77777777" w:rsidR="00B5306F" w:rsidRPr="00E84CC6" w:rsidRDefault="00B5306F" w:rsidP="00B5306F">
      <w:pPr>
        <w:pStyle w:val="NoSpacing"/>
        <w:ind w:left="720"/>
        <w:rPr>
          <w:shd w:val="clear" w:color="auto" w:fill="FFFFFF"/>
        </w:rPr>
      </w:pPr>
      <w:r w:rsidRPr="00E84CC6">
        <w:rPr>
          <w:shd w:val="clear" w:color="auto" w:fill="FFFFFF"/>
        </w:rPr>
        <w:t xml:space="preserve">  age: 30,</w:t>
      </w:r>
    </w:p>
    <w:p w14:paraId="2B6E7BB2" w14:textId="77777777" w:rsidR="00B5306F" w:rsidRPr="00E84CC6" w:rsidRDefault="00B5306F" w:rsidP="00B5306F">
      <w:pPr>
        <w:pStyle w:val="NoSpacing"/>
        <w:ind w:left="720"/>
        <w:rPr>
          <w:shd w:val="clear" w:color="auto" w:fill="FFFFFF"/>
        </w:rPr>
      </w:pPr>
      <w:r w:rsidRPr="00E84CC6">
        <w:rPr>
          <w:shd w:val="clear" w:color="auto" w:fill="FFFFFF"/>
        </w:rPr>
        <w:t xml:space="preserve">  cars: [</w:t>
      </w:r>
    </w:p>
    <w:p w14:paraId="488C2B3D" w14:textId="77777777" w:rsidR="00B5306F" w:rsidRPr="00E84CC6" w:rsidRDefault="00B5306F" w:rsidP="00B5306F">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name:"Ford</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"Fiesta", "Focus", "Mustang"]},</w:t>
      </w:r>
    </w:p>
    <w:p w14:paraId="44639941" w14:textId="77777777" w:rsidR="00B5306F" w:rsidRPr="00E84CC6" w:rsidRDefault="00B5306F" w:rsidP="00B5306F">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name:"BMW</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"320", "X3", "X5"]},</w:t>
      </w:r>
    </w:p>
    <w:p w14:paraId="3BFB2124" w14:textId="77777777" w:rsidR="00B5306F" w:rsidRPr="00E84CC6" w:rsidRDefault="00B5306F" w:rsidP="00B5306F">
      <w:pPr>
        <w:pStyle w:val="NoSpacing"/>
        <w:ind w:left="720"/>
        <w:rPr>
          <w:shd w:val="clear" w:color="auto" w:fill="FFFFFF"/>
        </w:rPr>
      </w:pPr>
      <w:r w:rsidRPr="00E84CC6">
        <w:rPr>
          <w:shd w:val="clear" w:color="auto" w:fill="FFFFFF"/>
        </w:rPr>
        <w:t xml:space="preserve">    {</w:t>
      </w:r>
      <w:proofErr w:type="spellStart"/>
      <w:r w:rsidRPr="00E84CC6">
        <w:rPr>
          <w:shd w:val="clear" w:color="auto" w:fill="FFFFFF"/>
        </w:rPr>
        <w:t>name:"Fiat</w:t>
      </w:r>
      <w:proofErr w:type="spellEnd"/>
      <w:r w:rsidRPr="00E84CC6">
        <w:rPr>
          <w:shd w:val="clear" w:color="auto" w:fill="FFFFFF"/>
        </w:rPr>
        <w:t xml:space="preserve">", </w:t>
      </w:r>
      <w:proofErr w:type="gramStart"/>
      <w:r w:rsidRPr="00E84CC6">
        <w:rPr>
          <w:shd w:val="clear" w:color="auto" w:fill="FFFFFF"/>
        </w:rPr>
        <w:t>models:[</w:t>
      </w:r>
      <w:proofErr w:type="gramEnd"/>
      <w:r w:rsidRPr="00E84CC6">
        <w:rPr>
          <w:shd w:val="clear" w:color="auto" w:fill="FFFFFF"/>
        </w:rPr>
        <w:t>"500", "Panda"]}</w:t>
      </w:r>
    </w:p>
    <w:p w14:paraId="2C332358" w14:textId="77777777" w:rsidR="00B5306F" w:rsidRPr="00E84CC6" w:rsidRDefault="00B5306F" w:rsidP="00B5306F">
      <w:pPr>
        <w:pStyle w:val="NoSpacing"/>
        <w:ind w:left="720"/>
        <w:rPr>
          <w:shd w:val="clear" w:color="auto" w:fill="FFFFFF"/>
        </w:rPr>
      </w:pPr>
      <w:r w:rsidRPr="00E84CC6">
        <w:rPr>
          <w:shd w:val="clear" w:color="auto" w:fill="FFFFFF"/>
        </w:rPr>
        <w:t xml:space="preserve">  ]</w:t>
      </w:r>
    </w:p>
    <w:p w14:paraId="40DFA276" w14:textId="77777777" w:rsidR="00B5306F" w:rsidRPr="00E84CC6" w:rsidRDefault="00B5306F" w:rsidP="00B5306F">
      <w:pPr>
        <w:pStyle w:val="NoSpacing"/>
        <w:ind w:left="720"/>
        <w:rPr>
          <w:shd w:val="clear" w:color="auto" w:fill="FFFFFF"/>
        </w:rPr>
      </w:pPr>
      <w:r w:rsidRPr="00E84CC6">
        <w:rPr>
          <w:shd w:val="clear" w:color="auto" w:fill="FFFFFF"/>
        </w:rPr>
        <w:t>}</w:t>
      </w:r>
    </w:p>
    <w:p w14:paraId="5E686B3F" w14:textId="77777777" w:rsidR="00B5306F" w:rsidRPr="00E84CC6" w:rsidRDefault="00B5306F" w:rsidP="00B5306F">
      <w:pPr>
        <w:pStyle w:val="NoSpacing"/>
        <w:ind w:left="720"/>
        <w:rPr>
          <w:shd w:val="clear" w:color="auto" w:fill="FFFFFF"/>
        </w:rPr>
      </w:pPr>
    </w:p>
    <w:p w14:paraId="66E73CAE" w14:textId="77777777" w:rsidR="00B5306F" w:rsidRPr="00E84CC6" w:rsidRDefault="00B5306F" w:rsidP="00B5306F">
      <w:pPr>
        <w:pStyle w:val="NoSpacing"/>
        <w:ind w:left="720"/>
        <w:rPr>
          <w:shd w:val="clear" w:color="auto" w:fill="FFFFFF"/>
        </w:rPr>
      </w:pPr>
      <w:r w:rsidRPr="00E84CC6">
        <w:rPr>
          <w:shd w:val="clear" w:color="auto" w:fill="FFFFFF"/>
        </w:rPr>
        <w:t xml:space="preserve">for (let </w:t>
      </w:r>
      <w:proofErr w:type="spellStart"/>
      <w:r w:rsidRPr="00E84CC6">
        <w:rPr>
          <w:shd w:val="clear" w:color="auto" w:fill="FFFFFF"/>
        </w:rPr>
        <w:t>i</w:t>
      </w:r>
      <w:proofErr w:type="spellEnd"/>
      <w:r w:rsidRPr="00E84CC6">
        <w:rPr>
          <w:shd w:val="clear" w:color="auto" w:fill="FFFFFF"/>
        </w:rPr>
        <w:t xml:space="preserve"> in </w:t>
      </w:r>
      <w:proofErr w:type="spellStart"/>
      <w:r w:rsidRPr="00E84CC6">
        <w:rPr>
          <w:shd w:val="clear" w:color="auto" w:fill="FFFFFF"/>
        </w:rPr>
        <w:t>myObj.cars</w:t>
      </w:r>
      <w:proofErr w:type="spellEnd"/>
      <w:r w:rsidRPr="00E84CC6">
        <w:rPr>
          <w:shd w:val="clear" w:color="auto" w:fill="FFFFFF"/>
        </w:rPr>
        <w:t>) {</w:t>
      </w:r>
    </w:p>
    <w:p w14:paraId="500FD586" w14:textId="77777777" w:rsidR="00B5306F" w:rsidRPr="00E84CC6" w:rsidRDefault="00B5306F" w:rsidP="00B5306F">
      <w:pPr>
        <w:pStyle w:val="NoSpacing"/>
        <w:ind w:left="720"/>
        <w:rPr>
          <w:shd w:val="clear" w:color="auto" w:fill="FFFFFF"/>
        </w:rPr>
      </w:pPr>
      <w:r w:rsidRPr="00E84CC6">
        <w:rPr>
          <w:shd w:val="clear" w:color="auto" w:fill="FFFFFF"/>
        </w:rPr>
        <w:t xml:space="preserve">  x += "&lt;h2&gt;" +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r w:rsidRPr="00E84CC6">
        <w:rPr>
          <w:shd w:val="clear" w:color="auto" w:fill="FFFFFF"/>
        </w:rPr>
        <w:t>].name + "&lt;/h2&gt;";</w:t>
      </w:r>
    </w:p>
    <w:p w14:paraId="0A7F4841" w14:textId="77777777" w:rsidR="00B5306F" w:rsidRPr="00E84CC6" w:rsidRDefault="00B5306F" w:rsidP="00B5306F">
      <w:pPr>
        <w:pStyle w:val="NoSpacing"/>
        <w:ind w:left="720"/>
        <w:rPr>
          <w:shd w:val="clear" w:color="auto" w:fill="FFFFFF"/>
        </w:rPr>
      </w:pPr>
      <w:r w:rsidRPr="00E84CC6">
        <w:rPr>
          <w:shd w:val="clear" w:color="auto" w:fill="FFFFFF"/>
        </w:rPr>
        <w:t xml:space="preserve">  for (let j in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proofErr w:type="gramStart"/>
      <w:r w:rsidRPr="00E84CC6">
        <w:rPr>
          <w:shd w:val="clear" w:color="auto" w:fill="FFFFFF"/>
        </w:rPr>
        <w:t>].models</w:t>
      </w:r>
      <w:proofErr w:type="gramEnd"/>
      <w:r w:rsidRPr="00E84CC6">
        <w:rPr>
          <w:shd w:val="clear" w:color="auto" w:fill="FFFFFF"/>
        </w:rPr>
        <w:t>) {</w:t>
      </w:r>
    </w:p>
    <w:p w14:paraId="50039F88" w14:textId="77777777" w:rsidR="00B5306F" w:rsidRPr="00E84CC6" w:rsidRDefault="00B5306F" w:rsidP="00B5306F">
      <w:pPr>
        <w:pStyle w:val="NoSpacing"/>
        <w:ind w:left="720"/>
        <w:rPr>
          <w:shd w:val="clear" w:color="auto" w:fill="FFFFFF"/>
        </w:rPr>
      </w:pPr>
      <w:r w:rsidRPr="00E84CC6">
        <w:rPr>
          <w:shd w:val="clear" w:color="auto" w:fill="FFFFFF"/>
        </w:rPr>
        <w:t xml:space="preserve">    x += </w:t>
      </w:r>
      <w:proofErr w:type="spellStart"/>
      <w:r w:rsidRPr="00E84CC6">
        <w:rPr>
          <w:shd w:val="clear" w:color="auto" w:fill="FFFFFF"/>
        </w:rPr>
        <w:t>myObj.cars</w:t>
      </w:r>
      <w:proofErr w:type="spellEnd"/>
      <w:r w:rsidRPr="00E84CC6">
        <w:rPr>
          <w:shd w:val="clear" w:color="auto" w:fill="FFFFFF"/>
        </w:rPr>
        <w:t>[</w:t>
      </w:r>
      <w:proofErr w:type="spellStart"/>
      <w:r w:rsidRPr="00E84CC6">
        <w:rPr>
          <w:shd w:val="clear" w:color="auto" w:fill="FFFFFF"/>
        </w:rPr>
        <w:t>i</w:t>
      </w:r>
      <w:proofErr w:type="spellEnd"/>
      <w:proofErr w:type="gramStart"/>
      <w:r w:rsidRPr="00E84CC6">
        <w:rPr>
          <w:shd w:val="clear" w:color="auto" w:fill="FFFFFF"/>
        </w:rPr>
        <w:t>].models</w:t>
      </w:r>
      <w:proofErr w:type="gramEnd"/>
      <w:r w:rsidRPr="00E84CC6">
        <w:rPr>
          <w:shd w:val="clear" w:color="auto" w:fill="FFFFFF"/>
        </w:rPr>
        <w:t>[j] + "&lt;</w:t>
      </w:r>
      <w:proofErr w:type="spellStart"/>
      <w:r w:rsidRPr="00E84CC6">
        <w:rPr>
          <w:shd w:val="clear" w:color="auto" w:fill="FFFFFF"/>
        </w:rPr>
        <w:t>br</w:t>
      </w:r>
      <w:proofErr w:type="spellEnd"/>
      <w:r w:rsidRPr="00E84CC6">
        <w:rPr>
          <w:shd w:val="clear" w:color="auto" w:fill="FFFFFF"/>
        </w:rPr>
        <w:t>&gt;";</w:t>
      </w:r>
    </w:p>
    <w:p w14:paraId="360C0DE8" w14:textId="77777777" w:rsidR="00B5306F" w:rsidRPr="00E84CC6" w:rsidRDefault="00B5306F" w:rsidP="00B5306F">
      <w:pPr>
        <w:pStyle w:val="NoSpacing"/>
        <w:ind w:left="720"/>
        <w:rPr>
          <w:shd w:val="clear" w:color="auto" w:fill="FFFFFF"/>
        </w:rPr>
      </w:pPr>
      <w:r w:rsidRPr="00E84CC6">
        <w:rPr>
          <w:shd w:val="clear" w:color="auto" w:fill="FFFFFF"/>
        </w:rPr>
        <w:t xml:space="preserve">  }</w:t>
      </w:r>
    </w:p>
    <w:p w14:paraId="077E4D89" w14:textId="77777777" w:rsidR="00B5306F" w:rsidRPr="00E84CC6" w:rsidRDefault="00B5306F" w:rsidP="00B5306F">
      <w:pPr>
        <w:pStyle w:val="NoSpacing"/>
        <w:ind w:left="720"/>
        <w:rPr>
          <w:shd w:val="clear" w:color="auto" w:fill="FFFFFF"/>
        </w:rPr>
      </w:pPr>
      <w:r w:rsidRPr="00E84CC6">
        <w:rPr>
          <w:shd w:val="clear" w:color="auto" w:fill="FFFFFF"/>
        </w:rPr>
        <w:t>}</w:t>
      </w:r>
    </w:p>
    <w:p w14:paraId="1371227E" w14:textId="77777777" w:rsidR="00B5306F" w:rsidRPr="00E84CC6" w:rsidRDefault="00B5306F" w:rsidP="00B5306F">
      <w:pPr>
        <w:pStyle w:val="NoSpacing"/>
        <w:ind w:left="720"/>
        <w:rPr>
          <w:shd w:val="clear" w:color="auto" w:fill="FFFFFF"/>
        </w:rPr>
      </w:pPr>
    </w:p>
    <w:p w14:paraId="7644E535" w14:textId="77777777" w:rsidR="00B5306F" w:rsidRPr="00E84CC6" w:rsidRDefault="00B5306F" w:rsidP="00B5306F">
      <w:pPr>
        <w:pStyle w:val="NoSpacing"/>
        <w:ind w:left="720"/>
        <w:rPr>
          <w:shd w:val="clear" w:color="auto" w:fill="FFFFFF"/>
        </w:rPr>
      </w:pPr>
      <w:proofErr w:type="spellStart"/>
      <w:proofErr w:type="gramStart"/>
      <w:r w:rsidRPr="00E84CC6">
        <w:rPr>
          <w:shd w:val="clear" w:color="auto" w:fill="FFFFFF"/>
        </w:rPr>
        <w:t>document.getElementById</w:t>
      </w:r>
      <w:proofErr w:type="spellEnd"/>
      <w:proofErr w:type="gramEnd"/>
      <w:r w:rsidRPr="00E84CC6">
        <w:rPr>
          <w:shd w:val="clear" w:color="auto" w:fill="FFFFFF"/>
        </w:rPr>
        <w:t>("demo").</w:t>
      </w:r>
      <w:proofErr w:type="spellStart"/>
      <w:r w:rsidRPr="00E84CC6">
        <w:rPr>
          <w:shd w:val="clear" w:color="auto" w:fill="FFFFFF"/>
        </w:rPr>
        <w:t>innerHTML</w:t>
      </w:r>
      <w:proofErr w:type="spellEnd"/>
      <w:r w:rsidRPr="00E84CC6">
        <w:rPr>
          <w:shd w:val="clear" w:color="auto" w:fill="FFFFFF"/>
        </w:rPr>
        <w:t xml:space="preserve"> = x;</w:t>
      </w:r>
    </w:p>
    <w:p w14:paraId="4C1A0D40" w14:textId="77777777" w:rsidR="00B5306F" w:rsidRDefault="00B5306F" w:rsidP="00B5306F">
      <w:pPr>
        <w:pStyle w:val="NoSpacing"/>
        <w:ind w:left="720"/>
        <w:rPr>
          <w:shd w:val="clear" w:color="auto" w:fill="FFFFFF"/>
        </w:rPr>
      </w:pPr>
      <w:r w:rsidRPr="00E84CC6">
        <w:rPr>
          <w:shd w:val="clear" w:color="auto" w:fill="FFFFFF"/>
        </w:rPr>
        <w:t>&lt;/script&gt;</w:t>
      </w:r>
    </w:p>
    <w:p w14:paraId="1E7B38C7" w14:textId="77777777" w:rsidR="00B5306F" w:rsidRDefault="00B5306F" w:rsidP="00B5306F">
      <w:pPr>
        <w:pStyle w:val="NoSpacing"/>
        <w:ind w:left="720"/>
        <w:rPr>
          <w:shd w:val="clear" w:color="auto" w:fill="FFFFFF"/>
        </w:rPr>
      </w:pPr>
    </w:p>
    <w:p w14:paraId="783DECAD" w14:textId="77777777" w:rsidR="00B5306F" w:rsidRDefault="00B5306F" w:rsidP="00B5306F">
      <w:pPr>
        <w:pStyle w:val="NoSpacing"/>
        <w:ind w:left="720"/>
        <w:rPr>
          <w:shd w:val="clear" w:color="auto" w:fill="FFFFFF"/>
        </w:rPr>
      </w:pPr>
    </w:p>
    <w:p w14:paraId="7AADA680" w14:textId="77777777" w:rsidR="00B5306F" w:rsidRPr="00E84CC6" w:rsidRDefault="00B5306F" w:rsidP="00B5306F">
      <w:pPr>
        <w:spacing w:before="100" w:beforeAutospacing="1" w:after="100" w:afterAutospacing="1" w:line="240" w:lineRule="auto"/>
        <w:ind w:left="720"/>
        <w:outlineLvl w:val="1"/>
        <w:rPr>
          <w:rFonts w:ascii="Times New Roman" w:eastAsia="Times New Roman" w:hAnsi="Times New Roman" w:cs="Times New Roman"/>
          <w:b/>
          <w:bCs/>
          <w:color w:val="000000"/>
          <w:sz w:val="36"/>
          <w:szCs w:val="36"/>
        </w:rPr>
      </w:pPr>
      <w:r w:rsidRPr="00E84CC6">
        <w:rPr>
          <w:rFonts w:ascii="Times New Roman" w:eastAsia="Times New Roman" w:hAnsi="Times New Roman" w:cs="Times New Roman"/>
          <w:b/>
          <w:bCs/>
          <w:color w:val="000000"/>
          <w:sz w:val="36"/>
          <w:szCs w:val="36"/>
        </w:rPr>
        <w:t>Nested JavaScript Objects and Arrays.</w:t>
      </w:r>
    </w:p>
    <w:p w14:paraId="72D96DDD" w14:textId="77777777" w:rsidR="00B5306F" w:rsidRPr="00E84CC6" w:rsidRDefault="00B5306F" w:rsidP="00B5306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Ford</w:t>
      </w:r>
    </w:p>
    <w:p w14:paraId="1A58B0BF" w14:textId="77777777" w:rsidR="00B5306F" w:rsidRPr="00E84CC6" w:rsidRDefault="00B5306F" w:rsidP="00B5306F">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Fiesta</w:t>
      </w:r>
      <w:r w:rsidRPr="00E84CC6">
        <w:rPr>
          <w:rFonts w:ascii="Times New Roman" w:eastAsia="Times New Roman" w:hAnsi="Times New Roman" w:cs="Times New Roman"/>
          <w:sz w:val="24"/>
          <w:szCs w:val="24"/>
        </w:rPr>
        <w:br/>
        <w:t>Focus</w:t>
      </w:r>
      <w:r w:rsidRPr="00E84CC6">
        <w:rPr>
          <w:rFonts w:ascii="Times New Roman" w:eastAsia="Times New Roman" w:hAnsi="Times New Roman" w:cs="Times New Roman"/>
          <w:sz w:val="24"/>
          <w:szCs w:val="24"/>
        </w:rPr>
        <w:br/>
        <w:t>Mustang</w:t>
      </w:r>
    </w:p>
    <w:p w14:paraId="578153CC" w14:textId="77777777" w:rsidR="00B5306F" w:rsidRPr="00E84CC6" w:rsidRDefault="00B5306F" w:rsidP="00B5306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BMW</w:t>
      </w:r>
    </w:p>
    <w:p w14:paraId="17788CBB" w14:textId="77777777" w:rsidR="00B5306F" w:rsidRPr="00E84CC6" w:rsidRDefault="00B5306F" w:rsidP="00B5306F">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320</w:t>
      </w:r>
      <w:r w:rsidRPr="00E84CC6">
        <w:rPr>
          <w:rFonts w:ascii="Times New Roman" w:eastAsia="Times New Roman" w:hAnsi="Times New Roman" w:cs="Times New Roman"/>
          <w:sz w:val="24"/>
          <w:szCs w:val="24"/>
        </w:rPr>
        <w:br/>
        <w:t>X3</w:t>
      </w:r>
      <w:r w:rsidRPr="00E84CC6">
        <w:rPr>
          <w:rFonts w:ascii="Times New Roman" w:eastAsia="Times New Roman" w:hAnsi="Times New Roman" w:cs="Times New Roman"/>
          <w:sz w:val="24"/>
          <w:szCs w:val="24"/>
        </w:rPr>
        <w:br/>
        <w:t>X5</w:t>
      </w:r>
    </w:p>
    <w:p w14:paraId="06BBB0B0" w14:textId="77777777" w:rsidR="00B5306F" w:rsidRPr="00E84CC6" w:rsidRDefault="00B5306F" w:rsidP="00B5306F">
      <w:pPr>
        <w:spacing w:before="100" w:beforeAutospacing="1" w:after="100" w:afterAutospacing="1" w:line="240" w:lineRule="auto"/>
        <w:ind w:left="720"/>
        <w:outlineLvl w:val="1"/>
        <w:rPr>
          <w:rFonts w:ascii="Times New Roman" w:eastAsia="Times New Roman" w:hAnsi="Times New Roman" w:cs="Times New Roman"/>
          <w:b/>
          <w:bCs/>
          <w:sz w:val="36"/>
          <w:szCs w:val="36"/>
        </w:rPr>
      </w:pPr>
      <w:r w:rsidRPr="00E84CC6">
        <w:rPr>
          <w:rFonts w:ascii="Times New Roman" w:eastAsia="Times New Roman" w:hAnsi="Times New Roman" w:cs="Times New Roman"/>
          <w:b/>
          <w:bCs/>
          <w:sz w:val="36"/>
          <w:szCs w:val="36"/>
        </w:rPr>
        <w:t>Fiat</w:t>
      </w:r>
    </w:p>
    <w:p w14:paraId="6975FFBD" w14:textId="77777777" w:rsidR="00B5306F" w:rsidRPr="00E84CC6" w:rsidRDefault="00B5306F" w:rsidP="00B5306F">
      <w:pPr>
        <w:spacing w:after="0" w:line="240" w:lineRule="auto"/>
        <w:ind w:left="720"/>
        <w:rPr>
          <w:rFonts w:ascii="Times New Roman" w:eastAsia="Times New Roman" w:hAnsi="Times New Roman" w:cs="Times New Roman"/>
          <w:sz w:val="24"/>
          <w:szCs w:val="24"/>
        </w:rPr>
      </w:pPr>
      <w:r w:rsidRPr="00E84CC6">
        <w:rPr>
          <w:rFonts w:ascii="Times New Roman" w:eastAsia="Times New Roman" w:hAnsi="Times New Roman" w:cs="Times New Roman"/>
          <w:sz w:val="24"/>
          <w:szCs w:val="24"/>
        </w:rPr>
        <w:t>500</w:t>
      </w:r>
      <w:r w:rsidRPr="00E84CC6">
        <w:rPr>
          <w:rFonts w:ascii="Times New Roman" w:eastAsia="Times New Roman" w:hAnsi="Times New Roman" w:cs="Times New Roman"/>
          <w:sz w:val="24"/>
          <w:szCs w:val="24"/>
        </w:rPr>
        <w:br/>
        <w:t>Panda</w:t>
      </w:r>
    </w:p>
    <w:p w14:paraId="6EE0F184" w14:textId="77777777" w:rsidR="00B5306F" w:rsidRPr="00E84CC6" w:rsidRDefault="00B5306F" w:rsidP="00B5306F">
      <w:pPr>
        <w:pStyle w:val="NoSpacing"/>
        <w:ind w:left="720"/>
        <w:rPr>
          <w:shd w:val="clear" w:color="auto" w:fill="FFFFFF"/>
        </w:rPr>
      </w:pPr>
    </w:p>
    <w:p w14:paraId="469E3875" w14:textId="77777777" w:rsidR="00B5306F" w:rsidRPr="00E84CC6" w:rsidRDefault="00B5306F" w:rsidP="00B5306F">
      <w:pPr>
        <w:pStyle w:val="NoSpacing"/>
        <w:ind w:left="720"/>
        <w:rPr>
          <w:shd w:val="clear" w:color="auto" w:fill="FFFFFF"/>
        </w:rPr>
      </w:pPr>
    </w:p>
    <w:p w14:paraId="3EE8C2BC" w14:textId="77777777" w:rsidR="00B5306F" w:rsidRDefault="00B5306F" w:rsidP="00B5306F">
      <w:pPr>
        <w:pStyle w:val="NoSpacing"/>
        <w:ind w:left="720"/>
        <w:rPr>
          <w:shd w:val="clear" w:color="auto" w:fill="FFFFFF"/>
        </w:rPr>
      </w:pPr>
    </w:p>
    <w:p w14:paraId="02838529" w14:textId="77777777" w:rsidR="00B5306F" w:rsidRPr="00E84CC6" w:rsidRDefault="00B5306F" w:rsidP="00B5306F">
      <w:pPr>
        <w:pStyle w:val="NoSpacing"/>
        <w:ind w:left="720"/>
        <w:rPr>
          <w:b/>
          <w:bCs/>
          <w:sz w:val="36"/>
          <w:szCs w:val="36"/>
          <w:shd w:val="clear" w:color="auto" w:fill="FFFFFF"/>
        </w:rPr>
      </w:pPr>
      <w:r w:rsidRPr="00E84CC6">
        <w:rPr>
          <w:b/>
          <w:bCs/>
          <w:sz w:val="36"/>
          <w:szCs w:val="36"/>
          <w:shd w:val="clear" w:color="auto" w:fill="FFFFFF"/>
        </w:rPr>
        <w:t>Property Attributes</w:t>
      </w:r>
    </w:p>
    <w:p w14:paraId="0A9827BA" w14:textId="77777777" w:rsidR="00B5306F" w:rsidRDefault="00B5306F" w:rsidP="00B5306F">
      <w:pPr>
        <w:pStyle w:val="NoSpacing"/>
        <w:ind w:left="720"/>
      </w:pPr>
    </w:p>
    <w:p w14:paraId="0A38B609" w14:textId="77777777" w:rsidR="00B5306F" w:rsidRPr="00E84CC6" w:rsidRDefault="00B5306F" w:rsidP="00B5306F">
      <w:pPr>
        <w:pStyle w:val="NoSpacing"/>
        <w:ind w:left="720"/>
      </w:pPr>
      <w:r w:rsidRPr="00E84CC6">
        <w:t xml:space="preserve">All properties have a name. In </w:t>
      </w:r>
      <w:proofErr w:type="gramStart"/>
      <w:r w:rsidRPr="00E84CC6">
        <w:t>addition</w:t>
      </w:r>
      <w:proofErr w:type="gramEnd"/>
      <w:r w:rsidRPr="00E84CC6">
        <w:t xml:space="preserve"> they also have a value.</w:t>
      </w:r>
    </w:p>
    <w:p w14:paraId="3CAC28DD" w14:textId="77777777" w:rsidR="00B5306F" w:rsidRDefault="00B5306F" w:rsidP="00B5306F">
      <w:pPr>
        <w:pStyle w:val="NoSpacing"/>
        <w:ind w:left="720"/>
      </w:pPr>
    </w:p>
    <w:p w14:paraId="33A87A4F" w14:textId="77777777" w:rsidR="00B5306F" w:rsidRPr="00E84CC6" w:rsidRDefault="00B5306F" w:rsidP="00B5306F">
      <w:pPr>
        <w:pStyle w:val="NoSpacing"/>
        <w:ind w:left="720"/>
      </w:pPr>
      <w:r w:rsidRPr="00E84CC6">
        <w:t>The value is one of the property's attributes.</w:t>
      </w:r>
    </w:p>
    <w:p w14:paraId="6168FB58" w14:textId="77777777" w:rsidR="00B5306F" w:rsidRDefault="00B5306F" w:rsidP="00B5306F">
      <w:pPr>
        <w:pStyle w:val="NoSpacing"/>
        <w:ind w:left="720"/>
      </w:pPr>
    </w:p>
    <w:p w14:paraId="137F4639" w14:textId="77777777" w:rsidR="00B5306F" w:rsidRPr="00E84CC6" w:rsidRDefault="00B5306F" w:rsidP="00B5306F">
      <w:pPr>
        <w:pStyle w:val="NoSpacing"/>
        <w:ind w:left="720"/>
      </w:pPr>
      <w:r w:rsidRPr="00E84CC6">
        <w:t>Other attributes are: enumerable, configurable, and writable.</w:t>
      </w:r>
    </w:p>
    <w:p w14:paraId="14B5B7BA" w14:textId="77777777" w:rsidR="00B5306F" w:rsidRDefault="00B5306F" w:rsidP="00B5306F">
      <w:pPr>
        <w:pStyle w:val="NoSpacing"/>
        <w:ind w:left="720"/>
      </w:pPr>
    </w:p>
    <w:p w14:paraId="1A5604D5" w14:textId="77777777" w:rsidR="00B5306F" w:rsidRPr="00E84CC6" w:rsidRDefault="00B5306F" w:rsidP="00B5306F">
      <w:pPr>
        <w:pStyle w:val="NoSpacing"/>
        <w:ind w:left="720"/>
      </w:pPr>
      <w:r w:rsidRPr="00E84CC6">
        <w:t xml:space="preserve">These attributes define how the property can be accessed (is it </w:t>
      </w:r>
      <w:proofErr w:type="gramStart"/>
      <w:r w:rsidRPr="00E84CC6">
        <w:t>readable?,</w:t>
      </w:r>
      <w:proofErr w:type="gramEnd"/>
      <w:r w:rsidRPr="00E84CC6">
        <w:t xml:space="preserve"> is it writable?)</w:t>
      </w:r>
    </w:p>
    <w:p w14:paraId="710423F0" w14:textId="77777777" w:rsidR="00B5306F" w:rsidRDefault="00B5306F" w:rsidP="00B5306F">
      <w:pPr>
        <w:pStyle w:val="NoSpacing"/>
        <w:ind w:left="720"/>
      </w:pPr>
    </w:p>
    <w:p w14:paraId="46E38FBE" w14:textId="77777777" w:rsidR="00B5306F" w:rsidRPr="00E84CC6" w:rsidRDefault="00B5306F" w:rsidP="00B5306F">
      <w:pPr>
        <w:pStyle w:val="NoSpacing"/>
        <w:ind w:left="720"/>
      </w:pPr>
      <w:r w:rsidRPr="00E84CC6">
        <w:t>In JavaScript, all attributes can be read, but only the value attribute can be changed (and only if the property is writable).</w:t>
      </w:r>
    </w:p>
    <w:p w14:paraId="230E590C" w14:textId="77777777" w:rsidR="00B5306F" w:rsidRDefault="00B5306F" w:rsidP="00B5306F">
      <w:pPr>
        <w:pStyle w:val="NoSpacing"/>
        <w:ind w:left="720"/>
      </w:pPr>
    </w:p>
    <w:p w14:paraId="787ADFD9" w14:textId="77777777" w:rsidR="00B5306F" w:rsidRPr="00E84CC6" w:rsidRDefault="00B5306F" w:rsidP="00B5306F">
      <w:pPr>
        <w:pStyle w:val="NoSpacing"/>
        <w:ind w:left="720"/>
      </w:pPr>
      <w:proofErr w:type="gramStart"/>
      <w:r w:rsidRPr="00E84CC6">
        <w:t>( ECMAScript</w:t>
      </w:r>
      <w:proofErr w:type="gramEnd"/>
      <w:r w:rsidRPr="00E84CC6">
        <w:t xml:space="preserve"> 5 has methods for both getting and setting all property attributes)</w:t>
      </w:r>
    </w:p>
    <w:p w14:paraId="1CEA7468" w14:textId="77777777" w:rsidR="00B5306F" w:rsidRPr="00E84CC6" w:rsidRDefault="00B5306F" w:rsidP="00B5306F">
      <w:pPr>
        <w:pStyle w:val="NoSpacing"/>
        <w:ind w:left="720"/>
      </w:pPr>
    </w:p>
    <w:p w14:paraId="698074E6" w14:textId="77777777" w:rsidR="00B5306F" w:rsidRDefault="00B5306F" w:rsidP="00B5306F">
      <w:pPr>
        <w:pStyle w:val="NoSpacing"/>
        <w:ind w:left="720"/>
        <w:rPr>
          <w:shd w:val="clear" w:color="auto" w:fill="FFFFFF"/>
        </w:rPr>
      </w:pPr>
    </w:p>
    <w:p w14:paraId="00118176" w14:textId="77777777" w:rsidR="00B5306F" w:rsidRDefault="00B5306F" w:rsidP="00B5306F">
      <w:pPr>
        <w:pStyle w:val="NoSpacing"/>
        <w:ind w:left="720"/>
        <w:rPr>
          <w:sz w:val="36"/>
          <w:szCs w:val="36"/>
          <w:shd w:val="clear" w:color="auto" w:fill="FFFFFF"/>
        </w:rPr>
      </w:pPr>
      <w:r w:rsidRPr="00E84CC6">
        <w:rPr>
          <w:b/>
          <w:bCs/>
          <w:sz w:val="36"/>
          <w:szCs w:val="36"/>
          <w:shd w:val="clear" w:color="auto" w:fill="FFFFFF"/>
        </w:rPr>
        <w:t xml:space="preserve">Property </w:t>
      </w:r>
      <w:r>
        <w:rPr>
          <w:b/>
          <w:bCs/>
          <w:sz w:val="36"/>
          <w:szCs w:val="36"/>
          <w:shd w:val="clear" w:color="auto" w:fill="FFFFFF"/>
        </w:rPr>
        <w:t>Prototypes</w:t>
      </w:r>
    </w:p>
    <w:p w14:paraId="3AA0408B" w14:textId="77777777" w:rsidR="00B5306F" w:rsidRDefault="00B5306F" w:rsidP="00B5306F">
      <w:pPr>
        <w:pStyle w:val="NoSpacing"/>
        <w:ind w:left="720"/>
      </w:pPr>
    </w:p>
    <w:p w14:paraId="30D8E293" w14:textId="77777777" w:rsidR="00B5306F" w:rsidRPr="00E84CC6" w:rsidRDefault="00B5306F" w:rsidP="00B5306F">
      <w:pPr>
        <w:pStyle w:val="NoSpacing"/>
        <w:ind w:left="720"/>
      </w:pPr>
      <w:r w:rsidRPr="00E84CC6">
        <w:t>JavaScript objects inherit the properties of their prototype.</w:t>
      </w:r>
    </w:p>
    <w:p w14:paraId="0B78ECDC" w14:textId="77777777" w:rsidR="00B5306F" w:rsidRDefault="00B5306F" w:rsidP="00B5306F">
      <w:pPr>
        <w:pStyle w:val="NoSpacing"/>
        <w:ind w:left="720"/>
      </w:pPr>
    </w:p>
    <w:p w14:paraId="39236407" w14:textId="77777777" w:rsidR="00B5306F" w:rsidRPr="00E84CC6" w:rsidRDefault="00B5306F" w:rsidP="00B5306F">
      <w:pPr>
        <w:pStyle w:val="NoSpacing"/>
        <w:ind w:left="720"/>
      </w:pPr>
      <w:r w:rsidRPr="00E84CC6">
        <w:t>The </w:t>
      </w:r>
      <w:r w:rsidRPr="00E84CC6">
        <w:rPr>
          <w:b/>
          <w:bCs/>
        </w:rPr>
        <w:t>delete </w:t>
      </w:r>
      <w:r w:rsidRPr="00E84CC6">
        <w:t>keyword does not delete inherited properties, but if you delete a prototype property, it will affect all objects inherited from the prototype.</w:t>
      </w:r>
    </w:p>
    <w:p w14:paraId="1DC12B8C" w14:textId="77777777" w:rsidR="00B5306F" w:rsidRPr="00E84CC6" w:rsidRDefault="00B5306F" w:rsidP="00B5306F">
      <w:pPr>
        <w:pStyle w:val="NoSpacing"/>
        <w:ind w:left="720"/>
      </w:pPr>
    </w:p>
    <w:p w14:paraId="16B06CE2" w14:textId="77777777" w:rsidR="00B5306F" w:rsidRDefault="00B5306F" w:rsidP="00B5306F">
      <w:pPr>
        <w:pStyle w:val="NoSpacing"/>
        <w:ind w:left="720"/>
        <w:rPr>
          <w:shd w:val="clear" w:color="auto" w:fill="FFFFFF"/>
        </w:rPr>
      </w:pPr>
    </w:p>
    <w:p w14:paraId="094DD779" w14:textId="77777777" w:rsidR="00B5306F" w:rsidRDefault="00B5306F" w:rsidP="00B5306F">
      <w:pPr>
        <w:pStyle w:val="NoSpacing"/>
        <w:ind w:left="720"/>
        <w:rPr>
          <w:shd w:val="clear" w:color="auto" w:fill="FFFFFF"/>
        </w:rPr>
      </w:pPr>
    </w:p>
    <w:p w14:paraId="0A4FE75F" w14:textId="77777777" w:rsidR="00B5306F" w:rsidRDefault="00B5306F" w:rsidP="00B5306F">
      <w:pPr>
        <w:pStyle w:val="NoSpacing"/>
        <w:ind w:left="720"/>
        <w:rPr>
          <w:shd w:val="clear" w:color="auto" w:fill="FFFFFF"/>
        </w:rPr>
      </w:pPr>
    </w:p>
    <w:p w14:paraId="366BD3A5" w14:textId="77777777" w:rsidR="00B5306F" w:rsidRDefault="00B5306F" w:rsidP="00B5306F">
      <w:pPr>
        <w:pStyle w:val="NoSpacing"/>
        <w:ind w:left="720"/>
        <w:rPr>
          <w:shd w:val="clear" w:color="auto" w:fill="FFFFFF"/>
        </w:rPr>
      </w:pPr>
    </w:p>
    <w:p w14:paraId="61A33A41" w14:textId="77777777" w:rsidR="00B5306F" w:rsidRDefault="00B5306F" w:rsidP="00B5306F">
      <w:pPr>
        <w:pStyle w:val="NoSpacing"/>
        <w:ind w:left="720"/>
        <w:rPr>
          <w:shd w:val="clear" w:color="auto" w:fill="FFFFFF"/>
        </w:rPr>
      </w:pPr>
    </w:p>
    <w:p w14:paraId="4DFEBD3C" w14:textId="77777777" w:rsidR="00B5306F" w:rsidRDefault="00B5306F" w:rsidP="00B5306F">
      <w:pPr>
        <w:pStyle w:val="NoSpacing"/>
        <w:ind w:left="720"/>
        <w:rPr>
          <w:shd w:val="clear" w:color="auto" w:fill="FFFFFF"/>
        </w:rPr>
      </w:pPr>
    </w:p>
    <w:p w14:paraId="40AE76AC" w14:textId="77777777" w:rsidR="00B5306F" w:rsidRDefault="00B5306F" w:rsidP="00B5306F">
      <w:pPr>
        <w:pStyle w:val="NoSpacing"/>
        <w:ind w:left="720"/>
        <w:rPr>
          <w:shd w:val="clear" w:color="auto" w:fill="FFFFFF"/>
        </w:rPr>
      </w:pPr>
    </w:p>
    <w:p w14:paraId="000B7017" w14:textId="77777777" w:rsidR="00B5306F" w:rsidRDefault="00B5306F" w:rsidP="00B5306F">
      <w:pPr>
        <w:pStyle w:val="NoSpacing"/>
        <w:ind w:left="720"/>
        <w:rPr>
          <w:shd w:val="clear" w:color="auto" w:fill="FFFFFF"/>
        </w:rPr>
      </w:pPr>
    </w:p>
    <w:p w14:paraId="51D7E065" w14:textId="77777777" w:rsidR="00B5306F" w:rsidRDefault="00B5306F" w:rsidP="00B5306F">
      <w:pPr>
        <w:pStyle w:val="NoSpacing"/>
        <w:ind w:left="720"/>
        <w:rPr>
          <w:shd w:val="clear" w:color="auto" w:fill="FFFFFF"/>
        </w:rPr>
      </w:pPr>
    </w:p>
    <w:p w14:paraId="61C86BD1" w14:textId="77777777" w:rsidR="00B5306F" w:rsidRDefault="00B5306F" w:rsidP="00B5306F">
      <w:pPr>
        <w:pStyle w:val="NoSpacing"/>
        <w:ind w:left="720"/>
        <w:rPr>
          <w:shd w:val="clear" w:color="auto" w:fill="FFFFFF"/>
        </w:rPr>
      </w:pPr>
    </w:p>
    <w:p w14:paraId="60DD1255" w14:textId="77777777" w:rsidR="00B5306F" w:rsidRDefault="00B5306F" w:rsidP="00B5306F">
      <w:pPr>
        <w:pStyle w:val="NoSpacing"/>
        <w:ind w:left="720"/>
        <w:rPr>
          <w:shd w:val="clear" w:color="auto" w:fill="FFFFFF"/>
        </w:rPr>
      </w:pPr>
    </w:p>
    <w:p w14:paraId="1C1525D1" w14:textId="77777777" w:rsidR="00B5306F" w:rsidRDefault="00B5306F" w:rsidP="00B5306F">
      <w:pPr>
        <w:pStyle w:val="NoSpacing"/>
        <w:ind w:left="720"/>
        <w:rPr>
          <w:shd w:val="clear" w:color="auto" w:fill="FFFFFF"/>
        </w:rPr>
      </w:pPr>
    </w:p>
    <w:p w14:paraId="72587BB8" w14:textId="77777777" w:rsidR="00B5306F" w:rsidRDefault="00B5306F" w:rsidP="00B5306F">
      <w:pPr>
        <w:pStyle w:val="NoSpacing"/>
        <w:ind w:left="720"/>
        <w:rPr>
          <w:shd w:val="clear" w:color="auto" w:fill="FFFFFF"/>
        </w:rPr>
      </w:pPr>
    </w:p>
    <w:p w14:paraId="478F35E8" w14:textId="77777777" w:rsidR="00B5306F" w:rsidRDefault="00B5306F" w:rsidP="00B5306F">
      <w:pPr>
        <w:pStyle w:val="NoSpacing"/>
        <w:ind w:left="720"/>
        <w:rPr>
          <w:shd w:val="clear" w:color="auto" w:fill="FFFFFF"/>
        </w:rPr>
      </w:pPr>
    </w:p>
    <w:p w14:paraId="5C13ED0E" w14:textId="77777777" w:rsidR="00B5306F" w:rsidRDefault="00B5306F" w:rsidP="00B5306F">
      <w:pPr>
        <w:pStyle w:val="NoSpacing"/>
        <w:ind w:left="720"/>
        <w:rPr>
          <w:shd w:val="clear" w:color="auto" w:fill="FFFFFF"/>
        </w:rPr>
      </w:pPr>
    </w:p>
    <w:p w14:paraId="037A21E2" w14:textId="77777777" w:rsidR="00B5306F" w:rsidRDefault="00B5306F" w:rsidP="00B5306F">
      <w:pPr>
        <w:pStyle w:val="NoSpacing"/>
        <w:ind w:left="720"/>
        <w:rPr>
          <w:shd w:val="clear" w:color="auto" w:fill="FFFFFF"/>
        </w:rPr>
      </w:pPr>
    </w:p>
    <w:p w14:paraId="7F728EE0" w14:textId="77777777" w:rsidR="00B5306F" w:rsidRPr="007C19BE" w:rsidRDefault="00B5306F" w:rsidP="00B5306F">
      <w:pPr>
        <w:pStyle w:val="NoSpacing"/>
        <w:ind w:left="720"/>
        <w:rPr>
          <w:shd w:val="clear" w:color="auto" w:fill="FFFFFF"/>
        </w:rPr>
      </w:pPr>
    </w:p>
    <w:p w14:paraId="68E014EB" w14:textId="77777777" w:rsidR="00B5306F" w:rsidRPr="007C19BE" w:rsidRDefault="00B5306F" w:rsidP="00B5306F">
      <w:pPr>
        <w:pStyle w:val="ListParagraph"/>
        <w:numPr>
          <w:ilvl w:val="0"/>
          <w:numId w:val="3"/>
        </w:numPr>
        <w:rPr>
          <w:rFonts w:cstheme="minorHAnsi"/>
          <w:color w:val="202124"/>
          <w:shd w:val="clear" w:color="auto" w:fill="FFFFFF"/>
        </w:rPr>
      </w:pPr>
      <w:r w:rsidRPr="007C19BE">
        <w:rPr>
          <w:rFonts w:cstheme="minorHAnsi"/>
        </w:rPr>
        <w:t>Keyword.  In JavaScript you cannot use these reserved words as variables, labels, or function names:</w:t>
      </w:r>
      <w:r w:rsidRPr="007C19BE">
        <w:rPr>
          <w:rFonts w:cstheme="minorHAnsi"/>
          <w:color w:val="202124"/>
          <w:shd w:val="clear" w:color="auto" w:fill="FFFFFF"/>
        </w:rPr>
        <w:t xml:space="preserve"> </w:t>
      </w:r>
    </w:p>
    <w:p w14:paraId="778F6AC9" w14:textId="77777777" w:rsidR="00B5306F" w:rsidRPr="007C19BE" w:rsidRDefault="00B5306F" w:rsidP="00B5306F">
      <w:pPr>
        <w:pStyle w:val="ListParagraph"/>
        <w:rPr>
          <w:rFonts w:cstheme="minorHAnsi"/>
          <w:color w:val="202124"/>
          <w:shd w:val="clear" w:color="auto" w:fill="FFFFFF"/>
        </w:rPr>
      </w:pPr>
    </w:p>
    <w:p w14:paraId="5400A50B" w14:textId="77777777" w:rsidR="00B5306F" w:rsidRPr="007C19BE" w:rsidRDefault="00B5306F" w:rsidP="00B5306F">
      <w:pPr>
        <w:pStyle w:val="ListParagraph"/>
        <w:rPr>
          <w:rFonts w:cstheme="minorHAnsi"/>
          <w:color w:val="202124"/>
          <w:shd w:val="clear" w:color="auto" w:fill="FFFFFF"/>
        </w:rPr>
      </w:pPr>
      <w:r w:rsidRPr="007C19BE">
        <w:rPr>
          <w:rFonts w:cstheme="minorHAnsi"/>
        </w:rPr>
        <w:t>Keywords are </w:t>
      </w:r>
      <w:r w:rsidRPr="007C19BE">
        <w:rPr>
          <w:rFonts w:cstheme="minorHAnsi"/>
          <w:b/>
          <w:bCs/>
        </w:rPr>
        <w:t>reserved words that are part of the syntax in the programming language</w:t>
      </w:r>
      <w:r w:rsidRPr="007C19BE">
        <w:rPr>
          <w:rFonts w:cstheme="minorHAnsi"/>
        </w:rPr>
        <w:t>. For example, const a = 'hello'; Here, const is a keyword that denotes that a is a constant.</w:t>
      </w:r>
    </w:p>
    <w:p w14:paraId="37C872EF" w14:textId="77777777" w:rsidR="00B5306F" w:rsidRPr="007C19BE" w:rsidRDefault="00B5306F" w:rsidP="00B5306F">
      <w:pPr>
        <w:pStyle w:val="NoSpacing"/>
        <w:rPr>
          <w:rFonts w:cstheme="minorHAnsi"/>
        </w:rPr>
      </w:pPr>
    </w:p>
    <w:p w14:paraId="1FEE0FCC" w14:textId="77777777" w:rsidR="00B5306F" w:rsidRPr="007C19BE" w:rsidRDefault="00B5306F" w:rsidP="00B5306F">
      <w:pPr>
        <w:pStyle w:val="NoSpacing"/>
        <w:numPr>
          <w:ilvl w:val="0"/>
          <w:numId w:val="3"/>
        </w:numPr>
        <w:rPr>
          <w:rFonts w:cstheme="minorHAnsi"/>
        </w:rPr>
      </w:pPr>
      <w:r w:rsidRPr="007C19BE">
        <w:rPr>
          <w:rFonts w:cstheme="minorHAnsi"/>
        </w:rPr>
        <w:t>The Value of a variable:</w:t>
      </w:r>
    </w:p>
    <w:p w14:paraId="0AE0B7D7" w14:textId="77777777" w:rsidR="00B5306F" w:rsidRPr="007C19BE" w:rsidRDefault="00B5306F" w:rsidP="00B5306F">
      <w:pPr>
        <w:pStyle w:val="NoSpacing"/>
        <w:ind w:left="720"/>
        <w:rPr>
          <w:rFonts w:cstheme="minorHAnsi"/>
        </w:rPr>
      </w:pPr>
      <w:r w:rsidRPr="007C19BE">
        <w:rPr>
          <w:rFonts w:cstheme="minorHAnsi"/>
          <w:i/>
          <w:iCs/>
        </w:rPr>
        <w:t xml:space="preserve">let </w:t>
      </w:r>
      <w:proofErr w:type="spellStart"/>
      <w:r w:rsidRPr="007C19BE">
        <w:rPr>
          <w:rFonts w:cstheme="minorHAnsi"/>
          <w:i/>
          <w:iCs/>
        </w:rPr>
        <w:t>firstName</w:t>
      </w:r>
      <w:proofErr w:type="spellEnd"/>
      <w:r w:rsidRPr="007C19BE">
        <w:rPr>
          <w:rFonts w:cstheme="minorHAnsi"/>
          <w:i/>
          <w:iCs/>
        </w:rPr>
        <w:t xml:space="preserve"> = </w:t>
      </w:r>
      <w:proofErr w:type="spellStart"/>
      <w:r w:rsidRPr="007C19BE">
        <w:rPr>
          <w:rFonts w:cstheme="minorHAnsi"/>
          <w:b/>
          <w:bCs/>
          <w:i/>
          <w:iCs/>
        </w:rPr>
        <w:t>theValue</w:t>
      </w:r>
      <w:proofErr w:type="spellEnd"/>
    </w:p>
    <w:p w14:paraId="69F96574" w14:textId="77777777" w:rsidR="00B5306F" w:rsidRPr="007C19BE" w:rsidRDefault="00B5306F" w:rsidP="00B5306F">
      <w:pPr>
        <w:pStyle w:val="NoSpacing"/>
        <w:ind w:left="720"/>
        <w:rPr>
          <w:rFonts w:cstheme="minorHAnsi"/>
        </w:rPr>
      </w:pPr>
      <w:r w:rsidRPr="007C19BE">
        <w:rPr>
          <w:rFonts w:cstheme="minorHAnsi"/>
        </w:rPr>
        <w:t xml:space="preserve">I do believe the value is the second part. </w:t>
      </w:r>
    </w:p>
    <w:p w14:paraId="1FB615BE" w14:textId="77777777" w:rsidR="00B5306F" w:rsidRDefault="00B5306F" w:rsidP="00B5306F">
      <w:pPr>
        <w:pStyle w:val="NoSpacing"/>
      </w:pPr>
    </w:p>
    <w:p w14:paraId="276CE481" w14:textId="77777777" w:rsidR="00B5306F" w:rsidRPr="004F7310"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F7310">
        <w:rPr>
          <w:rFonts w:ascii="Consolas" w:eastAsia="Times New Roman" w:hAnsi="Consolas" w:cs="Times New Roman"/>
          <w:color w:val="569CD6"/>
          <w:sz w:val="21"/>
          <w:szCs w:val="21"/>
        </w:rPr>
        <w:lastRenderedPageBreak/>
        <w:t>let</w:t>
      </w:r>
      <w:r w:rsidRPr="004F7310">
        <w:rPr>
          <w:rFonts w:ascii="Consolas" w:eastAsia="Times New Roman" w:hAnsi="Consolas" w:cs="Times New Roman"/>
          <w:color w:val="D4D4D4"/>
          <w:sz w:val="21"/>
          <w:szCs w:val="21"/>
        </w:rPr>
        <w:t xml:space="preserve"> </w:t>
      </w:r>
      <w:proofErr w:type="spellStart"/>
      <w:r w:rsidRPr="004F7310">
        <w:rPr>
          <w:rFonts w:ascii="Consolas" w:eastAsia="Times New Roman" w:hAnsi="Consolas" w:cs="Times New Roman"/>
          <w:color w:val="9CDCFE"/>
          <w:sz w:val="21"/>
          <w:szCs w:val="21"/>
        </w:rPr>
        <w:t>firstName</w:t>
      </w:r>
      <w:proofErr w:type="spellEnd"/>
      <w:r w:rsidRPr="004F7310">
        <w:rPr>
          <w:rFonts w:ascii="Consolas" w:eastAsia="Times New Roman" w:hAnsi="Consolas" w:cs="Times New Roman"/>
          <w:color w:val="D4D4D4"/>
          <w:sz w:val="21"/>
          <w:szCs w:val="21"/>
        </w:rPr>
        <w:t xml:space="preserve"> = </w:t>
      </w:r>
      <w:r w:rsidRPr="004F7310">
        <w:rPr>
          <w:rFonts w:ascii="Consolas" w:eastAsia="Times New Roman" w:hAnsi="Consolas" w:cs="Times New Roman"/>
          <w:color w:val="569CD6"/>
          <w:sz w:val="21"/>
          <w:szCs w:val="21"/>
        </w:rPr>
        <w:t>undefined</w:t>
      </w:r>
      <w:r w:rsidRPr="004F7310">
        <w:rPr>
          <w:rFonts w:ascii="Consolas" w:eastAsia="Times New Roman" w:hAnsi="Consolas" w:cs="Times New Roman"/>
          <w:color w:val="D4D4D4"/>
          <w:sz w:val="21"/>
          <w:szCs w:val="21"/>
        </w:rPr>
        <w:t>;</w:t>
      </w:r>
    </w:p>
    <w:p w14:paraId="1786F179" w14:textId="77777777" w:rsidR="00B5306F" w:rsidRDefault="00B5306F" w:rsidP="00B5306F">
      <w:pPr>
        <w:pStyle w:val="NoSpacing"/>
        <w:ind w:left="720"/>
      </w:pPr>
    </w:p>
    <w:p w14:paraId="2EEA62CF" w14:textId="77777777" w:rsidR="00B5306F" w:rsidRDefault="00B5306F" w:rsidP="00B5306F">
      <w:pPr>
        <w:pStyle w:val="NoSpacing"/>
        <w:ind w:left="720"/>
      </w:pPr>
      <w:r>
        <w:t xml:space="preserve">“In this example, </w:t>
      </w:r>
      <w:r>
        <w:rPr>
          <w:i/>
          <w:iCs/>
        </w:rPr>
        <w:t>b</w:t>
      </w:r>
      <w:r w:rsidRPr="004E7BEE">
        <w:rPr>
          <w:i/>
          <w:iCs/>
        </w:rPr>
        <w:t>ecause</w:t>
      </w:r>
      <w:r>
        <w:t xml:space="preserve"> we have set </w:t>
      </w:r>
      <w:proofErr w:type="spellStart"/>
      <w:r>
        <w:rPr>
          <w:i/>
          <w:iCs/>
        </w:rPr>
        <w:t>firstName</w:t>
      </w:r>
      <w:proofErr w:type="spellEnd"/>
      <w:r>
        <w:rPr>
          <w:i/>
          <w:iCs/>
        </w:rPr>
        <w:t xml:space="preserve"> </w:t>
      </w:r>
      <w:r>
        <w:t xml:space="preserve">to </w:t>
      </w:r>
      <w:r>
        <w:rPr>
          <w:i/>
          <w:iCs/>
        </w:rPr>
        <w:t>undefined</w:t>
      </w:r>
      <w:r>
        <w:t xml:space="preserve"> as a value, it’s type is also undefined.”</w:t>
      </w:r>
    </w:p>
    <w:p w14:paraId="70DD6D59" w14:textId="77777777" w:rsidR="00B5306F" w:rsidRDefault="00B5306F" w:rsidP="00B5306F">
      <w:pPr>
        <w:pStyle w:val="NoSpacing"/>
      </w:pPr>
    </w:p>
    <w:p w14:paraId="79B8DA7A" w14:textId="77777777" w:rsidR="00B5306F" w:rsidRDefault="00B5306F" w:rsidP="00B5306F">
      <w:pPr>
        <w:pStyle w:val="NoSpacing"/>
        <w:numPr>
          <w:ilvl w:val="0"/>
          <w:numId w:val="3"/>
        </w:numPr>
      </w:pPr>
      <w:r>
        <w:t xml:space="preserve">Variable - In the following statement, the </w:t>
      </w:r>
      <w:r w:rsidRPr="00021B65">
        <w:rPr>
          <w:b/>
          <w:bCs/>
        </w:rPr>
        <w:t>variable</w:t>
      </w:r>
      <w:r>
        <w:t xml:space="preserve"> is age, and the type of age is a string ‘30’?</w:t>
      </w:r>
    </w:p>
    <w:p w14:paraId="43A270EF" w14:textId="77777777" w:rsidR="00B5306F" w:rsidRDefault="00B5306F" w:rsidP="00B5306F">
      <w:pPr>
        <w:pStyle w:val="NoSpacing"/>
        <w:ind w:left="720"/>
      </w:pPr>
      <w:r>
        <w:rPr>
          <w:i/>
          <w:iCs/>
        </w:rPr>
        <w:t xml:space="preserve">Let </w:t>
      </w:r>
      <w:r w:rsidRPr="00021B65">
        <w:rPr>
          <w:b/>
          <w:bCs/>
          <w:i/>
          <w:iCs/>
        </w:rPr>
        <w:t>age</w:t>
      </w:r>
      <w:r>
        <w:rPr>
          <w:i/>
          <w:iCs/>
        </w:rPr>
        <w:t xml:space="preserve"> = 30;</w:t>
      </w:r>
      <w:r>
        <w:br/>
      </w:r>
    </w:p>
    <w:p w14:paraId="49D348FB" w14:textId="77777777" w:rsidR="00B5306F" w:rsidRPr="0035404F" w:rsidRDefault="00B5306F" w:rsidP="00B5306F">
      <w:pPr>
        <w:pStyle w:val="NoSpacing"/>
      </w:pPr>
    </w:p>
    <w:p w14:paraId="49A39BF3" w14:textId="77777777" w:rsidR="00B5306F" w:rsidRDefault="00B5306F" w:rsidP="00B5306F">
      <w:pPr>
        <w:pStyle w:val="NoSpacing"/>
        <w:numPr>
          <w:ilvl w:val="0"/>
          <w:numId w:val="3"/>
        </w:numPr>
      </w:pPr>
      <w:r>
        <w:t>Primitive types type:</w:t>
      </w:r>
    </w:p>
    <w:p w14:paraId="24A2A028" w14:textId="77777777" w:rsidR="00B5306F" w:rsidRDefault="00B5306F" w:rsidP="00B5306F">
      <w:pPr>
        <w:pStyle w:val="NoSpacing"/>
        <w:numPr>
          <w:ilvl w:val="0"/>
          <w:numId w:val="5"/>
        </w:numPr>
      </w:pPr>
      <w:proofErr w:type="spellStart"/>
      <w:r>
        <w:t>boolen</w:t>
      </w:r>
      <w:proofErr w:type="spellEnd"/>
      <w:r>
        <w:t xml:space="preserve">, </w:t>
      </w:r>
    </w:p>
    <w:p w14:paraId="0DE6E112" w14:textId="77777777" w:rsidR="00B5306F" w:rsidRDefault="00B5306F" w:rsidP="00B5306F">
      <w:pPr>
        <w:pStyle w:val="NoSpacing"/>
        <w:numPr>
          <w:ilvl w:val="0"/>
          <w:numId w:val="5"/>
        </w:numPr>
      </w:pPr>
      <w:r>
        <w:t xml:space="preserve">null, </w:t>
      </w:r>
    </w:p>
    <w:p w14:paraId="6D552E67" w14:textId="77777777" w:rsidR="00B5306F" w:rsidRDefault="00B5306F" w:rsidP="00B5306F">
      <w:pPr>
        <w:pStyle w:val="NoSpacing"/>
        <w:numPr>
          <w:ilvl w:val="0"/>
          <w:numId w:val="5"/>
        </w:numPr>
      </w:pPr>
      <w:r>
        <w:t xml:space="preserve">undefined type </w:t>
      </w:r>
      <w:r>
        <w:br/>
        <w:t xml:space="preserve">number type </w:t>
      </w:r>
    </w:p>
    <w:p w14:paraId="77E20E77" w14:textId="77777777" w:rsidR="00B5306F" w:rsidRDefault="00B5306F" w:rsidP="00B5306F">
      <w:pPr>
        <w:pStyle w:val="NoSpacing"/>
        <w:numPr>
          <w:ilvl w:val="0"/>
          <w:numId w:val="5"/>
        </w:numPr>
      </w:pPr>
      <w:r>
        <w:t xml:space="preserve">string type, </w:t>
      </w:r>
    </w:p>
    <w:p w14:paraId="3651DE8C" w14:textId="77777777" w:rsidR="00B5306F" w:rsidRDefault="00B5306F" w:rsidP="00B5306F">
      <w:pPr>
        <w:pStyle w:val="NoSpacing"/>
        <w:numPr>
          <w:ilvl w:val="0"/>
          <w:numId w:val="5"/>
        </w:numPr>
      </w:pPr>
      <w:proofErr w:type="spellStart"/>
      <w:r>
        <w:t>etc</w:t>
      </w:r>
      <w:proofErr w:type="spellEnd"/>
    </w:p>
    <w:p w14:paraId="7DD36950" w14:textId="77777777" w:rsidR="00B5306F" w:rsidRDefault="00B5306F" w:rsidP="00B5306F">
      <w:pPr>
        <w:pStyle w:val="NoSpacing"/>
      </w:pPr>
    </w:p>
    <w:p w14:paraId="327C14B4" w14:textId="77777777" w:rsidR="00B5306F" w:rsidRDefault="00B5306F" w:rsidP="00B5306F">
      <w:pPr>
        <w:pStyle w:val="NoSpacing"/>
        <w:ind w:left="720"/>
      </w:pPr>
      <w:r>
        <w:t xml:space="preserve">These are the examples of primitives/value types. </w:t>
      </w:r>
    </w:p>
    <w:p w14:paraId="5D3313EE" w14:textId="77777777" w:rsidR="00B5306F" w:rsidRPr="0045561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name</w:t>
      </w:r>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CE9178"/>
          <w:sz w:val="21"/>
          <w:szCs w:val="21"/>
        </w:rPr>
        <w:t>'Mosh</w:t>
      </w:r>
      <w:proofErr w:type="gramStart"/>
      <w:r w:rsidRPr="0045561F">
        <w:rPr>
          <w:rFonts w:ascii="Consolas" w:eastAsia="Times New Roman" w:hAnsi="Consolas" w:cs="Times New Roman"/>
          <w:color w:val="CE9178"/>
          <w:sz w:val="21"/>
          <w:szCs w:val="21"/>
        </w:rPr>
        <w:t>'</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/This is a String Literal</w:t>
      </w:r>
    </w:p>
    <w:p w14:paraId="0B9089CD" w14:textId="77777777" w:rsidR="00B5306F" w:rsidRPr="0045561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9CDCFE"/>
          <w:sz w:val="21"/>
          <w:szCs w:val="21"/>
        </w:rPr>
        <w:t>age</w:t>
      </w:r>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B5CEA8"/>
          <w:sz w:val="21"/>
          <w:szCs w:val="21"/>
        </w:rPr>
        <w:t>30</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/Number Literal</w:t>
      </w:r>
    </w:p>
    <w:p w14:paraId="43032602" w14:textId="77777777" w:rsidR="00B5306F" w:rsidRPr="0045561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isApproved</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true</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 Boolean Literal</w:t>
      </w:r>
    </w:p>
    <w:p w14:paraId="6AD5FED4" w14:textId="77777777" w:rsidR="00B5306F" w:rsidRPr="0045561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firstNames</w:t>
      </w:r>
      <w:proofErr w:type="spellEnd"/>
      <w:r w:rsidRPr="0045561F">
        <w:rPr>
          <w:rFonts w:ascii="Consolas" w:eastAsia="Times New Roman" w:hAnsi="Consolas" w:cs="Times New Roman"/>
          <w:color w:val="D4D4D4"/>
          <w:sz w:val="21"/>
          <w:szCs w:val="21"/>
        </w:rPr>
        <w:t xml:space="preserve"> = </w:t>
      </w:r>
      <w:proofErr w:type="gramStart"/>
      <w:r w:rsidRPr="0045561F">
        <w:rPr>
          <w:rFonts w:ascii="Consolas" w:eastAsia="Times New Roman" w:hAnsi="Consolas" w:cs="Times New Roman"/>
          <w:color w:val="569CD6"/>
          <w:sz w:val="21"/>
          <w:szCs w:val="21"/>
        </w:rPr>
        <w:t>undefined</w:t>
      </w:r>
      <w:r w:rsidRPr="0045561F">
        <w:rPr>
          <w:rFonts w:ascii="Consolas" w:eastAsia="Times New Roman" w:hAnsi="Consolas" w:cs="Times New Roman"/>
          <w:color w:val="D4D4D4"/>
          <w:sz w:val="21"/>
          <w:szCs w:val="21"/>
        </w:rPr>
        <w:t>;  </w:t>
      </w:r>
      <w:r w:rsidRPr="0045561F">
        <w:rPr>
          <w:rFonts w:ascii="Consolas" w:eastAsia="Times New Roman" w:hAnsi="Consolas" w:cs="Times New Roman"/>
          <w:color w:val="6A9955"/>
          <w:sz w:val="21"/>
          <w:szCs w:val="21"/>
        </w:rPr>
        <w:t>/</w:t>
      </w:r>
      <w:proofErr w:type="gramEnd"/>
      <w:r w:rsidRPr="0045561F">
        <w:rPr>
          <w:rFonts w:ascii="Consolas" w:eastAsia="Times New Roman" w:hAnsi="Consolas" w:cs="Times New Roman"/>
          <w:color w:val="6A9955"/>
          <w:sz w:val="21"/>
          <w:szCs w:val="21"/>
        </w:rPr>
        <w:t>/undefined</w:t>
      </w:r>
    </w:p>
    <w:p w14:paraId="2E9DFEA2" w14:textId="77777777" w:rsidR="00B5306F" w:rsidRPr="0045561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5561F">
        <w:rPr>
          <w:rFonts w:ascii="Consolas" w:eastAsia="Times New Roman" w:hAnsi="Consolas" w:cs="Times New Roman"/>
          <w:color w:val="569CD6"/>
          <w:sz w:val="21"/>
          <w:szCs w:val="21"/>
        </w:rPr>
        <w:t>let</w:t>
      </w:r>
      <w:r w:rsidRPr="0045561F">
        <w:rPr>
          <w:rFonts w:ascii="Consolas" w:eastAsia="Times New Roman" w:hAnsi="Consolas" w:cs="Times New Roman"/>
          <w:color w:val="D4D4D4"/>
          <w:sz w:val="21"/>
          <w:szCs w:val="21"/>
        </w:rPr>
        <w:t xml:space="preserve"> </w:t>
      </w:r>
      <w:proofErr w:type="spellStart"/>
      <w:r w:rsidRPr="0045561F">
        <w:rPr>
          <w:rFonts w:ascii="Consolas" w:eastAsia="Times New Roman" w:hAnsi="Consolas" w:cs="Times New Roman"/>
          <w:color w:val="9CDCFE"/>
          <w:sz w:val="21"/>
          <w:szCs w:val="21"/>
        </w:rPr>
        <w:t>lastNames</w:t>
      </w:r>
      <w:proofErr w:type="spellEnd"/>
      <w:r w:rsidRPr="0045561F">
        <w:rPr>
          <w:rFonts w:ascii="Consolas" w:eastAsia="Times New Roman" w:hAnsi="Consolas" w:cs="Times New Roman"/>
          <w:color w:val="D4D4D4"/>
          <w:sz w:val="21"/>
          <w:szCs w:val="21"/>
        </w:rPr>
        <w:t xml:space="preserve"> = </w:t>
      </w:r>
      <w:r w:rsidRPr="0045561F">
        <w:rPr>
          <w:rFonts w:ascii="Consolas" w:eastAsia="Times New Roman" w:hAnsi="Consolas" w:cs="Times New Roman"/>
          <w:color w:val="569CD6"/>
          <w:sz w:val="21"/>
          <w:szCs w:val="21"/>
        </w:rPr>
        <w:t>null</w:t>
      </w:r>
      <w:r w:rsidRPr="0045561F">
        <w:rPr>
          <w:rFonts w:ascii="Consolas" w:eastAsia="Times New Roman" w:hAnsi="Consolas" w:cs="Times New Roman"/>
          <w:color w:val="D4D4D4"/>
          <w:sz w:val="21"/>
          <w:szCs w:val="21"/>
        </w:rPr>
        <w:t xml:space="preserve">; </w:t>
      </w:r>
      <w:r w:rsidRPr="0045561F">
        <w:rPr>
          <w:rFonts w:ascii="Consolas" w:eastAsia="Times New Roman" w:hAnsi="Consolas" w:cs="Times New Roman"/>
          <w:color w:val="6A9955"/>
          <w:sz w:val="21"/>
          <w:szCs w:val="21"/>
        </w:rPr>
        <w:t>//null</w:t>
      </w:r>
    </w:p>
    <w:p w14:paraId="7E3E4AD0" w14:textId="77777777" w:rsidR="00B5306F" w:rsidRDefault="00B5306F" w:rsidP="00B5306F">
      <w:pPr>
        <w:pStyle w:val="NoSpacing"/>
      </w:pPr>
    </w:p>
    <w:p w14:paraId="36C91615" w14:textId="77777777" w:rsidR="00B5306F" w:rsidRDefault="00B5306F" w:rsidP="00B5306F">
      <w:pPr>
        <w:pStyle w:val="NoSpacing"/>
      </w:pPr>
    </w:p>
    <w:p w14:paraId="5B60FBAB" w14:textId="77777777" w:rsidR="00B5306F" w:rsidRPr="001A45CD" w:rsidRDefault="00B5306F" w:rsidP="00B5306F">
      <w:pPr>
        <w:pStyle w:val="NoSpacing"/>
        <w:numPr>
          <w:ilvl w:val="0"/>
          <w:numId w:val="2"/>
        </w:numPr>
        <w:rPr>
          <w:i/>
          <w:iCs/>
        </w:rPr>
      </w:pPr>
      <w:r>
        <w:t xml:space="preserve">Boolean - A </w:t>
      </w:r>
      <w:proofErr w:type="spellStart"/>
      <w:r>
        <w:t>boolean</w:t>
      </w:r>
      <w:proofErr w:type="spellEnd"/>
      <w:r>
        <w:t xml:space="preserve"> can either be true or false.  We use Boolean in situations where we want to have some logic.  E.g., If the order is approved, it needs to be shipped.  So, the value of Boolean variable can be true or false.  </w:t>
      </w:r>
      <w:r>
        <w:br/>
      </w:r>
    </w:p>
    <w:p w14:paraId="32A3B95F" w14:textId="77777777" w:rsidR="00B5306F" w:rsidRPr="001A45CD" w:rsidRDefault="00B5306F" w:rsidP="00B5306F">
      <w:pPr>
        <w:pStyle w:val="NoSpacing"/>
        <w:ind w:left="720"/>
        <w:rPr>
          <w:i/>
          <w:iCs/>
        </w:rPr>
      </w:pPr>
      <w:r>
        <w:t xml:space="preserve">E.g., </w:t>
      </w:r>
      <w:r w:rsidRPr="001A45CD">
        <w:rPr>
          <w:i/>
          <w:iCs/>
        </w:rPr>
        <w:t xml:space="preserve">let </w:t>
      </w:r>
      <w:proofErr w:type="spellStart"/>
      <w:r w:rsidRPr="001A45CD">
        <w:rPr>
          <w:i/>
          <w:iCs/>
        </w:rPr>
        <w:t>isApproved</w:t>
      </w:r>
      <w:proofErr w:type="spellEnd"/>
      <w:r w:rsidRPr="001A45CD">
        <w:rPr>
          <w:i/>
          <w:iCs/>
        </w:rPr>
        <w:t xml:space="preserve"> = true;</w:t>
      </w:r>
    </w:p>
    <w:p w14:paraId="4E0B3AB7" w14:textId="77777777" w:rsidR="00B5306F" w:rsidRDefault="00B5306F" w:rsidP="00B5306F">
      <w:pPr>
        <w:pStyle w:val="NoSpacing"/>
      </w:pPr>
    </w:p>
    <w:p w14:paraId="1FD86A14" w14:textId="77777777" w:rsidR="00B5306F" w:rsidRDefault="00B5306F" w:rsidP="00B5306F">
      <w:pPr>
        <w:pStyle w:val="NoSpacing"/>
      </w:pPr>
    </w:p>
    <w:p w14:paraId="4C6A54CF" w14:textId="77777777" w:rsidR="00B5306F" w:rsidRDefault="00B5306F" w:rsidP="00B5306F">
      <w:pPr>
        <w:pStyle w:val="NoSpacing"/>
        <w:numPr>
          <w:ilvl w:val="0"/>
          <w:numId w:val="2"/>
        </w:numPr>
      </w:pPr>
      <w:r>
        <w:t xml:space="preserve">Undefined - (From </w:t>
      </w:r>
      <w:proofErr w:type="spellStart"/>
      <w:r>
        <w:t>Mosh’s</w:t>
      </w:r>
      <w:proofErr w:type="spellEnd"/>
      <w:r>
        <w:t xml:space="preserve"> Primitive Types).   When we fail to initialize a variable, it is undefined by default.  </w:t>
      </w:r>
    </w:p>
    <w:p w14:paraId="26447758" w14:textId="77777777" w:rsidR="00B5306F" w:rsidRDefault="00B5306F" w:rsidP="00B5306F">
      <w:pPr>
        <w:pStyle w:val="NoSpacing"/>
        <w:ind w:left="720"/>
      </w:pPr>
    </w:p>
    <w:p w14:paraId="2BA34542" w14:textId="77777777" w:rsidR="00B5306F" w:rsidRDefault="00B5306F" w:rsidP="00B5306F">
      <w:pPr>
        <w:pStyle w:val="NoSpacing"/>
        <w:ind w:left="720"/>
      </w:pPr>
      <w:r>
        <w:t>E.g.:</w:t>
      </w:r>
      <w:r w:rsidRPr="002D6B6B">
        <w:t xml:space="preserve"> </w:t>
      </w:r>
      <w:r>
        <w:t xml:space="preserve"> </w:t>
      </w:r>
      <w:r w:rsidRPr="002D6B6B">
        <w:rPr>
          <w:i/>
          <w:iCs/>
        </w:rPr>
        <w:t xml:space="preserve">let </w:t>
      </w:r>
      <w:proofErr w:type="spellStart"/>
      <w:r w:rsidRPr="002D6B6B">
        <w:rPr>
          <w:i/>
          <w:iCs/>
        </w:rPr>
        <w:t>firstName</w:t>
      </w:r>
      <w:proofErr w:type="spellEnd"/>
      <w:r w:rsidRPr="002D6B6B">
        <w:rPr>
          <w:i/>
          <w:iCs/>
        </w:rPr>
        <w:t>;</w:t>
      </w:r>
      <w:r>
        <w:rPr>
          <w:i/>
          <w:iCs/>
        </w:rPr>
        <w:t xml:space="preserve"> </w:t>
      </w:r>
      <w:r>
        <w:t xml:space="preserve">or </w:t>
      </w:r>
      <w:r w:rsidRPr="002D6B6B">
        <w:rPr>
          <w:i/>
          <w:iCs/>
        </w:rPr>
        <w:t xml:space="preserve">let </w:t>
      </w:r>
      <w:proofErr w:type="spellStart"/>
      <w:r w:rsidRPr="002D6B6B">
        <w:rPr>
          <w:i/>
          <w:iCs/>
        </w:rPr>
        <w:t>firstName</w:t>
      </w:r>
      <w:proofErr w:type="spellEnd"/>
      <w:r w:rsidRPr="002D6B6B">
        <w:rPr>
          <w:i/>
          <w:iCs/>
        </w:rPr>
        <w:t xml:space="preserve"> = undefined;</w:t>
      </w:r>
    </w:p>
    <w:p w14:paraId="31A4CA19" w14:textId="77777777" w:rsidR="00B5306F" w:rsidRDefault="00B5306F" w:rsidP="00B5306F">
      <w:pPr>
        <w:pStyle w:val="NoSpacing"/>
      </w:pPr>
    </w:p>
    <w:p w14:paraId="19E9E1BF" w14:textId="77777777" w:rsidR="00B5306F" w:rsidRDefault="00B5306F" w:rsidP="00B5306F">
      <w:pPr>
        <w:pStyle w:val="NoSpacing"/>
        <w:numPr>
          <w:ilvl w:val="0"/>
          <w:numId w:val="2"/>
        </w:numPr>
      </w:pPr>
      <w:r>
        <w:t>Null - Used when we Explicitly want to clear the value of a variable.  More common that ‘undefined</w:t>
      </w:r>
      <w:proofErr w:type="gramStart"/>
      <w:r>
        <w:t>’.</w:t>
      </w:r>
      <w:proofErr w:type="gramEnd"/>
    </w:p>
    <w:p w14:paraId="3C862CDC" w14:textId="77777777" w:rsidR="00B5306F" w:rsidRPr="005654EF" w:rsidRDefault="00B5306F" w:rsidP="00B5306F">
      <w:pPr>
        <w:pStyle w:val="NoSpacing"/>
        <w:ind w:left="720"/>
        <w:rPr>
          <w:i/>
          <w:iCs/>
        </w:rPr>
      </w:pPr>
      <w:r>
        <w:rPr>
          <w:i/>
          <w:iCs/>
        </w:rPr>
        <w:t xml:space="preserve">E.g., </w:t>
      </w:r>
      <w:r w:rsidRPr="005654EF">
        <w:rPr>
          <w:i/>
          <w:iCs/>
        </w:rPr>
        <w:t xml:space="preserve">let </w:t>
      </w:r>
      <w:proofErr w:type="spellStart"/>
      <w:r w:rsidRPr="005654EF">
        <w:rPr>
          <w:i/>
          <w:iCs/>
        </w:rPr>
        <w:t>lastNames</w:t>
      </w:r>
      <w:proofErr w:type="spellEnd"/>
      <w:r w:rsidRPr="005654EF">
        <w:rPr>
          <w:i/>
          <w:iCs/>
        </w:rPr>
        <w:t xml:space="preserve"> = null;</w:t>
      </w:r>
    </w:p>
    <w:p w14:paraId="0273D0E9" w14:textId="77777777" w:rsidR="00B5306F" w:rsidRDefault="00B5306F" w:rsidP="00B5306F">
      <w:pPr>
        <w:pStyle w:val="NoSpacing"/>
        <w:ind w:left="720"/>
      </w:pPr>
      <w:r>
        <w:br/>
      </w:r>
    </w:p>
    <w:p w14:paraId="30223E15" w14:textId="77777777" w:rsidR="00B5306F" w:rsidRPr="006925A9" w:rsidRDefault="00B5306F" w:rsidP="00B5306F">
      <w:pPr>
        <w:pStyle w:val="NoSpacing"/>
        <w:numPr>
          <w:ilvl w:val="0"/>
          <w:numId w:val="2"/>
        </w:numPr>
        <w:rPr>
          <w:i/>
          <w:iCs/>
        </w:rPr>
      </w:pPr>
      <w:r>
        <w:t xml:space="preserve">Dynamic Language - 04 - Dynamic Typing Mosh - </w:t>
      </w:r>
      <w:r w:rsidRPr="006925A9">
        <w:t>In static languages, when we declare a variable, the Type of that variable is set and it cannot be changed in the future</w:t>
      </w:r>
      <w:r>
        <w:t>. E.g.</w:t>
      </w:r>
      <w:proofErr w:type="gramStart"/>
      <w:r>
        <w:t>,</w:t>
      </w:r>
      <w:r w:rsidRPr="006925A9">
        <w:t xml:space="preserve">  </w:t>
      </w:r>
      <w:r w:rsidRPr="006925A9">
        <w:rPr>
          <w:i/>
          <w:iCs/>
        </w:rPr>
        <w:t>string</w:t>
      </w:r>
      <w:proofErr w:type="gramEnd"/>
      <w:r w:rsidRPr="006925A9">
        <w:rPr>
          <w:i/>
          <w:iCs/>
        </w:rPr>
        <w:t xml:space="preserve"> name = ‘John’;</w:t>
      </w:r>
      <w:r>
        <w:rPr>
          <w:i/>
          <w:iCs/>
        </w:rPr>
        <w:t xml:space="preserve">  </w:t>
      </w:r>
      <w:r>
        <w:t xml:space="preserve">((The value of name variable (a string type, John) cannot be altered.))   </w:t>
      </w:r>
    </w:p>
    <w:p w14:paraId="2CB47164" w14:textId="77777777" w:rsidR="00B5306F" w:rsidRPr="006925A9" w:rsidRDefault="00B5306F" w:rsidP="00B5306F">
      <w:pPr>
        <w:pStyle w:val="NoSpacing"/>
        <w:ind w:left="720"/>
        <w:rPr>
          <w:i/>
          <w:iCs/>
        </w:rPr>
      </w:pPr>
    </w:p>
    <w:p w14:paraId="216ED7EE" w14:textId="77777777" w:rsidR="00B5306F" w:rsidRPr="006925A9" w:rsidRDefault="00B5306F" w:rsidP="00B5306F">
      <w:pPr>
        <w:pStyle w:val="NoSpacing"/>
        <w:ind w:left="720"/>
      </w:pPr>
      <w:r w:rsidRPr="006925A9">
        <w:t xml:space="preserve">Whereas in a dynamic language, </w:t>
      </w:r>
      <w:r>
        <w:t xml:space="preserve">“The type of these variable will be determined at runtime, based on the values we assign to them”  </w:t>
      </w:r>
      <w:r>
        <w:br/>
      </w:r>
      <w:r>
        <w:br/>
        <w:t>E.g.,</w:t>
      </w:r>
      <w:r w:rsidRPr="006925A9">
        <w:t xml:space="preserve"> </w:t>
      </w:r>
      <w:r w:rsidRPr="006925A9">
        <w:rPr>
          <w:i/>
          <w:iCs/>
        </w:rPr>
        <w:t>let name = ‘John</w:t>
      </w:r>
      <w:proofErr w:type="gramStart"/>
      <w:r w:rsidRPr="006925A9">
        <w:rPr>
          <w:i/>
          <w:iCs/>
        </w:rPr>
        <w:t>’;</w:t>
      </w:r>
      <w:r>
        <w:rPr>
          <w:i/>
          <w:iCs/>
        </w:rPr>
        <w:t xml:space="preserve">  </w:t>
      </w:r>
      <w:r>
        <w:t>(</w:t>
      </w:r>
      <w:proofErr w:type="gramEnd"/>
      <w:r>
        <w:t xml:space="preserve">(Let allows the variable to be changed later.  Both the content (value?) and the type, I believe.  In the example, </w:t>
      </w:r>
      <w:proofErr w:type="gramStart"/>
      <w:r>
        <w:t>Mosh</w:t>
      </w:r>
      <w:proofErr w:type="gramEnd"/>
      <w:r>
        <w:t xml:space="preserve"> changed the name to a number in the console, changing the variable type to a number.))</w:t>
      </w:r>
    </w:p>
    <w:p w14:paraId="345E8DB1" w14:textId="77777777" w:rsidR="00B5306F" w:rsidRDefault="00B5306F" w:rsidP="00B5306F">
      <w:pPr>
        <w:pStyle w:val="NoSpacing"/>
        <w:ind w:left="720"/>
      </w:pPr>
    </w:p>
    <w:p w14:paraId="2A6E9D0A" w14:textId="77777777" w:rsidR="00B5306F" w:rsidRDefault="00B5306F" w:rsidP="00B5306F">
      <w:pPr>
        <w:pStyle w:val="NoSpacing"/>
      </w:pPr>
    </w:p>
    <w:p w14:paraId="708B4506" w14:textId="77777777" w:rsidR="00B5306F" w:rsidRDefault="00B5306F" w:rsidP="00B5306F">
      <w:pPr>
        <w:pStyle w:val="NoSpacing"/>
      </w:pPr>
    </w:p>
    <w:p w14:paraId="29E3E075" w14:textId="77777777" w:rsidR="00B5306F" w:rsidRDefault="00B5306F" w:rsidP="00B5306F">
      <w:pPr>
        <w:pStyle w:val="NoSpacing"/>
        <w:numPr>
          <w:ilvl w:val="0"/>
          <w:numId w:val="2"/>
        </w:numPr>
      </w:pPr>
      <w:proofErr w:type="spellStart"/>
      <w:r>
        <w:lastRenderedPageBreak/>
        <w:t>Typeof</w:t>
      </w:r>
      <w:proofErr w:type="spellEnd"/>
      <w:r>
        <w:t xml:space="preserve"> - An operator that tells us the type of a given variable. </w:t>
      </w:r>
      <w:r>
        <w:br/>
      </w:r>
      <w:r>
        <w:br/>
        <w:t>E.g., for the following code:</w:t>
      </w:r>
      <w:r>
        <w:br/>
      </w:r>
      <w:r>
        <w:br/>
      </w:r>
      <w:r w:rsidRPr="006925A9">
        <w:rPr>
          <w:noProof/>
        </w:rPr>
        <w:drawing>
          <wp:inline distT="0" distB="0" distL="0" distR="0" wp14:anchorId="6AB14533" wp14:editId="2DB89463">
            <wp:extent cx="5761990" cy="902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990" cy="902970"/>
                    </a:xfrm>
                    <a:prstGeom prst="rect">
                      <a:avLst/>
                    </a:prstGeom>
                    <a:noFill/>
                    <a:ln>
                      <a:noFill/>
                    </a:ln>
                  </pic:spPr>
                </pic:pic>
              </a:graphicData>
            </a:graphic>
          </wp:inline>
        </w:drawing>
      </w:r>
      <w:r>
        <w:br/>
      </w:r>
      <w:r>
        <w:br/>
        <w:t xml:space="preserve"> </w:t>
      </w:r>
      <w:r>
        <w:rPr>
          <w:i/>
          <w:iCs/>
        </w:rPr>
        <w:t xml:space="preserve">type of </w:t>
      </w:r>
      <w:r>
        <w:t>name</w:t>
      </w:r>
      <w:r>
        <w:br/>
        <w:t xml:space="preserve">‘string’  </w:t>
      </w:r>
    </w:p>
    <w:p w14:paraId="2626A3ED" w14:textId="77777777" w:rsidR="00B5306F" w:rsidRDefault="00B5306F" w:rsidP="00B5306F">
      <w:pPr>
        <w:pStyle w:val="NoSpacing"/>
      </w:pPr>
    </w:p>
    <w:p w14:paraId="336B7026" w14:textId="77777777" w:rsidR="00B5306F" w:rsidRDefault="00B5306F" w:rsidP="00B5306F">
      <w:pPr>
        <w:pStyle w:val="NoSpacing"/>
        <w:numPr>
          <w:ilvl w:val="0"/>
          <w:numId w:val="2"/>
        </w:numPr>
      </w:pPr>
      <w:r>
        <w:t xml:space="preserve">Floating point number - A decimalized number?  Like 30.1.  ((In JS, there aren’t floating point numbers and integers.  Just </w:t>
      </w:r>
      <w:r>
        <w:rPr>
          <w:i/>
          <w:iCs/>
        </w:rPr>
        <w:t>number.</w:t>
      </w:r>
    </w:p>
    <w:p w14:paraId="3BBA2C5C" w14:textId="77777777" w:rsidR="00B5306F" w:rsidRDefault="00B5306F" w:rsidP="00B5306F">
      <w:pPr>
        <w:pStyle w:val="NoSpacing"/>
      </w:pPr>
    </w:p>
    <w:p w14:paraId="704494FE" w14:textId="77777777" w:rsidR="00B5306F" w:rsidRDefault="00B5306F" w:rsidP="00B5306F">
      <w:pPr>
        <w:pStyle w:val="NoSpacing"/>
      </w:pPr>
    </w:p>
    <w:p w14:paraId="1214D0BC" w14:textId="77777777" w:rsidR="00B5306F" w:rsidRPr="00356FF3" w:rsidRDefault="00B5306F" w:rsidP="00B5306F">
      <w:pPr>
        <w:pStyle w:val="NoSpacing"/>
        <w:numPr>
          <w:ilvl w:val="0"/>
          <w:numId w:val="2"/>
        </w:numPr>
        <w:rPr>
          <w:b/>
          <w:bCs/>
        </w:rPr>
      </w:pPr>
      <w:r>
        <w:t>Reference types (In contrast to Primitive/ Value Types) (Mosh 05 - Objects)</w:t>
      </w:r>
    </w:p>
    <w:p w14:paraId="43986489" w14:textId="77777777" w:rsidR="00B5306F" w:rsidRPr="00356FF3" w:rsidRDefault="00B5306F" w:rsidP="00B5306F">
      <w:pPr>
        <w:pStyle w:val="NoSpacing"/>
        <w:numPr>
          <w:ilvl w:val="1"/>
          <w:numId w:val="2"/>
        </w:numPr>
        <w:rPr>
          <w:b/>
          <w:bCs/>
        </w:rPr>
      </w:pPr>
      <w:r>
        <w:t>Objects</w:t>
      </w:r>
    </w:p>
    <w:p w14:paraId="4855A400" w14:textId="77777777" w:rsidR="00B5306F" w:rsidRPr="00356FF3" w:rsidRDefault="00B5306F" w:rsidP="00B5306F">
      <w:pPr>
        <w:pStyle w:val="NoSpacing"/>
        <w:numPr>
          <w:ilvl w:val="1"/>
          <w:numId w:val="2"/>
        </w:numPr>
        <w:rPr>
          <w:b/>
          <w:bCs/>
        </w:rPr>
      </w:pPr>
      <w:r>
        <w:t>Arrays</w:t>
      </w:r>
    </w:p>
    <w:p w14:paraId="188171BD" w14:textId="77777777" w:rsidR="00B5306F" w:rsidRPr="00356FF3" w:rsidRDefault="00B5306F" w:rsidP="00B5306F">
      <w:pPr>
        <w:pStyle w:val="NoSpacing"/>
        <w:numPr>
          <w:ilvl w:val="1"/>
          <w:numId w:val="2"/>
        </w:numPr>
        <w:rPr>
          <w:b/>
          <w:bCs/>
        </w:rPr>
      </w:pPr>
      <w:r>
        <w:t>Functions</w:t>
      </w:r>
    </w:p>
    <w:p w14:paraId="38F51C0E" w14:textId="77777777" w:rsidR="00B5306F" w:rsidRDefault="00B5306F" w:rsidP="00B5306F">
      <w:pPr>
        <w:pStyle w:val="NoSpacing"/>
      </w:pPr>
    </w:p>
    <w:p w14:paraId="2E420800" w14:textId="77777777" w:rsidR="00B5306F" w:rsidRDefault="00B5306F" w:rsidP="00B5306F">
      <w:pPr>
        <w:pStyle w:val="NoSpacing"/>
      </w:pPr>
    </w:p>
    <w:p w14:paraId="3639A358" w14:textId="77777777" w:rsidR="00B5306F" w:rsidRDefault="00B5306F" w:rsidP="00B5306F">
      <w:pPr>
        <w:pStyle w:val="NoSpacing"/>
        <w:numPr>
          <w:ilvl w:val="0"/>
          <w:numId w:val="2"/>
        </w:numPr>
      </w:pPr>
      <w:r>
        <w:t>Objects - (Mosh 05 - Objects) - When we’re dealing with multiple related variables, we can put these variables inside an object.</w:t>
      </w:r>
    </w:p>
    <w:p w14:paraId="5C3C3B69" w14:textId="77777777" w:rsidR="00B5306F" w:rsidRDefault="00B5306F" w:rsidP="00B5306F">
      <w:pPr>
        <w:pStyle w:val="NoSpacing"/>
        <w:ind w:left="720"/>
      </w:pPr>
    </w:p>
    <w:p w14:paraId="0DC02030" w14:textId="77777777" w:rsidR="00B5306F" w:rsidRDefault="00B5306F" w:rsidP="00B5306F">
      <w:pPr>
        <w:pStyle w:val="NoSpacing"/>
        <w:ind w:left="720"/>
      </w:pPr>
      <w:r>
        <w:t>E.g., here we have two variables: name and age.</w:t>
      </w:r>
    </w:p>
    <w:p w14:paraId="1E9F7A47" w14:textId="77777777" w:rsidR="00B5306F" w:rsidRDefault="00B5306F" w:rsidP="00B5306F">
      <w:pPr>
        <w:pStyle w:val="NoSpacing"/>
        <w:ind w:left="720"/>
      </w:pPr>
    </w:p>
    <w:p w14:paraId="6722A90B" w14:textId="77777777" w:rsidR="00B5306F" w:rsidRPr="00356FF3"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name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CE9178"/>
          <w:sz w:val="21"/>
          <w:szCs w:val="21"/>
        </w:rPr>
        <w:t>'Mosh'</w:t>
      </w:r>
      <w:r w:rsidRPr="00356FF3">
        <w:rPr>
          <w:rFonts w:ascii="Consolas" w:eastAsia="Times New Roman" w:hAnsi="Consolas" w:cs="Times New Roman"/>
          <w:color w:val="D4D4D4"/>
          <w:sz w:val="21"/>
          <w:szCs w:val="21"/>
        </w:rPr>
        <w:t>;</w:t>
      </w:r>
    </w:p>
    <w:p w14:paraId="37BBEE21" w14:textId="77777777" w:rsidR="00B5306F" w:rsidRPr="00356FF3"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r w:rsidRPr="00356FF3">
        <w:rPr>
          <w:rFonts w:ascii="Consolas" w:eastAsia="Times New Roman" w:hAnsi="Consolas" w:cs="Times New Roman"/>
          <w:color w:val="569CD6"/>
          <w:sz w:val="21"/>
          <w:szCs w:val="21"/>
        </w:rPr>
        <w:t>let</w:t>
      </w:r>
      <w:r w:rsidRPr="00356FF3">
        <w:rPr>
          <w:rFonts w:ascii="Consolas" w:eastAsia="Times New Roman" w:hAnsi="Consolas" w:cs="Times New Roman"/>
          <w:color w:val="D4D4D4"/>
          <w:sz w:val="21"/>
          <w:szCs w:val="21"/>
        </w:rPr>
        <w:t xml:space="preserve"> </w:t>
      </w:r>
      <w:r w:rsidRPr="00356FF3">
        <w:rPr>
          <w:rFonts w:ascii="Consolas" w:eastAsia="Times New Roman" w:hAnsi="Consolas" w:cs="Times New Roman"/>
          <w:color w:val="9CDCFE"/>
          <w:sz w:val="21"/>
          <w:szCs w:val="21"/>
        </w:rPr>
        <w:t>age</w:t>
      </w:r>
      <w:r w:rsidRPr="00356FF3">
        <w:rPr>
          <w:rFonts w:ascii="Consolas" w:eastAsia="Times New Roman" w:hAnsi="Consolas" w:cs="Times New Roman"/>
          <w:color w:val="D4D4D4"/>
          <w:sz w:val="21"/>
          <w:szCs w:val="21"/>
        </w:rPr>
        <w:t xml:space="preserve"> = </w:t>
      </w:r>
      <w:r w:rsidRPr="00356FF3">
        <w:rPr>
          <w:rFonts w:ascii="Consolas" w:eastAsia="Times New Roman" w:hAnsi="Consolas" w:cs="Times New Roman"/>
          <w:color w:val="B5CEA8"/>
          <w:sz w:val="21"/>
          <w:szCs w:val="21"/>
        </w:rPr>
        <w:t>30</w:t>
      </w:r>
      <w:r w:rsidRPr="00356FF3">
        <w:rPr>
          <w:rFonts w:ascii="Consolas" w:eastAsia="Times New Roman" w:hAnsi="Consolas" w:cs="Times New Roman"/>
          <w:color w:val="D4D4D4"/>
          <w:sz w:val="21"/>
          <w:szCs w:val="21"/>
        </w:rPr>
        <w:t>;</w:t>
      </w:r>
    </w:p>
    <w:p w14:paraId="3FAB2761" w14:textId="77777777" w:rsidR="00B5306F" w:rsidRDefault="00B5306F" w:rsidP="00B5306F">
      <w:pPr>
        <w:pStyle w:val="NoSpacing"/>
        <w:ind w:left="720"/>
      </w:pPr>
      <w:r>
        <w:t>They are highly related; they are part of the representation of a person.  So instead of declaring two variables, we can declare a person Object.  Then instead of referencing these two variables, we can simply reference the person object.  It makes for cleaner code.</w:t>
      </w:r>
      <w:r>
        <w:br/>
      </w:r>
    </w:p>
    <w:p w14:paraId="24128157" w14:textId="77777777" w:rsidR="00B5306F" w:rsidRPr="0092626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74F8BCEC" w14:textId="77777777" w:rsidR="00B5306F" w:rsidRPr="0092626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05748D2B" w14:textId="77777777" w:rsidR="00B5306F" w:rsidRPr="0092626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63585F98" w14:textId="77777777" w:rsidR="00B5306F" w:rsidRPr="0092626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5058342B" w14:textId="77777777" w:rsidR="00B5306F" w:rsidRDefault="00B5306F" w:rsidP="00B5306F">
      <w:pPr>
        <w:pStyle w:val="NoSpacing"/>
        <w:ind w:left="720"/>
      </w:pPr>
      <w:r>
        <w:br/>
        <w:t xml:space="preserve">The console output, which Mosh refers to as a “our person object”: </w:t>
      </w:r>
      <w:bookmarkStart w:id="1" w:name="_Hlk104825461"/>
      <w:r>
        <w:t>{name: “Mosh</w:t>
      </w:r>
      <w:proofErr w:type="gramStart"/>
      <w:r>
        <w:t>”,</w:t>
      </w:r>
      <w:proofErr w:type="gramEnd"/>
      <w:r>
        <w:t xml:space="preserve"> age: 30}</w:t>
      </w:r>
      <w:bookmarkEnd w:id="1"/>
    </w:p>
    <w:p w14:paraId="62D62950" w14:textId="77777777" w:rsidR="00B5306F" w:rsidRDefault="00B5306F" w:rsidP="00B5306F">
      <w:pPr>
        <w:pStyle w:val="NoSpacing"/>
        <w:rPr>
          <w:b/>
          <w:bCs/>
        </w:rPr>
      </w:pPr>
    </w:p>
    <w:p w14:paraId="4CFBDE25" w14:textId="77777777" w:rsidR="00B5306F" w:rsidRDefault="00B5306F" w:rsidP="00B5306F">
      <w:pPr>
        <w:pStyle w:val="NoSpacing"/>
      </w:pPr>
    </w:p>
    <w:p w14:paraId="7586037C" w14:textId="77777777" w:rsidR="00B5306F" w:rsidRDefault="00B5306F" w:rsidP="00B5306F">
      <w:pPr>
        <w:pStyle w:val="NoSpacing"/>
        <w:numPr>
          <w:ilvl w:val="0"/>
          <w:numId w:val="2"/>
        </w:numPr>
      </w:pPr>
      <w:r>
        <w:t>Object literal - (Mosh - 05 - Objects) - Z def.  When defining an object, all the variables (key value pairs?) inside the object (marked by {</w:t>
      </w:r>
      <w:proofErr w:type="gramStart"/>
      <w:r>
        <w:t>} )</w:t>
      </w:r>
      <w:proofErr w:type="gramEnd"/>
      <w:r>
        <w:t xml:space="preserve"> make an object literal.  </w:t>
      </w:r>
    </w:p>
    <w:p w14:paraId="3140A847" w14:textId="77777777" w:rsidR="00B5306F" w:rsidRDefault="00B5306F" w:rsidP="00B5306F">
      <w:pPr>
        <w:pStyle w:val="NoSpacing"/>
        <w:ind w:left="720"/>
      </w:pPr>
    </w:p>
    <w:p w14:paraId="18848BEE" w14:textId="77777777" w:rsidR="00B5306F" w:rsidRDefault="00B5306F" w:rsidP="00B5306F">
      <w:pPr>
        <w:pStyle w:val="NoSpacing"/>
        <w:ind w:left="720"/>
      </w:pPr>
      <w:r>
        <w:t xml:space="preserve">In the example below, note how the name and age variables (probably more accurately called key value pairs?) fit nicely inside the object. </w:t>
      </w:r>
      <w:r>
        <w:br/>
      </w:r>
    </w:p>
    <w:p w14:paraId="2FF8DEA9" w14:textId="77777777" w:rsidR="00B5306F" w:rsidRPr="0092626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7982D1E2" w14:textId="77777777" w:rsidR="00B5306F" w:rsidRPr="0092626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 </w:t>
      </w:r>
      <w:r w:rsidRPr="00926261">
        <w:rPr>
          <w:rFonts w:ascii="Consolas" w:eastAsia="Times New Roman" w:hAnsi="Consolas" w:cs="Times New Roman"/>
          <w:color w:val="B5CEA8"/>
          <w:sz w:val="21"/>
          <w:szCs w:val="21"/>
        </w:rPr>
        <w:t>30</w:t>
      </w:r>
      <w:r w:rsidRPr="00926261">
        <w:rPr>
          <w:rFonts w:ascii="Consolas" w:eastAsia="Times New Roman" w:hAnsi="Consolas" w:cs="Times New Roman"/>
          <w:color w:val="D4D4D4"/>
          <w:sz w:val="21"/>
          <w:szCs w:val="21"/>
        </w:rPr>
        <w:t>;</w:t>
      </w:r>
    </w:p>
    <w:p w14:paraId="2ABAB8CC" w14:textId="77777777" w:rsidR="00B5306F" w:rsidRPr="0092626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569CD6"/>
          <w:sz w:val="21"/>
          <w:szCs w:val="21"/>
        </w:rPr>
        <w:t>let</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person</w:t>
      </w:r>
      <w:r w:rsidRPr="00926261">
        <w:rPr>
          <w:rFonts w:ascii="Consolas" w:eastAsia="Times New Roman" w:hAnsi="Consolas" w:cs="Times New Roman"/>
          <w:color w:val="D4D4D4"/>
          <w:sz w:val="21"/>
          <w:szCs w:val="21"/>
        </w:rPr>
        <w:t xml:space="preserve"> = {</w:t>
      </w:r>
    </w:p>
    <w:p w14:paraId="585040F3" w14:textId="77777777" w:rsidR="00B5306F" w:rsidRPr="0092626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name: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CE9178"/>
          <w:sz w:val="21"/>
          <w:szCs w:val="21"/>
        </w:rPr>
        <w:t>'Mosh'</w:t>
      </w:r>
      <w:r w:rsidRPr="00926261">
        <w:rPr>
          <w:rFonts w:ascii="Consolas" w:eastAsia="Times New Roman" w:hAnsi="Consolas" w:cs="Times New Roman"/>
          <w:color w:val="D4D4D4"/>
          <w:sz w:val="21"/>
          <w:szCs w:val="21"/>
        </w:rPr>
        <w:t>,</w:t>
      </w:r>
    </w:p>
    <w:p w14:paraId="19D89820" w14:textId="77777777" w:rsidR="00B5306F" w:rsidRPr="0092626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9CDCFE"/>
          <w:sz w:val="21"/>
          <w:szCs w:val="21"/>
        </w:rPr>
        <w:t>age:</w:t>
      </w:r>
      <w:r w:rsidRPr="00926261">
        <w:rPr>
          <w:rFonts w:ascii="Consolas" w:eastAsia="Times New Roman" w:hAnsi="Consolas" w:cs="Times New Roman"/>
          <w:color w:val="D4D4D4"/>
          <w:sz w:val="21"/>
          <w:szCs w:val="21"/>
        </w:rPr>
        <w:t xml:space="preserve"> </w:t>
      </w:r>
      <w:r w:rsidRPr="00926261">
        <w:rPr>
          <w:rFonts w:ascii="Consolas" w:eastAsia="Times New Roman" w:hAnsi="Consolas" w:cs="Times New Roman"/>
          <w:color w:val="B5CEA8"/>
          <w:sz w:val="21"/>
          <w:szCs w:val="21"/>
        </w:rPr>
        <w:t>30</w:t>
      </w:r>
    </w:p>
    <w:p w14:paraId="2550C20B" w14:textId="77777777" w:rsidR="00B5306F" w:rsidRPr="00926261"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26261">
        <w:rPr>
          <w:rFonts w:ascii="Consolas" w:eastAsia="Times New Roman" w:hAnsi="Consolas" w:cs="Times New Roman"/>
          <w:color w:val="D4D4D4"/>
          <w:sz w:val="21"/>
          <w:szCs w:val="21"/>
        </w:rPr>
        <w:t>};</w:t>
      </w:r>
    </w:p>
    <w:p w14:paraId="2630DF3D" w14:textId="77777777" w:rsidR="00B5306F" w:rsidRDefault="00B5306F" w:rsidP="00B5306F">
      <w:pPr>
        <w:pStyle w:val="NoSpacing"/>
        <w:ind w:left="720"/>
      </w:pPr>
    </w:p>
    <w:p w14:paraId="3BF0E653" w14:textId="77777777" w:rsidR="00B5306F" w:rsidRDefault="00B5306F" w:rsidP="00B5306F">
      <w:pPr>
        <w:pStyle w:val="NoSpacing"/>
      </w:pPr>
    </w:p>
    <w:p w14:paraId="23C0DCB7" w14:textId="77777777" w:rsidR="00B5306F" w:rsidRDefault="00B5306F" w:rsidP="00B5306F">
      <w:pPr>
        <w:pStyle w:val="NoSpacing"/>
        <w:numPr>
          <w:ilvl w:val="0"/>
          <w:numId w:val="2"/>
        </w:numPr>
      </w:pPr>
      <w:r>
        <w:t xml:space="preserve">Key value pairs - Z </w:t>
      </w:r>
      <w:proofErr w:type="spellStart"/>
      <w:r>
        <w:t>Key:value</w:t>
      </w:r>
      <w:proofErr w:type="spellEnd"/>
      <w:r>
        <w:t xml:space="preserve"> pairs - (Mosh - 05 - Objects) - “</w:t>
      </w:r>
      <w:r w:rsidRPr="00364AF9">
        <w:t>The keys</w:t>
      </w:r>
      <w:r>
        <w:t xml:space="preserve"> (Key value pairs?)</w:t>
      </w:r>
      <w:r w:rsidRPr="00364AF9">
        <w:t xml:space="preserve"> are what we call the properties of this object.</w:t>
      </w:r>
      <w:r>
        <w:t>”</w:t>
      </w:r>
      <w:r w:rsidRPr="00364AF9">
        <w:t xml:space="preserve">  In this case, we want the person object to have two properties, or two keys: name and age.</w:t>
      </w:r>
      <w:r>
        <w:br/>
      </w:r>
    </w:p>
    <w:p w14:paraId="38E014CC" w14:textId="77777777" w:rsidR="00B5306F" w:rsidRPr="00B36BE0" w:rsidRDefault="00B5306F" w:rsidP="00B5306F">
      <w:pPr>
        <w:pStyle w:val="NoSpacing"/>
        <w:ind w:left="720"/>
      </w:pPr>
      <w:r w:rsidRPr="00DE684E">
        <w:rPr>
          <w:color w:val="FF0000"/>
        </w:rPr>
        <w:t>Name</w:t>
      </w:r>
      <w:r w:rsidRPr="00B36BE0">
        <w:t xml:space="preserve"> [this is the </w:t>
      </w:r>
      <w:r w:rsidRPr="00DE684E">
        <w:rPr>
          <w:color w:val="FF0000"/>
        </w:rPr>
        <w:t>key</w:t>
      </w:r>
      <w:r w:rsidRPr="00B36BE0">
        <w:t xml:space="preserve">]: [after that, we set the </w:t>
      </w:r>
      <w:proofErr w:type="gramStart"/>
      <w:r w:rsidRPr="00DE684E">
        <w:rPr>
          <w:highlight w:val="yellow"/>
        </w:rPr>
        <w:t>value</w:t>
      </w:r>
      <w:r>
        <w:t>[</w:t>
      </w:r>
      <w:proofErr w:type="gramEnd"/>
      <w:r>
        <w:t xml:space="preserve">[type </w:t>
      </w:r>
      <w:r w:rsidRPr="00B36BE0">
        <w:rPr>
          <w:b/>
          <w:bCs/>
        </w:rPr>
        <w:t>&amp;</w:t>
      </w:r>
      <w:r>
        <w:t xml:space="preserve"> value?]] </w:t>
      </w:r>
      <w:r w:rsidRPr="00B36BE0">
        <w:t>] ‘</w:t>
      </w:r>
      <w:r w:rsidRPr="00DE684E">
        <w:rPr>
          <w:highlight w:val="yellow"/>
        </w:rPr>
        <w:t>Mosh’</w:t>
      </w:r>
      <w:r w:rsidRPr="00B36BE0">
        <w:t xml:space="preserve"> [add a comma], [another key value pair] [the key ‘age’] age: [the value] 30</w:t>
      </w:r>
    </w:p>
    <w:p w14:paraId="078AB86B" w14:textId="77777777" w:rsidR="00B5306F" w:rsidRDefault="00B5306F" w:rsidP="00B5306F">
      <w:pPr>
        <w:pStyle w:val="NoSpacing"/>
        <w:ind w:left="720"/>
      </w:pPr>
    </w:p>
    <w:p w14:paraId="6FD1A055" w14:textId="77777777" w:rsidR="00B5306F" w:rsidRDefault="00B5306F" w:rsidP="00B5306F">
      <w:pPr>
        <w:pStyle w:val="NoSpacing"/>
      </w:pPr>
    </w:p>
    <w:p w14:paraId="5800D750" w14:textId="77777777" w:rsidR="00B5306F" w:rsidRPr="00364AF9" w:rsidRDefault="00B5306F" w:rsidP="00B5306F">
      <w:pPr>
        <w:shd w:val="clear" w:color="auto" w:fill="1E1E1E"/>
        <w:spacing w:after="0" w:line="285" w:lineRule="atLeast"/>
        <w:ind w:left="720"/>
        <w:rPr>
          <w:rFonts w:ascii="Consolas" w:eastAsia="Times New Roman" w:hAnsi="Consolas" w:cs="Times New Roman"/>
          <w:color w:val="D4D4D4"/>
          <w:sz w:val="21"/>
          <w:szCs w:val="21"/>
        </w:rPr>
      </w:pPr>
      <w:bookmarkStart w:id="2" w:name="_Hlk104823887"/>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3350EA69" w14:textId="77777777" w:rsidR="00B5306F" w:rsidRPr="00364AF9"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 </w:t>
      </w:r>
      <w:r w:rsidRPr="00364AF9">
        <w:rPr>
          <w:rFonts w:ascii="Consolas" w:eastAsia="Times New Roman" w:hAnsi="Consolas" w:cs="Times New Roman"/>
          <w:color w:val="B5CEA8"/>
          <w:sz w:val="21"/>
          <w:szCs w:val="21"/>
        </w:rPr>
        <w:t>30</w:t>
      </w:r>
      <w:r w:rsidRPr="00364AF9">
        <w:rPr>
          <w:rFonts w:ascii="Consolas" w:eastAsia="Times New Roman" w:hAnsi="Consolas" w:cs="Times New Roman"/>
          <w:color w:val="D4D4D4"/>
          <w:sz w:val="21"/>
          <w:szCs w:val="21"/>
        </w:rPr>
        <w:t>;</w:t>
      </w:r>
    </w:p>
    <w:p w14:paraId="423D8986" w14:textId="77777777" w:rsidR="00B5306F" w:rsidRPr="00364AF9"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569CD6"/>
          <w:sz w:val="21"/>
          <w:szCs w:val="21"/>
        </w:rPr>
        <w:t>let</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person</w:t>
      </w:r>
      <w:r w:rsidRPr="00364AF9">
        <w:rPr>
          <w:rFonts w:ascii="Consolas" w:eastAsia="Times New Roman" w:hAnsi="Consolas" w:cs="Times New Roman"/>
          <w:color w:val="D4D4D4"/>
          <w:sz w:val="21"/>
          <w:szCs w:val="21"/>
        </w:rPr>
        <w:t xml:space="preserve"> = {</w:t>
      </w:r>
    </w:p>
    <w:p w14:paraId="4DD1A92E" w14:textId="77777777" w:rsidR="00B5306F" w:rsidRPr="00364AF9"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name: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CE9178"/>
          <w:sz w:val="21"/>
          <w:szCs w:val="21"/>
        </w:rPr>
        <w:t>'Mosh'</w:t>
      </w:r>
      <w:r w:rsidRPr="00364AF9">
        <w:rPr>
          <w:rFonts w:ascii="Consolas" w:eastAsia="Times New Roman" w:hAnsi="Consolas" w:cs="Times New Roman"/>
          <w:color w:val="D4D4D4"/>
          <w:sz w:val="21"/>
          <w:szCs w:val="21"/>
        </w:rPr>
        <w:t>,</w:t>
      </w:r>
    </w:p>
    <w:p w14:paraId="7F5418D5" w14:textId="77777777" w:rsidR="00B5306F" w:rsidRPr="00364AF9"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9CDCFE"/>
          <w:sz w:val="21"/>
          <w:szCs w:val="21"/>
        </w:rPr>
        <w:t>age:</w:t>
      </w:r>
      <w:r w:rsidRPr="00364AF9">
        <w:rPr>
          <w:rFonts w:ascii="Consolas" w:eastAsia="Times New Roman" w:hAnsi="Consolas" w:cs="Times New Roman"/>
          <w:color w:val="D4D4D4"/>
          <w:sz w:val="21"/>
          <w:szCs w:val="21"/>
        </w:rPr>
        <w:t xml:space="preserve"> </w:t>
      </w:r>
      <w:r w:rsidRPr="00364AF9">
        <w:rPr>
          <w:rFonts w:ascii="Consolas" w:eastAsia="Times New Roman" w:hAnsi="Consolas" w:cs="Times New Roman"/>
          <w:color w:val="B5CEA8"/>
          <w:sz w:val="21"/>
          <w:szCs w:val="21"/>
        </w:rPr>
        <w:t>30</w:t>
      </w:r>
    </w:p>
    <w:p w14:paraId="58499C63" w14:textId="77777777" w:rsidR="00B5306F" w:rsidRPr="00364AF9"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364AF9">
        <w:rPr>
          <w:rFonts w:ascii="Consolas" w:eastAsia="Times New Roman" w:hAnsi="Consolas" w:cs="Times New Roman"/>
          <w:color w:val="D4D4D4"/>
          <w:sz w:val="21"/>
          <w:szCs w:val="21"/>
        </w:rPr>
        <w:t>};</w:t>
      </w:r>
    </w:p>
    <w:bookmarkEnd w:id="2"/>
    <w:p w14:paraId="1B01694B" w14:textId="77777777" w:rsidR="00B5306F" w:rsidRDefault="00B5306F" w:rsidP="00B5306F">
      <w:pPr>
        <w:pStyle w:val="NoSpacing"/>
        <w:ind w:left="360"/>
      </w:pPr>
    </w:p>
    <w:p w14:paraId="2031283B" w14:textId="77777777" w:rsidR="00B5306F" w:rsidRDefault="00B5306F" w:rsidP="00B5306F">
      <w:pPr>
        <w:pStyle w:val="NoSpacing"/>
        <w:ind w:left="360"/>
      </w:pPr>
    </w:p>
    <w:p w14:paraId="18E12BF0" w14:textId="77777777" w:rsidR="00B5306F" w:rsidRDefault="00B5306F" w:rsidP="00B5306F">
      <w:pPr>
        <w:pStyle w:val="NoSpacing"/>
        <w:ind w:left="360"/>
      </w:pPr>
    </w:p>
    <w:p w14:paraId="115F5B20" w14:textId="77777777" w:rsidR="00B5306F" w:rsidRDefault="00B5306F" w:rsidP="00B5306F">
      <w:pPr>
        <w:pStyle w:val="NoSpacing"/>
        <w:numPr>
          <w:ilvl w:val="0"/>
          <w:numId w:val="2"/>
        </w:numPr>
      </w:pPr>
      <w:r>
        <w:t xml:space="preserve">Properties - (Mosh - 05 - Objects) - Aka </w:t>
      </w:r>
      <w:proofErr w:type="spellStart"/>
      <w:r>
        <w:t>Key:value</w:t>
      </w:r>
      <w:proofErr w:type="spellEnd"/>
      <w:r>
        <w:t xml:space="preserve"> pairs.</w:t>
      </w:r>
      <w:r>
        <w:br/>
      </w:r>
      <w:r>
        <w:br/>
        <w:t xml:space="preserve">“Now we have a person object with two properties, or two </w:t>
      </w:r>
      <w:proofErr w:type="spellStart"/>
      <w:r>
        <w:t>key:value</w:t>
      </w:r>
      <w:proofErr w:type="spellEnd"/>
      <w:r>
        <w:t xml:space="preserve"> </w:t>
      </w:r>
      <w:bookmarkStart w:id="3" w:name="_Hlk104826974"/>
      <w:r>
        <w:t>pairs ((Highlights name: ‘Mosh’))</w:t>
      </w:r>
      <w:bookmarkEnd w:id="3"/>
      <w:r>
        <w:t xml:space="preserve">: name and age.”  </w:t>
      </w:r>
    </w:p>
    <w:p w14:paraId="1237924D" w14:textId="77777777" w:rsidR="00B5306F" w:rsidRDefault="00B5306F" w:rsidP="00B5306F">
      <w:pPr>
        <w:pStyle w:val="NoSpacing"/>
        <w:ind w:left="720"/>
      </w:pPr>
      <w:r w:rsidRPr="009A44F3">
        <w:rPr>
          <w:noProof/>
        </w:rPr>
        <w:t xml:space="preserve"> </w:t>
      </w:r>
      <w:r>
        <w:rPr>
          <w:noProof/>
        </w:rPr>
        <w:drawing>
          <wp:inline distT="0" distB="0" distL="0" distR="0" wp14:anchorId="1D217228" wp14:editId="27253A5B">
            <wp:extent cx="1324707" cy="6095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60633" cy="626036"/>
                    </a:xfrm>
                    <a:prstGeom prst="rect">
                      <a:avLst/>
                    </a:prstGeom>
                  </pic:spPr>
                </pic:pic>
              </a:graphicData>
            </a:graphic>
          </wp:inline>
        </w:drawing>
      </w:r>
    </w:p>
    <w:p w14:paraId="78F445DF" w14:textId="77777777" w:rsidR="00B5306F" w:rsidRDefault="00B5306F" w:rsidP="00B5306F">
      <w:pPr>
        <w:pStyle w:val="NoSpacing"/>
        <w:ind w:left="720"/>
      </w:pPr>
      <w:r>
        <w:br/>
      </w:r>
      <w:r>
        <w:br/>
      </w:r>
      <w:r>
        <w:rPr>
          <w:noProof/>
        </w:rPr>
        <w:drawing>
          <wp:inline distT="0" distB="0" distL="0" distR="0" wp14:anchorId="5A3C7605" wp14:editId="5C888A29">
            <wp:extent cx="3845169" cy="121136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0164" cy="1222389"/>
                    </a:xfrm>
                    <a:prstGeom prst="rect">
                      <a:avLst/>
                    </a:prstGeom>
                  </pic:spPr>
                </pic:pic>
              </a:graphicData>
            </a:graphic>
          </wp:inline>
        </w:drawing>
      </w:r>
    </w:p>
    <w:p w14:paraId="4E297B2A" w14:textId="77777777" w:rsidR="00B5306F" w:rsidRDefault="00B5306F" w:rsidP="00B5306F">
      <w:pPr>
        <w:pStyle w:val="NoSpacing"/>
        <w:ind w:left="720"/>
      </w:pPr>
      <w:bookmarkStart w:id="4" w:name="_Hlk104825287"/>
      <w:r>
        <w:t>‘We see our person object {name: “Mosh</w:t>
      </w:r>
      <w:proofErr w:type="gramStart"/>
      <w:r>
        <w:t>”,</w:t>
      </w:r>
      <w:proofErr w:type="gramEnd"/>
      <w:r>
        <w:t xml:space="preserve"> age: 30}.   “Note the object literal syntax” - ((He means the curly braces)).’ </w:t>
      </w:r>
    </w:p>
    <w:p w14:paraId="2866DD8A" w14:textId="77777777" w:rsidR="00B5306F" w:rsidRDefault="00B5306F" w:rsidP="00B5306F">
      <w:pPr>
        <w:pStyle w:val="NoSpacing"/>
        <w:ind w:left="720"/>
      </w:pPr>
    </w:p>
    <w:p w14:paraId="0D4DC476" w14:textId="77777777" w:rsidR="00B5306F" w:rsidRDefault="00B5306F" w:rsidP="00B5306F">
      <w:pPr>
        <w:pStyle w:val="NoSpacing"/>
        <w:ind w:left="720"/>
      </w:pPr>
      <w:r>
        <w:t xml:space="preserve">‘We have a couple key value pairs.  </w:t>
      </w:r>
      <w:bookmarkStart w:id="5" w:name="_Hlk104825139"/>
      <w:r>
        <w:t>((Mosh wave his mouse over both age and its value, and name and its value</w:t>
      </w:r>
      <w:proofErr w:type="gramStart"/>
      <w:r>
        <w:t>))  They</w:t>
      </w:r>
      <w:proofErr w:type="gramEnd"/>
      <w:r>
        <w:t xml:space="preserve"> are </w:t>
      </w:r>
      <w:bookmarkEnd w:id="5"/>
      <w:r>
        <w:t xml:space="preserve">the Properties of the person object.’    </w:t>
      </w:r>
      <w:r>
        <w:br/>
      </w:r>
    </w:p>
    <w:p w14:paraId="7B76A7B9" w14:textId="77777777" w:rsidR="00B5306F" w:rsidRDefault="00B5306F" w:rsidP="00B5306F">
      <w:pPr>
        <w:pStyle w:val="NoSpacing"/>
        <w:ind w:left="720"/>
      </w:pPr>
    </w:p>
    <w:p w14:paraId="120D61A4" w14:textId="77777777" w:rsidR="00B5306F" w:rsidRDefault="00B5306F" w:rsidP="00B5306F">
      <w:pPr>
        <w:pStyle w:val="NoSpacing"/>
        <w:ind w:left="720"/>
      </w:pPr>
    </w:p>
    <w:p w14:paraId="266786C1" w14:textId="77777777" w:rsidR="00B5306F" w:rsidRPr="003C4C47" w:rsidRDefault="00B5306F" w:rsidP="00B5306F">
      <w:pPr>
        <w:pStyle w:val="NoSpacing"/>
        <w:ind w:left="720"/>
        <w:rPr>
          <w:i/>
          <w:iCs/>
        </w:rPr>
      </w:pPr>
      <w:r>
        <w:t xml:space="preserve">           </w:t>
      </w:r>
      <w:r w:rsidRPr="003C4C47">
        <w:rPr>
          <w:i/>
          <w:iCs/>
        </w:rPr>
        <w:t xml:space="preserve">age:30                    Name: </w:t>
      </w:r>
      <w:r>
        <w:rPr>
          <w:i/>
          <w:iCs/>
        </w:rPr>
        <w:t>‘</w:t>
      </w:r>
      <w:r w:rsidRPr="003C4C47">
        <w:rPr>
          <w:i/>
          <w:iCs/>
        </w:rPr>
        <w:t>mosh</w:t>
      </w:r>
      <w:r>
        <w:rPr>
          <w:i/>
          <w:iCs/>
        </w:rPr>
        <w:t>’</w:t>
      </w:r>
    </w:p>
    <w:p w14:paraId="6CA95A1A" w14:textId="77777777" w:rsidR="00B5306F" w:rsidRDefault="00B5306F" w:rsidP="00B5306F">
      <w:pPr>
        <w:pStyle w:val="NoSpacing"/>
        <w:ind w:left="720"/>
      </w:pPr>
      <w:r>
        <w:t xml:space="preserve">         </w:t>
      </w:r>
      <w:proofErr w:type="spellStart"/>
      <w:r>
        <w:t>Key:value</w:t>
      </w:r>
      <w:proofErr w:type="spellEnd"/>
      <w:r>
        <w:t xml:space="preserve">                   Key: Value</w:t>
      </w:r>
    </w:p>
    <w:bookmarkEnd w:id="4"/>
    <w:p w14:paraId="37F275EE" w14:textId="77777777" w:rsidR="00B5306F" w:rsidRDefault="00B5306F" w:rsidP="00B5306F">
      <w:pPr>
        <w:pStyle w:val="NoSpacing"/>
        <w:ind w:left="720"/>
      </w:pPr>
      <w:r>
        <w:t xml:space="preserve">      Key Value Pair</w:t>
      </w:r>
      <w:r>
        <w:tab/>
        <w:t>Key Value Pair</w:t>
      </w:r>
      <w:r>
        <w:tab/>
      </w:r>
    </w:p>
    <w:p w14:paraId="6BA3073F" w14:textId="77777777" w:rsidR="00B5306F" w:rsidRDefault="00B5306F" w:rsidP="00B5306F">
      <w:pPr>
        <w:pStyle w:val="NoSpacing"/>
        <w:ind w:left="720"/>
      </w:pPr>
      <w:r>
        <w:t xml:space="preserve">        Property                         </w:t>
      </w:r>
      <w:proofErr w:type="spellStart"/>
      <w:r>
        <w:t>Property</w:t>
      </w:r>
      <w:proofErr w:type="spellEnd"/>
    </w:p>
    <w:p w14:paraId="6859E948" w14:textId="77777777" w:rsidR="00B5306F" w:rsidRDefault="00B5306F" w:rsidP="00B5306F">
      <w:pPr>
        <w:pStyle w:val="NoSpacing"/>
        <w:ind w:left="720"/>
      </w:pPr>
      <w:r>
        <w:br/>
      </w:r>
    </w:p>
    <w:p w14:paraId="5C57507D" w14:textId="77777777" w:rsidR="00B5306F" w:rsidRDefault="00B5306F" w:rsidP="00B5306F">
      <w:pPr>
        <w:pStyle w:val="NoSpacing"/>
        <w:numPr>
          <w:ilvl w:val="0"/>
          <w:numId w:val="2"/>
        </w:numPr>
      </w:pPr>
      <w:r>
        <w:t xml:space="preserve">Dot notation - Z def - mechanism for altering the properties (listed as name: ___ value) of objects without directly modifying an object.   </w:t>
      </w:r>
    </w:p>
    <w:p w14:paraId="1CB7A361" w14:textId="77777777" w:rsidR="00B5306F" w:rsidRDefault="00B5306F" w:rsidP="00B5306F">
      <w:pPr>
        <w:pStyle w:val="NoSpacing"/>
        <w:ind w:left="720"/>
      </w:pPr>
    </w:p>
    <w:p w14:paraId="4C037D28" w14:textId="77777777" w:rsidR="00B5306F" w:rsidRDefault="00B5306F" w:rsidP="00B5306F">
      <w:pPr>
        <w:pStyle w:val="NoSpacing"/>
        <w:ind w:left="720"/>
      </w:pPr>
      <w:r>
        <w:t>E.g.:</w:t>
      </w:r>
    </w:p>
    <w:p w14:paraId="3CE534DC" w14:textId="77777777" w:rsidR="00B5306F" w:rsidRDefault="00B5306F" w:rsidP="00B5306F">
      <w:pPr>
        <w:pStyle w:val="NoSpacing"/>
        <w:ind w:left="720"/>
      </w:pPr>
    </w:p>
    <w:p w14:paraId="4029A0C8" w14:textId="77777777" w:rsidR="00B5306F" w:rsidRDefault="00B5306F" w:rsidP="00B5306F">
      <w:pPr>
        <w:pStyle w:val="NoSpacing"/>
        <w:ind w:left="720"/>
      </w:pPr>
      <w:r>
        <w:lastRenderedPageBreak/>
        <w:t xml:space="preserve"> </w:t>
      </w:r>
      <w:r>
        <w:rPr>
          <w:noProof/>
        </w:rPr>
        <w:drawing>
          <wp:inline distT="0" distB="0" distL="0" distR="0" wp14:anchorId="7D2939C2" wp14:editId="3199B2C6">
            <wp:extent cx="2385646" cy="152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500" cy="1534337"/>
                    </a:xfrm>
                    <a:prstGeom prst="rect">
                      <a:avLst/>
                    </a:prstGeom>
                  </pic:spPr>
                </pic:pic>
              </a:graphicData>
            </a:graphic>
          </wp:inline>
        </w:drawing>
      </w:r>
    </w:p>
    <w:p w14:paraId="1809EFBA" w14:textId="77777777" w:rsidR="00B5306F" w:rsidRDefault="00B5306F" w:rsidP="00B5306F">
      <w:pPr>
        <w:pStyle w:val="NoSpacing"/>
        <w:ind w:left="720"/>
      </w:pPr>
    </w:p>
    <w:p w14:paraId="503E6898" w14:textId="77777777" w:rsidR="00B5306F" w:rsidRDefault="00B5306F" w:rsidP="00B5306F">
      <w:pPr>
        <w:pStyle w:val="NoSpacing"/>
        <w:ind w:left="720"/>
      </w:pPr>
      <w:r>
        <w:t xml:space="preserve">To this: </w:t>
      </w:r>
    </w:p>
    <w:p w14:paraId="053F67A3" w14:textId="77777777" w:rsidR="00B5306F" w:rsidRDefault="00B5306F" w:rsidP="00B5306F">
      <w:pPr>
        <w:pStyle w:val="NoSpacing"/>
        <w:ind w:left="720"/>
      </w:pPr>
    </w:p>
    <w:p w14:paraId="6C779893" w14:textId="77777777" w:rsidR="00B5306F" w:rsidRDefault="00B5306F" w:rsidP="00B5306F">
      <w:pPr>
        <w:pStyle w:val="NoSpacing"/>
        <w:ind w:left="720"/>
        <w:rPr>
          <w:rFonts w:ascii="Consolas" w:eastAsia="Times New Roman" w:hAnsi="Consolas" w:cs="Times New Roman"/>
          <w:color w:val="D4D4D4"/>
          <w:sz w:val="21"/>
          <w:szCs w:val="21"/>
        </w:rPr>
      </w:pPr>
      <w:r w:rsidRPr="00A619EF">
        <w:rPr>
          <w:rFonts w:ascii="Consolas" w:eastAsia="Times New Roman" w:hAnsi="Consolas" w:cs="Times New Roman"/>
          <w:color w:val="9CDCFE"/>
          <w:sz w:val="21"/>
          <w:szCs w:val="21"/>
        </w:rPr>
        <w:t>person</w:t>
      </w:r>
      <w:r w:rsidRPr="00A619EF">
        <w:rPr>
          <w:rFonts w:ascii="Consolas" w:eastAsia="Times New Roman" w:hAnsi="Consolas" w:cs="Times New Roman"/>
          <w:color w:val="D4D4D4"/>
          <w:sz w:val="21"/>
          <w:szCs w:val="21"/>
        </w:rPr>
        <w:t>.</w:t>
      </w:r>
      <w:r w:rsidRPr="00A619EF">
        <w:rPr>
          <w:rFonts w:ascii="Consolas" w:eastAsia="Times New Roman" w:hAnsi="Consolas" w:cs="Times New Roman"/>
          <w:color w:val="9CDCFE"/>
          <w:sz w:val="21"/>
          <w:szCs w:val="21"/>
        </w:rPr>
        <w:t>name</w:t>
      </w:r>
      <w:r w:rsidRPr="00A619EF">
        <w:rPr>
          <w:rFonts w:ascii="Consolas" w:eastAsia="Times New Roman" w:hAnsi="Consolas" w:cs="Times New Roman"/>
          <w:color w:val="D4D4D4"/>
          <w:sz w:val="21"/>
          <w:szCs w:val="21"/>
        </w:rPr>
        <w:t xml:space="preserve"> = </w:t>
      </w:r>
      <w:r w:rsidRPr="00A619EF">
        <w:rPr>
          <w:rFonts w:ascii="Consolas" w:eastAsia="Times New Roman" w:hAnsi="Consolas" w:cs="Times New Roman"/>
          <w:color w:val="CE9178"/>
          <w:sz w:val="21"/>
          <w:szCs w:val="21"/>
        </w:rPr>
        <w:t>'John'</w:t>
      </w:r>
      <w:r w:rsidRPr="00A619EF">
        <w:rPr>
          <w:rFonts w:ascii="Consolas" w:eastAsia="Times New Roman" w:hAnsi="Consolas" w:cs="Times New Roman"/>
          <w:color w:val="D4D4D4"/>
          <w:sz w:val="21"/>
          <w:szCs w:val="21"/>
        </w:rPr>
        <w:t>;</w:t>
      </w:r>
    </w:p>
    <w:p w14:paraId="432540BB" w14:textId="77777777" w:rsidR="00B5306F" w:rsidRDefault="00B5306F" w:rsidP="00B5306F">
      <w:pPr>
        <w:pStyle w:val="NoSpacing"/>
        <w:ind w:left="720"/>
      </w:pPr>
    </w:p>
    <w:p w14:paraId="07310D32" w14:textId="77777777" w:rsidR="00B5306F" w:rsidRPr="00F159DD" w:rsidRDefault="00B5306F" w:rsidP="00B5306F">
      <w:pPr>
        <w:pStyle w:val="NoSpacing"/>
        <w:ind w:left="720"/>
        <w:rPr>
          <w:rFonts w:ascii="Consolas" w:eastAsia="Times New Roman" w:hAnsi="Consolas" w:cs="Times New Roman"/>
          <w:color w:val="D4D4D4"/>
          <w:sz w:val="21"/>
          <w:szCs w:val="21"/>
        </w:rPr>
      </w:pPr>
      <w:r>
        <w:t xml:space="preserve">(One can utilize the console to display a specific object property.  E.g., instead of </w:t>
      </w:r>
      <w:r w:rsidRPr="00F159DD">
        <w:rPr>
          <w:i/>
          <w:iCs/>
        </w:rPr>
        <w:t>console.log(person)</w:t>
      </w:r>
      <w:r>
        <w:t xml:space="preserve"> you can </w:t>
      </w:r>
      <w:r>
        <w:rPr>
          <w:i/>
          <w:iCs/>
        </w:rPr>
        <w:t>console.log(person.name)</w:t>
      </w:r>
      <w:r>
        <w:t xml:space="preserve">.  ((If you input </w:t>
      </w:r>
      <w:proofErr w:type="spellStart"/>
      <w:proofErr w:type="gramStart"/>
      <w:r>
        <w:t>objectname.property</w:t>
      </w:r>
      <w:proofErr w:type="spellEnd"/>
      <w:proofErr w:type="gramEnd"/>
      <w:r>
        <w:t xml:space="preserve"> into console.log, Console will pull from “person.name =” before pulling from the object)).</w:t>
      </w:r>
      <w:r>
        <w:br/>
      </w:r>
      <w:r>
        <w:br/>
        <w:t>Dot notation is more concise than bracket notation and is therefore preferable.</w:t>
      </w:r>
    </w:p>
    <w:p w14:paraId="7FD3E0AC" w14:textId="77777777" w:rsidR="00B5306F" w:rsidRDefault="00B5306F" w:rsidP="00B5306F">
      <w:pPr>
        <w:pStyle w:val="NoSpacing"/>
      </w:pPr>
    </w:p>
    <w:p w14:paraId="7E5F1872" w14:textId="77777777" w:rsidR="00B5306F" w:rsidRDefault="00B5306F" w:rsidP="00B5306F">
      <w:pPr>
        <w:pStyle w:val="NoSpacing"/>
      </w:pPr>
      <w:r>
        <w:tab/>
      </w:r>
    </w:p>
    <w:p w14:paraId="2139D842" w14:textId="77777777" w:rsidR="00B5306F" w:rsidRDefault="00B5306F" w:rsidP="00B5306F">
      <w:pPr>
        <w:pStyle w:val="NoSpacing"/>
      </w:pPr>
    </w:p>
    <w:p w14:paraId="432A25C8" w14:textId="77777777" w:rsidR="00B5306F" w:rsidRDefault="00B5306F" w:rsidP="00B5306F">
      <w:pPr>
        <w:pStyle w:val="NoSpacing"/>
      </w:pPr>
    </w:p>
    <w:p w14:paraId="42F84046" w14:textId="77777777" w:rsidR="00B5306F" w:rsidRDefault="00B5306F" w:rsidP="00B5306F">
      <w:pPr>
        <w:pStyle w:val="NoSpacing"/>
        <w:numPr>
          <w:ilvl w:val="0"/>
          <w:numId w:val="2"/>
        </w:numPr>
      </w:pPr>
      <w:r>
        <w:t xml:space="preserve">Bracket Notation - Mosh - 05 - Objects - See Dot Notation - </w:t>
      </w:r>
      <w:bookmarkStart w:id="6" w:name="_Hlk104838435"/>
      <w:r>
        <w:t xml:space="preserve">To access an object’s properties, name the object, and put the desired property in brackets and single quotes.  </w:t>
      </w:r>
    </w:p>
    <w:p w14:paraId="48C6965F" w14:textId="77777777" w:rsidR="00B5306F" w:rsidRDefault="00B5306F" w:rsidP="00B5306F">
      <w:pPr>
        <w:pStyle w:val="NoSpacing"/>
        <w:ind w:left="720"/>
      </w:pPr>
    </w:p>
    <w:p w14:paraId="0583854B" w14:textId="77777777" w:rsidR="00B5306F" w:rsidRDefault="00B5306F" w:rsidP="00B5306F">
      <w:pPr>
        <w:pStyle w:val="NoSpacing"/>
        <w:ind w:left="720"/>
      </w:pPr>
      <w:r>
        <w:t xml:space="preserve">E.g., </w:t>
      </w:r>
      <w:r w:rsidRPr="00F63D0F">
        <w:rPr>
          <w:i/>
          <w:iCs/>
        </w:rPr>
        <w:t>person[‘name’] = ‘Mary’</w:t>
      </w:r>
      <w:r>
        <w:t xml:space="preserve"> ((Instead of, say, ‘Mosh’))</w:t>
      </w:r>
    </w:p>
    <w:p w14:paraId="219D4C5D" w14:textId="77777777" w:rsidR="00B5306F" w:rsidRDefault="00B5306F" w:rsidP="00B5306F">
      <w:pPr>
        <w:pStyle w:val="NoSpacing"/>
        <w:ind w:left="720"/>
      </w:pPr>
    </w:p>
    <w:p w14:paraId="2A875584" w14:textId="77777777" w:rsidR="00B5306F" w:rsidRDefault="00B5306F" w:rsidP="00B5306F">
      <w:pPr>
        <w:pStyle w:val="NoSpacing"/>
        <w:ind w:left="720"/>
      </w:pPr>
      <w:r>
        <w:t>Bracket notation is less concise than dot notation, and is less preferable.</w:t>
      </w:r>
      <w:r>
        <w:br/>
      </w:r>
      <w:r>
        <w:br/>
        <w:t xml:space="preserve">However, if you don’t know the name of the target property before runtime, bracket notation can be useful. - </w:t>
      </w:r>
    </w:p>
    <w:p w14:paraId="24E8789B" w14:textId="77777777" w:rsidR="00B5306F" w:rsidRDefault="00B5306F" w:rsidP="00B5306F">
      <w:pPr>
        <w:pStyle w:val="NoSpacing"/>
        <w:ind w:left="720"/>
      </w:pPr>
    </w:p>
    <w:p w14:paraId="05678903" w14:textId="77777777" w:rsidR="00B5306F" w:rsidRPr="0032617E" w:rsidRDefault="00B5306F" w:rsidP="00B5306F">
      <w:pPr>
        <w:pStyle w:val="NoSpacing"/>
        <w:ind w:left="720"/>
      </w:pPr>
      <w:r>
        <w:t>E.g., we can create another variable elsewhere that will fill that data:</w:t>
      </w:r>
      <w:r>
        <w:br/>
      </w:r>
      <w:r>
        <w:br/>
      </w:r>
      <w:r>
        <w:rPr>
          <w:i/>
          <w:iCs/>
        </w:rPr>
        <w:t>let selection = ‘name</w:t>
      </w:r>
      <w:proofErr w:type="gramStart"/>
      <w:r>
        <w:rPr>
          <w:i/>
          <w:iCs/>
        </w:rPr>
        <w:t>’</w:t>
      </w:r>
      <w:r>
        <w:t xml:space="preserve">  The</w:t>
      </w:r>
      <w:proofErr w:type="gramEnd"/>
      <w:r>
        <w:t xml:space="preserve"> user may input the data into the name.  And in the bracket, we write:</w:t>
      </w:r>
      <w:r>
        <w:br/>
      </w:r>
      <w:r>
        <w:br/>
        <w:t>person[selection] = ‘Mary</w:t>
      </w:r>
      <w:proofErr w:type="gramStart"/>
      <w:r>
        <w:t>’;</w:t>
      </w:r>
      <w:proofErr w:type="gramEnd"/>
      <w:r>
        <w:t xml:space="preserve">  </w:t>
      </w:r>
    </w:p>
    <w:bookmarkEnd w:id="6"/>
    <w:p w14:paraId="6FFFDC21" w14:textId="77777777" w:rsidR="00B5306F" w:rsidRDefault="00B5306F" w:rsidP="00B5306F">
      <w:pPr>
        <w:pStyle w:val="NoSpacing"/>
      </w:pPr>
      <w:r>
        <w:tab/>
      </w:r>
    </w:p>
    <w:p w14:paraId="45ACC5FD" w14:textId="77777777" w:rsidR="00B5306F" w:rsidRDefault="00B5306F" w:rsidP="00B5306F">
      <w:pPr>
        <w:pStyle w:val="NoSpacing"/>
      </w:pPr>
    </w:p>
    <w:p w14:paraId="10345940" w14:textId="77777777" w:rsidR="00B5306F" w:rsidRDefault="00B5306F" w:rsidP="00B5306F">
      <w:pPr>
        <w:pStyle w:val="NoSpacing"/>
      </w:pPr>
    </w:p>
    <w:p w14:paraId="435093AA" w14:textId="77777777" w:rsidR="00B5306F" w:rsidRDefault="00B5306F" w:rsidP="00B5306F">
      <w:pPr>
        <w:pStyle w:val="NoSpacing"/>
        <w:numPr>
          <w:ilvl w:val="0"/>
          <w:numId w:val="2"/>
        </w:numPr>
      </w:pPr>
      <w:r>
        <w:t xml:space="preserve">Array - </w:t>
      </w:r>
      <w:r w:rsidRPr="007D7D22">
        <w:rPr>
          <w:i/>
          <w:iCs/>
        </w:rPr>
        <w:t>Mosh 06 - Arrays</w:t>
      </w:r>
      <w:r>
        <w:t xml:space="preserve"> - “A data structure that we use to represent a list of items”.  Object for storing lists.  (We can access </w:t>
      </w:r>
      <w:proofErr w:type="gramStart"/>
      <w:r>
        <w:t>it’s</w:t>
      </w:r>
      <w:proofErr w:type="gramEnd"/>
      <w:r>
        <w:t xml:space="preserve"> properties/</w:t>
      </w:r>
      <w:proofErr w:type="spellStart"/>
      <w:r>
        <w:t>key:value</w:t>
      </w:r>
      <w:proofErr w:type="spellEnd"/>
      <w:r>
        <w:t xml:space="preserve"> pairs utilizing dot notation.  It also seems to inherit numerous properties, e.g., length).  Each element has an index, noting its position in the Array.   </w:t>
      </w:r>
      <w:r>
        <w:br/>
      </w:r>
      <w:r>
        <w:br/>
        <w:t xml:space="preserve">E.g., </w:t>
      </w:r>
      <w:r w:rsidRPr="008875BB">
        <w:rPr>
          <w:i/>
          <w:iCs/>
        </w:rPr>
        <w:t xml:space="preserve">let </w:t>
      </w:r>
      <w:proofErr w:type="spellStart"/>
      <w:r w:rsidRPr="008875BB">
        <w:rPr>
          <w:i/>
          <w:iCs/>
        </w:rPr>
        <w:t>selectedColors</w:t>
      </w:r>
      <w:proofErr w:type="spellEnd"/>
      <w:r w:rsidRPr="008875BB">
        <w:rPr>
          <w:i/>
          <w:iCs/>
        </w:rPr>
        <w:t xml:space="preserve"> = [‘red’, ‘blue’, ‘yellow’];</w:t>
      </w:r>
      <w:r>
        <w:rPr>
          <w:i/>
          <w:iCs/>
        </w:rPr>
        <w:br/>
      </w:r>
      <w:r>
        <w:rPr>
          <w:i/>
          <w:iCs/>
        </w:rPr>
        <w:br/>
      </w:r>
      <w:r>
        <w:t xml:space="preserve">To access a point in the Array utilizing an index, instead of </w:t>
      </w:r>
      <w:r>
        <w:rPr>
          <w:i/>
          <w:iCs/>
        </w:rPr>
        <w:t>console.log(</w:t>
      </w:r>
      <w:proofErr w:type="spellStart"/>
      <w:r>
        <w:rPr>
          <w:i/>
          <w:iCs/>
        </w:rPr>
        <w:t>selectedColors</w:t>
      </w:r>
      <w:proofErr w:type="spellEnd"/>
      <w:r>
        <w:rPr>
          <w:i/>
          <w:iCs/>
        </w:rPr>
        <w:t>)</w:t>
      </w:r>
      <w:r>
        <w:t xml:space="preserve">, use </w:t>
      </w:r>
      <w:r>
        <w:rPr>
          <w:i/>
          <w:iCs/>
        </w:rPr>
        <w:t>console.log(</w:t>
      </w:r>
      <w:proofErr w:type="spellStart"/>
      <w:proofErr w:type="gramStart"/>
      <w:r>
        <w:rPr>
          <w:i/>
          <w:iCs/>
        </w:rPr>
        <w:t>selectedColors</w:t>
      </w:r>
      <w:proofErr w:type="spellEnd"/>
      <w:r>
        <w:rPr>
          <w:i/>
          <w:iCs/>
        </w:rPr>
        <w:t>[</w:t>
      </w:r>
      <w:proofErr w:type="gramEnd"/>
      <w:r>
        <w:rPr>
          <w:i/>
          <w:iCs/>
        </w:rPr>
        <w:t>0])</w:t>
      </w:r>
    </w:p>
    <w:p w14:paraId="053DA911" w14:textId="77777777" w:rsidR="00B5306F" w:rsidRDefault="00B5306F" w:rsidP="00B5306F">
      <w:pPr>
        <w:pStyle w:val="NoSpacing"/>
        <w:ind w:left="720"/>
      </w:pPr>
    </w:p>
    <w:p w14:paraId="298BAF85" w14:textId="77777777" w:rsidR="00B5306F" w:rsidRPr="00FF442F" w:rsidRDefault="00B5306F" w:rsidP="00B5306F">
      <w:pPr>
        <w:pStyle w:val="NoSpacing"/>
        <w:ind w:left="720"/>
        <w:rPr>
          <w:i/>
          <w:iCs/>
        </w:rPr>
      </w:pPr>
      <w:bookmarkStart w:id="7" w:name="_Hlk104843925"/>
      <w:r>
        <w:t>Because Array’s are dynamic, they can be modified with additional elements, and of different types</w:t>
      </w:r>
      <w:bookmarkEnd w:id="7"/>
      <w:r>
        <w:t>:  E.g.,</w:t>
      </w:r>
      <w:r>
        <w:br/>
      </w:r>
      <w:r>
        <w:br/>
      </w:r>
      <w:proofErr w:type="spellStart"/>
      <w:proofErr w:type="gramStart"/>
      <w:r>
        <w:rPr>
          <w:i/>
          <w:iCs/>
        </w:rPr>
        <w:t>selectedColors</w:t>
      </w:r>
      <w:proofErr w:type="spellEnd"/>
      <w:r>
        <w:rPr>
          <w:i/>
          <w:iCs/>
        </w:rPr>
        <w:t>[</w:t>
      </w:r>
      <w:proofErr w:type="gramEnd"/>
      <w:r>
        <w:rPr>
          <w:i/>
          <w:iCs/>
        </w:rPr>
        <w:t>3] = ‘6’;</w:t>
      </w:r>
    </w:p>
    <w:p w14:paraId="6ED93996" w14:textId="77777777" w:rsidR="00B5306F" w:rsidRDefault="00B5306F" w:rsidP="00B5306F">
      <w:pPr>
        <w:pStyle w:val="NoSpacing"/>
        <w:ind w:left="720"/>
      </w:pPr>
    </w:p>
    <w:p w14:paraId="1E831925" w14:textId="77777777" w:rsidR="00B5306F" w:rsidRDefault="00B5306F" w:rsidP="00B5306F">
      <w:pPr>
        <w:pStyle w:val="NoSpacing"/>
        <w:numPr>
          <w:ilvl w:val="0"/>
          <w:numId w:val="2"/>
        </w:numPr>
      </w:pPr>
      <w:r>
        <w:lastRenderedPageBreak/>
        <w:t>Array literal - Mosh 06 - Arrays - Indicate an empty array.</w:t>
      </w:r>
    </w:p>
    <w:p w14:paraId="2668586A" w14:textId="77777777" w:rsidR="00B5306F" w:rsidRDefault="00B5306F" w:rsidP="00B5306F">
      <w:pPr>
        <w:pStyle w:val="NoSpacing"/>
      </w:pPr>
    </w:p>
    <w:p w14:paraId="0C14A849" w14:textId="77777777" w:rsidR="00B5306F" w:rsidRDefault="00B5306F" w:rsidP="00B5306F">
      <w:pPr>
        <w:pStyle w:val="NoSpacing"/>
      </w:pPr>
    </w:p>
    <w:p w14:paraId="0F88C0D4" w14:textId="77777777" w:rsidR="00B5306F" w:rsidRDefault="00B5306F" w:rsidP="00B5306F">
      <w:pPr>
        <w:pStyle w:val="NoSpacing"/>
      </w:pPr>
    </w:p>
    <w:p w14:paraId="0C5A435C" w14:textId="77777777" w:rsidR="00B5306F" w:rsidRDefault="00B5306F" w:rsidP="00B5306F">
      <w:pPr>
        <w:pStyle w:val="NoSpacing"/>
      </w:pPr>
    </w:p>
    <w:p w14:paraId="7DD6D8B1" w14:textId="77777777" w:rsidR="00B5306F" w:rsidRDefault="00B5306F" w:rsidP="00B5306F">
      <w:pPr>
        <w:pStyle w:val="NoSpacing"/>
      </w:pPr>
    </w:p>
    <w:p w14:paraId="3643E7F3" w14:textId="77777777" w:rsidR="00B5306F" w:rsidRDefault="00B5306F" w:rsidP="00B5306F">
      <w:pPr>
        <w:pStyle w:val="NoSpacing"/>
        <w:numPr>
          <w:ilvl w:val="0"/>
          <w:numId w:val="2"/>
        </w:numPr>
      </w:pPr>
      <w:r w:rsidRPr="003762C8">
        <w:rPr>
          <w:b/>
          <w:bCs/>
          <w:color w:val="FF0000"/>
        </w:rPr>
        <w:t>Function*</w:t>
      </w:r>
      <w:r>
        <w:t xml:space="preserve"> - Mosh 07 - A function is basically a set of statements that performs the task or calculates a value.  (Statements are not variables and do not require semicolons after them).</w:t>
      </w:r>
    </w:p>
    <w:p w14:paraId="6626339C" w14:textId="77777777" w:rsidR="00B5306F" w:rsidRDefault="00B5306F" w:rsidP="00B5306F">
      <w:pPr>
        <w:pStyle w:val="NoSpacing"/>
      </w:pPr>
    </w:p>
    <w:p w14:paraId="6296DBCF" w14:textId="77777777" w:rsidR="00B5306F" w:rsidRPr="00837D29"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569CD6"/>
          <w:sz w:val="21"/>
          <w:szCs w:val="21"/>
        </w:rPr>
        <w:t>function</w:t>
      </w:r>
      <w:r w:rsidRPr="00837D29">
        <w:rPr>
          <w:rFonts w:ascii="Consolas" w:eastAsia="Times New Roman" w:hAnsi="Consolas" w:cs="Times New Roman"/>
          <w:color w:val="D4D4D4"/>
          <w:sz w:val="21"/>
          <w:szCs w:val="21"/>
        </w:rPr>
        <w:t xml:space="preserve"> </w:t>
      </w:r>
      <w:r w:rsidRPr="00837D29">
        <w:rPr>
          <w:rFonts w:ascii="Consolas" w:eastAsia="Times New Roman" w:hAnsi="Consolas" w:cs="Times New Roman"/>
          <w:color w:val="DCDCAA"/>
          <w:sz w:val="21"/>
          <w:szCs w:val="21"/>
        </w:rPr>
        <w:t>greet</w:t>
      </w:r>
      <w:r w:rsidRPr="00837D29">
        <w:rPr>
          <w:rFonts w:ascii="Consolas" w:eastAsia="Times New Roman" w:hAnsi="Consolas" w:cs="Times New Roman"/>
          <w:color w:val="D4D4D4"/>
          <w:sz w:val="21"/>
          <w:szCs w:val="21"/>
        </w:rPr>
        <w:t xml:space="preserve"> () {</w:t>
      </w:r>
    </w:p>
    <w:p w14:paraId="507B82DE" w14:textId="77777777" w:rsidR="00B5306F" w:rsidRPr="00837D29"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r w:rsidRPr="00837D29">
        <w:rPr>
          <w:rFonts w:ascii="Consolas" w:eastAsia="Times New Roman" w:hAnsi="Consolas" w:cs="Times New Roman"/>
          <w:color w:val="D4D4D4"/>
          <w:sz w:val="21"/>
          <w:szCs w:val="21"/>
        </w:rPr>
        <w:t xml:space="preserve">    </w:t>
      </w:r>
      <w:proofErr w:type="gramStart"/>
      <w:r w:rsidRPr="00837D29">
        <w:rPr>
          <w:rFonts w:ascii="Consolas" w:eastAsia="Times New Roman" w:hAnsi="Consolas" w:cs="Times New Roman"/>
          <w:color w:val="9CDCFE"/>
          <w:sz w:val="21"/>
          <w:szCs w:val="21"/>
        </w:rPr>
        <w:t>console</w:t>
      </w:r>
      <w:r w:rsidRPr="00837D29">
        <w:rPr>
          <w:rFonts w:ascii="Consolas" w:eastAsia="Times New Roman" w:hAnsi="Consolas" w:cs="Times New Roman"/>
          <w:color w:val="D4D4D4"/>
          <w:sz w:val="21"/>
          <w:szCs w:val="21"/>
        </w:rPr>
        <w:t>.</w:t>
      </w:r>
      <w:r w:rsidRPr="00837D29">
        <w:rPr>
          <w:rFonts w:ascii="Consolas" w:eastAsia="Times New Roman" w:hAnsi="Consolas" w:cs="Times New Roman"/>
          <w:color w:val="DCDCAA"/>
          <w:sz w:val="21"/>
          <w:szCs w:val="21"/>
        </w:rPr>
        <w:t>log</w:t>
      </w:r>
      <w:r w:rsidRPr="00837D29">
        <w:rPr>
          <w:rFonts w:ascii="Consolas" w:eastAsia="Times New Roman" w:hAnsi="Consolas" w:cs="Times New Roman"/>
          <w:color w:val="D4D4D4"/>
          <w:sz w:val="21"/>
          <w:szCs w:val="21"/>
        </w:rPr>
        <w:t>(</w:t>
      </w:r>
      <w:proofErr w:type="gramEnd"/>
      <w:r w:rsidRPr="00837D29">
        <w:rPr>
          <w:rFonts w:ascii="Consolas" w:eastAsia="Times New Roman" w:hAnsi="Consolas" w:cs="Times New Roman"/>
          <w:color w:val="CE9178"/>
          <w:sz w:val="21"/>
          <w:szCs w:val="21"/>
        </w:rPr>
        <w:t>'Hello World'</w:t>
      </w:r>
      <w:r w:rsidRPr="00837D29">
        <w:rPr>
          <w:rFonts w:ascii="Consolas" w:eastAsia="Times New Roman" w:hAnsi="Consolas" w:cs="Times New Roman"/>
          <w:color w:val="D4D4D4"/>
          <w:sz w:val="21"/>
          <w:szCs w:val="21"/>
        </w:rPr>
        <w:t>);</w:t>
      </w:r>
    </w:p>
    <w:p w14:paraId="2D58635B" w14:textId="77777777" w:rsidR="00B5306F" w:rsidRDefault="00B5306F" w:rsidP="00B5306F">
      <w:pPr>
        <w:pStyle w:val="NoSpacing"/>
        <w:ind w:left="720"/>
      </w:pPr>
    </w:p>
    <w:p w14:paraId="32E85255" w14:textId="77777777" w:rsidR="00B5306F" w:rsidRDefault="00B5306F" w:rsidP="00B5306F">
      <w:pPr>
        <w:pStyle w:val="NoSpacing"/>
        <w:ind w:left="720"/>
      </w:pPr>
      <w:r>
        <w:t>“The parentheses are part of the syntax for declaring functions.”</w:t>
      </w:r>
    </w:p>
    <w:p w14:paraId="15AB4A2B" w14:textId="77777777" w:rsidR="00B5306F" w:rsidRDefault="00B5306F" w:rsidP="00B5306F">
      <w:pPr>
        <w:pStyle w:val="NoSpacing"/>
        <w:ind w:left="720"/>
      </w:pPr>
    </w:p>
    <w:p w14:paraId="67490B71" w14:textId="77777777" w:rsidR="00B5306F" w:rsidRDefault="00B5306F" w:rsidP="00B5306F">
      <w:pPr>
        <w:pStyle w:val="NoSpacing"/>
        <w:ind w:left="720"/>
      </w:pPr>
      <w:r>
        <w:t xml:space="preserve">Inside the curly braces is the body of the function.  This is where we add statements to define </w:t>
      </w:r>
      <w:proofErr w:type="gramStart"/>
      <w:r>
        <w:t>some kind of logic</w:t>
      </w:r>
      <w:proofErr w:type="gramEnd"/>
      <w:r>
        <w:t xml:space="preserve"> in our application. </w:t>
      </w:r>
      <w:proofErr w:type="gramStart"/>
      <w:r>
        <w:t>E.g.</w:t>
      </w:r>
      <w:proofErr w:type="gramEnd"/>
      <w:r>
        <w:t xml:space="preserve"> the logic in the function above is to display a message on the console.</w:t>
      </w:r>
    </w:p>
    <w:p w14:paraId="7848D440" w14:textId="77777777" w:rsidR="00B5306F" w:rsidRDefault="00B5306F" w:rsidP="00B5306F">
      <w:pPr>
        <w:pStyle w:val="NoSpacing"/>
        <w:ind w:left="720"/>
      </w:pPr>
      <w:r>
        <w:br/>
        <w:t xml:space="preserve">The function can be called in the following manner: </w:t>
      </w:r>
      <w:proofErr w:type="gramStart"/>
      <w:r>
        <w:rPr>
          <w:i/>
          <w:iCs/>
        </w:rPr>
        <w:t>greet(</w:t>
      </w:r>
      <w:proofErr w:type="gramEnd"/>
      <w:r>
        <w:rPr>
          <w:i/>
          <w:iCs/>
        </w:rPr>
        <w:t>);</w:t>
      </w:r>
      <w:r>
        <w:t xml:space="preserve">  This is a statement.</w:t>
      </w:r>
      <w:r>
        <w:br/>
      </w:r>
    </w:p>
    <w:p w14:paraId="1D03922A" w14:textId="77777777" w:rsidR="00B5306F" w:rsidRDefault="00B5306F" w:rsidP="00B5306F">
      <w:pPr>
        <w:pStyle w:val="NoSpacing"/>
        <w:ind w:left="720"/>
      </w:pPr>
      <w:r>
        <w:t xml:space="preserve">A variable can be added within the parenthesis.  This variable is referred to as a </w:t>
      </w:r>
      <w:r w:rsidRPr="00503F94">
        <w:rPr>
          <w:b/>
          <w:bCs/>
        </w:rPr>
        <w:t>parameter</w:t>
      </w:r>
      <w:r>
        <w:t>.  It is only meaningful inside the function.  It is not accessible outside this function.</w:t>
      </w:r>
      <w:r>
        <w:br/>
      </w:r>
      <w:r>
        <w:br/>
        <w:t>E.g.,</w:t>
      </w:r>
      <w:r>
        <w:br/>
      </w:r>
    </w:p>
    <w:p w14:paraId="2D0B12ED" w14:textId="77777777" w:rsidR="00B5306F" w:rsidRPr="0067402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9CDCFE"/>
          <w:sz w:val="21"/>
          <w:szCs w:val="21"/>
        </w:rPr>
        <w:t>name</w:t>
      </w:r>
      <w:r w:rsidRPr="00674027">
        <w:rPr>
          <w:rFonts w:ascii="Consolas" w:eastAsia="Times New Roman" w:hAnsi="Consolas" w:cs="Times New Roman"/>
          <w:color w:val="D4D4D4"/>
          <w:sz w:val="21"/>
          <w:szCs w:val="21"/>
        </w:rPr>
        <w:t>) {</w:t>
      </w:r>
    </w:p>
    <w:p w14:paraId="1CE1D462" w14:textId="77777777" w:rsidR="00B5306F" w:rsidRPr="0067402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name</w:t>
      </w:r>
      <w:r w:rsidRPr="00674027">
        <w:rPr>
          <w:rFonts w:ascii="Consolas" w:eastAsia="Times New Roman" w:hAnsi="Consolas" w:cs="Times New Roman"/>
          <w:color w:val="D4D4D4"/>
          <w:sz w:val="21"/>
          <w:szCs w:val="21"/>
        </w:rPr>
        <w:t>);</w:t>
      </w:r>
    </w:p>
    <w:p w14:paraId="1E9D759E" w14:textId="77777777" w:rsidR="00B5306F" w:rsidRPr="0067402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19B5E2DA" w14:textId="77777777" w:rsidR="00B5306F" w:rsidRPr="00674027"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71CC7E5D" w14:textId="77777777" w:rsidR="00B5306F" w:rsidRPr="0067402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‘John’</w:t>
      </w:r>
      <w:r w:rsidRPr="00674027">
        <w:rPr>
          <w:rFonts w:ascii="Consolas" w:eastAsia="Times New Roman" w:hAnsi="Consolas" w:cs="Times New Roman"/>
          <w:color w:val="D4D4D4"/>
          <w:sz w:val="21"/>
          <w:szCs w:val="21"/>
        </w:rPr>
        <w:t>);</w:t>
      </w:r>
    </w:p>
    <w:p w14:paraId="4D18A654" w14:textId="77777777" w:rsidR="00B5306F" w:rsidRDefault="00B5306F" w:rsidP="00B5306F">
      <w:pPr>
        <w:pStyle w:val="NoSpacing"/>
        <w:ind w:left="720"/>
      </w:pPr>
      <w:r>
        <w:br/>
      </w:r>
    </w:p>
    <w:p w14:paraId="45B1B7C3" w14:textId="77777777" w:rsidR="00B5306F" w:rsidRDefault="00B5306F" w:rsidP="00B5306F">
      <w:pPr>
        <w:pStyle w:val="NoSpacing"/>
        <w:ind w:left="720"/>
      </w:pPr>
    </w:p>
    <w:p w14:paraId="4DE3861C" w14:textId="77777777" w:rsidR="00B5306F" w:rsidRPr="00D650B0" w:rsidRDefault="00B5306F" w:rsidP="00B5306F">
      <w:pPr>
        <w:pStyle w:val="NoSpacing"/>
        <w:ind w:left="720"/>
      </w:pPr>
    </w:p>
    <w:p w14:paraId="2C9CCAF2" w14:textId="77777777" w:rsidR="00B5306F" w:rsidRDefault="00B5306F" w:rsidP="00B5306F">
      <w:pPr>
        <w:pStyle w:val="NoSpacing"/>
        <w:numPr>
          <w:ilvl w:val="0"/>
          <w:numId w:val="2"/>
        </w:numPr>
      </w:pPr>
      <w:r>
        <w:t>Parameter - The accurate term for the ‘variables’ inside the () portion of a function.</w:t>
      </w:r>
    </w:p>
    <w:p w14:paraId="16227989" w14:textId="77777777" w:rsidR="00B5306F" w:rsidRDefault="00B5306F" w:rsidP="00B5306F">
      <w:pPr>
        <w:pStyle w:val="NoSpacing"/>
        <w:ind w:left="720"/>
      </w:pPr>
    </w:p>
    <w:p w14:paraId="439D4B85" w14:textId="77777777" w:rsidR="00B5306F" w:rsidRDefault="00B5306F" w:rsidP="00B5306F">
      <w:pPr>
        <w:pStyle w:val="NoSpacing"/>
        <w:ind w:left="720"/>
      </w:pPr>
    </w:p>
    <w:p w14:paraId="0467037D" w14:textId="77777777" w:rsidR="00B5306F" w:rsidRDefault="00B5306F" w:rsidP="00B5306F">
      <w:pPr>
        <w:pStyle w:val="NoSpacing"/>
        <w:numPr>
          <w:ilvl w:val="0"/>
          <w:numId w:val="2"/>
        </w:numPr>
      </w:pPr>
      <w:r w:rsidRPr="004C60A6">
        <w:rPr>
          <w:b/>
          <w:bCs/>
          <w:color w:val="FF0000"/>
        </w:rPr>
        <w:t>Argument*</w:t>
      </w:r>
      <w:r>
        <w:t xml:space="preserve"> - Mosh 07 - Functions - In the following statement:</w:t>
      </w:r>
    </w:p>
    <w:p w14:paraId="7EFD8189" w14:textId="77777777" w:rsidR="00B5306F" w:rsidRDefault="00B5306F" w:rsidP="00B5306F">
      <w:pPr>
        <w:pStyle w:val="NoSpacing"/>
        <w:ind w:left="720"/>
      </w:pPr>
    </w:p>
    <w:p w14:paraId="5E5F6EA3" w14:textId="77777777" w:rsidR="00B5306F" w:rsidRDefault="00B5306F" w:rsidP="00B5306F">
      <w:pPr>
        <w:pStyle w:val="NoSpacing"/>
        <w:ind w:left="720"/>
      </w:pPr>
      <w:bookmarkStart w:id="8" w:name="_Hlk110350647"/>
      <w:r>
        <w:t xml:space="preserve">[[[I explain function thusly: John is an </w:t>
      </w:r>
      <w:r w:rsidRPr="00944D26">
        <w:rPr>
          <w:highlight w:val="red"/>
        </w:rPr>
        <w:t>argument</w:t>
      </w:r>
      <w:r>
        <w:t xml:space="preserve"> that defines the </w:t>
      </w:r>
      <w:r w:rsidRPr="00D87580">
        <w:rPr>
          <w:highlight w:val="yellow"/>
        </w:rPr>
        <w:t>name variable/parameter</w:t>
      </w:r>
      <w:r>
        <w:t xml:space="preserve">.  Newly defined </w:t>
      </w:r>
      <w:r>
        <w:rPr>
          <w:highlight w:val="yellow"/>
        </w:rPr>
        <w:t>n</w:t>
      </w:r>
      <w:r w:rsidRPr="00944D26">
        <w:rPr>
          <w:highlight w:val="yellow"/>
        </w:rPr>
        <w:t>ame variable</w:t>
      </w:r>
      <w:r>
        <w:t>/</w:t>
      </w:r>
      <w:r w:rsidRPr="00D87580">
        <w:rPr>
          <w:highlight w:val="yellow"/>
        </w:rPr>
        <w:t>parameter</w:t>
      </w:r>
      <w:r>
        <w:t xml:space="preserve"> equals </w:t>
      </w:r>
      <w:r w:rsidRPr="00B5306F">
        <w:rPr>
          <w:b/>
          <w:outline/>
          <w:color w:val="5B9BD5" w:themeColor="accent5"/>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undefined name variable</w:t>
      </w:r>
      <w:r>
        <w:t xml:space="preserve">, which is inside the body of the function]]] </w:t>
      </w:r>
    </w:p>
    <w:bookmarkEnd w:id="8"/>
    <w:p w14:paraId="0E244573" w14:textId="77777777" w:rsidR="00B5306F" w:rsidRDefault="00B5306F" w:rsidP="00B5306F">
      <w:pPr>
        <w:pStyle w:val="NoSpacing"/>
      </w:pPr>
      <w:r>
        <w:br/>
      </w:r>
    </w:p>
    <w:p w14:paraId="20890547" w14:textId="77777777" w:rsidR="00B5306F" w:rsidRDefault="00B5306F" w:rsidP="00B5306F">
      <w:pPr>
        <w:pStyle w:val="NoSpacing"/>
        <w:ind w:left="720"/>
      </w:pPr>
      <w:r>
        <w:t xml:space="preserve">So, we can pass John between the brackets.  We refer to </w:t>
      </w:r>
      <w:r w:rsidRPr="00392CBA">
        <w:rPr>
          <w:color w:val="FF0000"/>
        </w:rPr>
        <w:t xml:space="preserve">this </w:t>
      </w:r>
      <w:r>
        <w:t xml:space="preserve">as an </w:t>
      </w:r>
      <w:r w:rsidRPr="00392CBA">
        <w:rPr>
          <w:color w:val="FF0000"/>
        </w:rPr>
        <w:t>argument</w:t>
      </w:r>
      <w:r>
        <w:t>.</w:t>
      </w:r>
    </w:p>
    <w:p w14:paraId="439C269F" w14:textId="77777777" w:rsidR="00B5306F" w:rsidRPr="0067402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569CD6"/>
          <w:sz w:val="21"/>
          <w:szCs w:val="21"/>
        </w:rPr>
        <w:t>function</w:t>
      </w:r>
      <w:r w:rsidRPr="00674027">
        <w:rPr>
          <w:rFonts w:ascii="Consolas" w:eastAsia="Times New Roman" w:hAnsi="Consolas" w:cs="Times New Roman"/>
          <w:color w:val="D4D4D4"/>
          <w:sz w:val="21"/>
          <w:szCs w:val="21"/>
        </w:rPr>
        <w:t xml:space="preserve"> </w:t>
      </w: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 xml:space="preserve"> (</w:t>
      </w:r>
      <w:r w:rsidRPr="00E532F1">
        <w:rPr>
          <w:rFonts w:ascii="Consolas" w:eastAsia="Times New Roman" w:hAnsi="Consolas" w:cs="Times New Roman"/>
          <w:color w:val="9CDCFE"/>
          <w:sz w:val="21"/>
          <w:szCs w:val="21"/>
          <w:highlight w:val="yellow"/>
        </w:rPr>
        <w:t>name</w:t>
      </w:r>
      <w:r w:rsidRPr="00674027">
        <w:rPr>
          <w:rFonts w:ascii="Consolas" w:eastAsia="Times New Roman" w:hAnsi="Consolas" w:cs="Times New Roman"/>
          <w:color w:val="D4D4D4"/>
          <w:sz w:val="21"/>
          <w:szCs w:val="21"/>
        </w:rPr>
        <w:t>) {</w:t>
      </w:r>
    </w:p>
    <w:p w14:paraId="58827395" w14:textId="77777777" w:rsidR="00B5306F" w:rsidRPr="0067402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 xml:space="preserve">    </w:t>
      </w:r>
      <w:proofErr w:type="gramStart"/>
      <w:r w:rsidRPr="00674027">
        <w:rPr>
          <w:rFonts w:ascii="Consolas" w:eastAsia="Times New Roman" w:hAnsi="Consolas" w:cs="Times New Roman"/>
          <w:color w:val="9CDCFE"/>
          <w:sz w:val="21"/>
          <w:szCs w:val="21"/>
        </w:rPr>
        <w:t>console</w:t>
      </w:r>
      <w:r w:rsidRPr="00674027">
        <w:rPr>
          <w:rFonts w:ascii="Consolas" w:eastAsia="Times New Roman" w:hAnsi="Consolas" w:cs="Times New Roman"/>
          <w:color w:val="D4D4D4"/>
          <w:sz w:val="21"/>
          <w:szCs w:val="21"/>
        </w:rPr>
        <w:t>.</w:t>
      </w:r>
      <w:r w:rsidRPr="00674027">
        <w:rPr>
          <w:rFonts w:ascii="Consolas" w:eastAsia="Times New Roman" w:hAnsi="Consolas" w:cs="Times New Roman"/>
          <w:color w:val="DCDCAA"/>
          <w:sz w:val="21"/>
          <w:szCs w:val="21"/>
        </w:rPr>
        <w:t>log</w:t>
      </w:r>
      <w:r w:rsidRPr="00674027">
        <w:rPr>
          <w:rFonts w:ascii="Consolas" w:eastAsia="Times New Roman" w:hAnsi="Consolas" w:cs="Times New Roman"/>
          <w:color w:val="D4D4D4"/>
          <w:sz w:val="21"/>
          <w:szCs w:val="21"/>
        </w:rPr>
        <w:t>(</w:t>
      </w:r>
      <w:proofErr w:type="gramEnd"/>
      <w:r w:rsidRPr="00674027">
        <w:rPr>
          <w:rFonts w:ascii="Consolas" w:eastAsia="Times New Roman" w:hAnsi="Consolas" w:cs="Times New Roman"/>
          <w:color w:val="CE9178"/>
          <w:sz w:val="21"/>
          <w:szCs w:val="21"/>
        </w:rPr>
        <w:t>'Hello'</w:t>
      </w:r>
      <w:r w:rsidRPr="00674027">
        <w:rPr>
          <w:rFonts w:ascii="Consolas" w:eastAsia="Times New Roman" w:hAnsi="Consolas" w:cs="Times New Roman"/>
          <w:color w:val="D4D4D4"/>
          <w:sz w:val="21"/>
          <w:szCs w:val="21"/>
        </w:rPr>
        <w:t xml:space="preserve"> + </w:t>
      </w:r>
      <w:r w:rsidRPr="00B5306F">
        <w:rPr>
          <w:rFonts w:ascii="Consolas" w:eastAsia="Times New Roman" w:hAnsi="Consolas" w:cs="Times New Roman"/>
          <w:b/>
          <w:outline/>
          <w:color w:val="5B9BD5" w:themeColor="accent5"/>
          <w:sz w:val="21"/>
          <w:szCs w:val="21"/>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t>name</w:t>
      </w:r>
      <w:r w:rsidRPr="00674027">
        <w:rPr>
          <w:rFonts w:ascii="Consolas" w:eastAsia="Times New Roman" w:hAnsi="Consolas" w:cs="Times New Roman"/>
          <w:color w:val="D4D4D4"/>
          <w:sz w:val="21"/>
          <w:szCs w:val="21"/>
        </w:rPr>
        <w:t>);</w:t>
      </w:r>
    </w:p>
    <w:p w14:paraId="1F990275" w14:textId="77777777" w:rsidR="00B5306F" w:rsidRPr="0067402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4D4D4"/>
          <w:sz w:val="21"/>
          <w:szCs w:val="21"/>
        </w:rPr>
        <w:t>}</w:t>
      </w:r>
    </w:p>
    <w:p w14:paraId="4C00087D" w14:textId="77777777" w:rsidR="00B5306F" w:rsidRPr="00674027"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38526FEA" w14:textId="77777777" w:rsidR="00B5306F" w:rsidRPr="0067402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74027">
        <w:rPr>
          <w:rFonts w:ascii="Consolas" w:eastAsia="Times New Roman" w:hAnsi="Consolas" w:cs="Times New Roman"/>
          <w:color w:val="DCDCAA"/>
          <w:sz w:val="21"/>
          <w:szCs w:val="21"/>
        </w:rPr>
        <w:t>greet</w:t>
      </w:r>
      <w:r w:rsidRPr="00674027">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r w:rsidRPr="00E532F1">
        <w:rPr>
          <w:rFonts w:ascii="Consolas" w:eastAsia="Times New Roman" w:hAnsi="Consolas" w:cs="Times New Roman"/>
          <w:color w:val="FF0000"/>
          <w:sz w:val="21"/>
          <w:szCs w:val="21"/>
        </w:rPr>
        <w:t>John’</w:t>
      </w:r>
      <w:r w:rsidRPr="00674027">
        <w:rPr>
          <w:rFonts w:ascii="Consolas" w:eastAsia="Times New Roman" w:hAnsi="Consolas" w:cs="Times New Roman"/>
          <w:color w:val="D4D4D4"/>
          <w:sz w:val="21"/>
          <w:szCs w:val="21"/>
        </w:rPr>
        <w:t>);</w:t>
      </w:r>
    </w:p>
    <w:p w14:paraId="4D9C28F1" w14:textId="77777777" w:rsidR="00B5306F" w:rsidRDefault="00B5306F" w:rsidP="00B5306F">
      <w:pPr>
        <w:pStyle w:val="NoSpacing"/>
        <w:ind w:left="720"/>
      </w:pPr>
    </w:p>
    <w:p w14:paraId="7ADB8395" w14:textId="77777777" w:rsidR="00B5306F" w:rsidRDefault="00B5306F" w:rsidP="00B5306F">
      <w:pPr>
        <w:pStyle w:val="NoSpacing"/>
        <w:ind w:left="720"/>
      </w:pPr>
      <w:r w:rsidRPr="00E532F1">
        <w:rPr>
          <w:color w:val="FF0000"/>
        </w:rPr>
        <w:t>John</w:t>
      </w:r>
      <w:r>
        <w:t xml:space="preserve"> is an </w:t>
      </w:r>
      <w:r w:rsidRPr="00E532F1">
        <w:rPr>
          <w:color w:val="FF0000"/>
        </w:rPr>
        <w:t>Argument</w:t>
      </w:r>
      <w:r>
        <w:t xml:space="preserve"> to the greet function.  </w:t>
      </w:r>
      <w:r w:rsidRPr="00E532F1">
        <w:rPr>
          <w:highlight w:val="yellow"/>
        </w:rPr>
        <w:t>Name</w:t>
      </w:r>
      <w:r>
        <w:t xml:space="preserve"> is a </w:t>
      </w:r>
      <w:r w:rsidRPr="00E532F1">
        <w:rPr>
          <w:highlight w:val="yellow"/>
        </w:rPr>
        <w:t>parameter</w:t>
      </w:r>
      <w:r>
        <w:t xml:space="preserve"> [[[variable]]] of the greet function.  The </w:t>
      </w:r>
      <w:r w:rsidRPr="00E532F1">
        <w:rPr>
          <w:color w:val="FF0000"/>
        </w:rPr>
        <w:t>argument</w:t>
      </w:r>
      <w:r>
        <w:t xml:space="preserve"> is the actual </w:t>
      </w:r>
      <w:r w:rsidRPr="00E532F1">
        <w:rPr>
          <w:color w:val="FF0000"/>
        </w:rPr>
        <w:t>value</w:t>
      </w:r>
      <w:r>
        <w:t xml:space="preserve"> we supply for the </w:t>
      </w:r>
      <w:r w:rsidRPr="00E532F1">
        <w:rPr>
          <w:highlight w:val="yellow"/>
        </w:rPr>
        <w:t>parameter</w:t>
      </w:r>
      <w:r>
        <w:t xml:space="preserve">.  </w:t>
      </w:r>
    </w:p>
    <w:p w14:paraId="5253E9C2" w14:textId="77777777" w:rsidR="00B5306F" w:rsidRDefault="00B5306F" w:rsidP="00B5306F">
      <w:pPr>
        <w:pStyle w:val="NoSpacing"/>
        <w:ind w:left="720"/>
      </w:pPr>
    </w:p>
    <w:p w14:paraId="783B906A" w14:textId="77777777" w:rsidR="00B5306F" w:rsidRDefault="00B5306F" w:rsidP="00B5306F">
      <w:pPr>
        <w:pStyle w:val="NoSpacing"/>
        <w:ind w:left="720"/>
      </w:pPr>
      <w:r>
        <w:lastRenderedPageBreak/>
        <w:t>Function can have Multiple parameters, utilizing commas.  Likewise, functions can contain multiple arguments.  If you don’t define them with an argument, the parameters will display as ‘undefined</w:t>
      </w:r>
      <w:proofErr w:type="gramStart"/>
      <w:r>
        <w:t>’.</w:t>
      </w:r>
      <w:proofErr w:type="gramEnd"/>
      <w:r>
        <w:t xml:space="preserve">  </w:t>
      </w:r>
    </w:p>
    <w:p w14:paraId="202023A7" w14:textId="77777777" w:rsidR="00B5306F" w:rsidRDefault="00B5306F" w:rsidP="00B5306F">
      <w:pPr>
        <w:pStyle w:val="NoSpacing"/>
        <w:ind w:left="720"/>
      </w:pPr>
    </w:p>
    <w:p w14:paraId="0C047BF0" w14:textId="77777777" w:rsidR="00B5306F" w:rsidRDefault="00B5306F" w:rsidP="00B5306F">
      <w:pPr>
        <w:pStyle w:val="NoSpacing"/>
        <w:ind w:left="720"/>
      </w:pPr>
      <w:r>
        <w:t>This function can be reused by simply adding another greet function.</w:t>
      </w:r>
    </w:p>
    <w:p w14:paraId="2313577E" w14:textId="77777777" w:rsidR="00B5306F" w:rsidRDefault="00B5306F" w:rsidP="00B5306F">
      <w:pPr>
        <w:pStyle w:val="NoSpacing"/>
        <w:ind w:left="720"/>
      </w:pPr>
    </w:p>
    <w:p w14:paraId="3810442E" w14:textId="77777777" w:rsidR="00B5306F" w:rsidRPr="007528A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569CD6"/>
          <w:sz w:val="21"/>
          <w:szCs w:val="21"/>
        </w:rPr>
        <w:t>function</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 xml:space="preserve">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w:t>
      </w:r>
      <w:proofErr w:type="spellStart"/>
      <w:r w:rsidRPr="007528AA">
        <w:rPr>
          <w:rFonts w:ascii="Consolas" w:eastAsia="Times New Roman" w:hAnsi="Consolas" w:cs="Times New Roman"/>
          <w:color w:val="9CDCFE"/>
          <w:sz w:val="21"/>
          <w:szCs w:val="21"/>
        </w:rPr>
        <w:t>lastName</w:t>
      </w:r>
      <w:proofErr w:type="spellEnd"/>
      <w:r w:rsidRPr="007528AA">
        <w:rPr>
          <w:rFonts w:ascii="Consolas" w:eastAsia="Times New Roman" w:hAnsi="Consolas" w:cs="Times New Roman"/>
          <w:color w:val="D4D4D4"/>
          <w:sz w:val="21"/>
          <w:szCs w:val="21"/>
        </w:rPr>
        <w:t>) {</w:t>
      </w:r>
    </w:p>
    <w:p w14:paraId="63147685" w14:textId="77777777" w:rsidR="00B5306F" w:rsidRPr="007528A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 xml:space="preserve">    </w:t>
      </w:r>
      <w:proofErr w:type="gramStart"/>
      <w:r w:rsidRPr="007528AA">
        <w:rPr>
          <w:rFonts w:ascii="Consolas" w:eastAsia="Times New Roman" w:hAnsi="Consolas" w:cs="Times New Roman"/>
          <w:color w:val="9CDCFE"/>
          <w:sz w:val="21"/>
          <w:szCs w:val="21"/>
        </w:rPr>
        <w:t>console</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DCDCAA"/>
          <w:sz w:val="21"/>
          <w:szCs w:val="21"/>
        </w:rPr>
        <w:t>log</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'Hello '</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9CDCFE"/>
          <w:sz w:val="21"/>
          <w:szCs w:val="21"/>
        </w:rPr>
        <w:t>name</w:t>
      </w:r>
      <w:r w:rsidRPr="007528AA">
        <w:rPr>
          <w:rFonts w:ascii="Consolas" w:eastAsia="Times New Roman" w:hAnsi="Consolas" w:cs="Times New Roman"/>
          <w:color w:val="D4D4D4"/>
          <w:sz w:val="21"/>
          <w:szCs w:val="21"/>
        </w:rPr>
        <w:t xml:space="preserve"> + </w:t>
      </w:r>
      <w:r w:rsidRPr="007528AA">
        <w:rPr>
          <w:rFonts w:ascii="Consolas" w:eastAsia="Times New Roman" w:hAnsi="Consolas" w:cs="Times New Roman"/>
          <w:color w:val="CE9178"/>
          <w:sz w:val="21"/>
          <w:szCs w:val="21"/>
        </w:rPr>
        <w:t>' '</w:t>
      </w:r>
      <w:r w:rsidRPr="007528AA">
        <w:rPr>
          <w:rFonts w:ascii="Consolas" w:eastAsia="Times New Roman" w:hAnsi="Consolas" w:cs="Times New Roman"/>
          <w:color w:val="D4D4D4"/>
          <w:sz w:val="21"/>
          <w:szCs w:val="21"/>
        </w:rPr>
        <w:t xml:space="preserve"> + </w:t>
      </w:r>
      <w:proofErr w:type="spellStart"/>
      <w:r w:rsidRPr="007528AA">
        <w:rPr>
          <w:rFonts w:ascii="Consolas" w:eastAsia="Times New Roman" w:hAnsi="Consolas" w:cs="Times New Roman"/>
          <w:color w:val="9CDCFE"/>
          <w:sz w:val="21"/>
          <w:szCs w:val="21"/>
        </w:rPr>
        <w:t>last</w:t>
      </w:r>
      <w:r>
        <w:rPr>
          <w:rFonts w:ascii="Consolas" w:eastAsia="Times New Roman" w:hAnsi="Consolas" w:cs="Times New Roman"/>
          <w:color w:val="9CDCFE"/>
          <w:sz w:val="21"/>
          <w:szCs w:val="21"/>
        </w:rPr>
        <w:t>N</w:t>
      </w:r>
      <w:r w:rsidRPr="007528AA">
        <w:rPr>
          <w:rFonts w:ascii="Consolas" w:eastAsia="Times New Roman" w:hAnsi="Consolas" w:cs="Times New Roman"/>
          <w:color w:val="9CDCFE"/>
          <w:sz w:val="21"/>
          <w:szCs w:val="21"/>
        </w:rPr>
        <w:t>ame</w:t>
      </w:r>
      <w:proofErr w:type="spellEnd"/>
      <w:r w:rsidRPr="007528AA">
        <w:rPr>
          <w:rFonts w:ascii="Consolas" w:eastAsia="Times New Roman" w:hAnsi="Consolas" w:cs="Times New Roman"/>
          <w:color w:val="D4D4D4"/>
          <w:sz w:val="21"/>
          <w:szCs w:val="21"/>
        </w:rPr>
        <w:t>);</w:t>
      </w:r>
    </w:p>
    <w:p w14:paraId="2313B60B" w14:textId="77777777" w:rsidR="00B5306F" w:rsidRPr="007528A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4D4D4"/>
          <w:sz w:val="21"/>
          <w:szCs w:val="21"/>
        </w:rPr>
        <w:t>}</w:t>
      </w:r>
    </w:p>
    <w:p w14:paraId="463B82C9" w14:textId="77777777" w:rsidR="00B5306F" w:rsidRPr="007528AA"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74153B19" w14:textId="77777777" w:rsidR="00B5306F" w:rsidRPr="007528AA"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proofErr w:type="gramEnd"/>
      <w:r w:rsidRPr="007528AA">
        <w:rPr>
          <w:rFonts w:ascii="Consolas" w:eastAsia="Times New Roman" w:hAnsi="Consolas" w:cs="Times New Roman"/>
          <w:color w:val="CE9178"/>
          <w:sz w:val="21"/>
          <w:szCs w:val="21"/>
        </w:rPr>
        <w:t>'John'</w:t>
      </w:r>
      <w:r>
        <w:rPr>
          <w:rFonts w:ascii="Consolas" w:eastAsia="Times New Roman" w:hAnsi="Consolas" w:cs="Times New Roman"/>
          <w:color w:val="CE9178"/>
          <w:sz w:val="21"/>
          <w:szCs w:val="21"/>
        </w:rPr>
        <w:t>, ‘Smith’</w:t>
      </w:r>
      <w:r w:rsidRPr="007528AA">
        <w:rPr>
          <w:rFonts w:ascii="Consolas" w:eastAsia="Times New Roman" w:hAnsi="Consolas" w:cs="Times New Roman"/>
          <w:color w:val="D4D4D4"/>
          <w:sz w:val="21"/>
          <w:szCs w:val="21"/>
        </w:rPr>
        <w:t>);</w:t>
      </w:r>
    </w:p>
    <w:p w14:paraId="6D89255E" w14:textId="77777777" w:rsidR="00B5306F" w:rsidRPr="007528A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528AA">
        <w:rPr>
          <w:rFonts w:ascii="Consolas" w:eastAsia="Times New Roman" w:hAnsi="Consolas" w:cs="Times New Roman"/>
          <w:color w:val="DCDCAA"/>
          <w:sz w:val="21"/>
          <w:szCs w:val="21"/>
        </w:rPr>
        <w:t>greet</w:t>
      </w:r>
      <w:r w:rsidRPr="007528AA">
        <w:rPr>
          <w:rFonts w:ascii="Consolas" w:eastAsia="Times New Roman" w:hAnsi="Consolas" w:cs="Times New Roman"/>
          <w:color w:val="D4D4D4"/>
          <w:sz w:val="21"/>
          <w:szCs w:val="21"/>
        </w:rPr>
        <w:t>(</w:t>
      </w:r>
      <w:r w:rsidRPr="007528AA">
        <w:rPr>
          <w:rFonts w:ascii="Consolas" w:eastAsia="Times New Roman" w:hAnsi="Consolas" w:cs="Times New Roman"/>
          <w:color w:val="CE9178"/>
          <w:sz w:val="21"/>
          <w:szCs w:val="21"/>
        </w:rPr>
        <w:t>'Mary'</w:t>
      </w:r>
      <w:r w:rsidRPr="007528AA">
        <w:rPr>
          <w:rFonts w:ascii="Consolas" w:eastAsia="Times New Roman" w:hAnsi="Consolas" w:cs="Times New Roman"/>
          <w:color w:val="D4D4D4"/>
          <w:sz w:val="21"/>
          <w:szCs w:val="21"/>
        </w:rPr>
        <w:t>);</w:t>
      </w:r>
    </w:p>
    <w:p w14:paraId="416B6795" w14:textId="77777777" w:rsidR="00B5306F" w:rsidRDefault="00B5306F" w:rsidP="00B5306F">
      <w:pPr>
        <w:pStyle w:val="NoSpacing"/>
        <w:ind w:left="720"/>
      </w:pPr>
    </w:p>
    <w:p w14:paraId="50719047" w14:textId="77777777" w:rsidR="00B5306F" w:rsidRDefault="00B5306F" w:rsidP="00B5306F">
      <w:pPr>
        <w:pStyle w:val="NoSpacing"/>
        <w:ind w:left="720"/>
      </w:pPr>
    </w:p>
    <w:p w14:paraId="2FB8C2C5" w14:textId="77777777" w:rsidR="00B5306F" w:rsidRDefault="00B5306F" w:rsidP="00B5306F">
      <w:pPr>
        <w:pStyle w:val="NoSpacing"/>
        <w:numPr>
          <w:ilvl w:val="0"/>
          <w:numId w:val="2"/>
        </w:numPr>
      </w:pPr>
      <w:r>
        <w:t xml:space="preserve">Concatenations - Mosh - 08 - Types of Function - Whatever all this is:  </w:t>
      </w:r>
      <w:r>
        <w:br/>
      </w:r>
      <w:r>
        <w:br/>
      </w:r>
      <w:proofErr w:type="gramStart"/>
      <w:r w:rsidRPr="00297EF0">
        <w:t>console.log(</w:t>
      </w:r>
      <w:proofErr w:type="gramEnd"/>
      <w:r w:rsidRPr="00297EF0">
        <w:rPr>
          <w:b/>
          <w:bCs/>
          <w:i/>
          <w:iCs/>
        </w:rPr>
        <w:t xml:space="preserve">'Hello ' + name + ' ' + </w:t>
      </w:r>
      <w:proofErr w:type="spellStart"/>
      <w:r w:rsidRPr="00297EF0">
        <w:rPr>
          <w:b/>
          <w:bCs/>
          <w:i/>
          <w:iCs/>
        </w:rPr>
        <w:t>lastName</w:t>
      </w:r>
      <w:proofErr w:type="spellEnd"/>
      <w:r w:rsidRPr="00297EF0">
        <w:t>);</w:t>
      </w:r>
    </w:p>
    <w:p w14:paraId="5E14C446" w14:textId="77777777" w:rsidR="00B5306F" w:rsidRDefault="00B5306F" w:rsidP="00B5306F">
      <w:pPr>
        <w:pStyle w:val="NoSpacing"/>
        <w:ind w:left="720"/>
      </w:pPr>
    </w:p>
    <w:p w14:paraId="5DBAA0EC" w14:textId="77777777" w:rsidR="00B5306F" w:rsidRDefault="00B5306F" w:rsidP="00B5306F">
      <w:pPr>
        <w:pStyle w:val="NoSpacing"/>
        <w:numPr>
          <w:ilvl w:val="0"/>
          <w:numId w:val="2"/>
        </w:numPr>
      </w:pPr>
      <w:r>
        <w:t xml:space="preserve">Function call - Mosh - 08 Types of Functions - Apparently </w:t>
      </w:r>
      <w:proofErr w:type="gramStart"/>
      <w:r>
        <w:t>console.log(</w:t>
      </w:r>
      <w:proofErr w:type="gramEnd"/>
      <w:r>
        <w:t>) and square(2) are function calls:</w:t>
      </w:r>
    </w:p>
    <w:p w14:paraId="5BBC625D" w14:textId="77777777" w:rsidR="00B5306F" w:rsidRDefault="00B5306F" w:rsidP="00B5306F">
      <w:pPr>
        <w:pStyle w:val="NoSpacing"/>
        <w:ind w:left="720"/>
      </w:pPr>
      <w:r>
        <w:br/>
      </w:r>
    </w:p>
    <w:p w14:paraId="65166173" w14:textId="77777777" w:rsidR="00B5306F" w:rsidRPr="00E24B98"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569CD6"/>
          <w:sz w:val="21"/>
          <w:szCs w:val="21"/>
        </w:rPr>
        <w:t>function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DCDCAA"/>
          <w:sz w:val="21"/>
          <w:szCs w:val="21"/>
        </w:rPr>
        <w:t>square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w:t>
      </w:r>
    </w:p>
    <w:p w14:paraId="26A5668D" w14:textId="77777777" w:rsidR="00B5306F" w:rsidRPr="00E24B98"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C586C0"/>
          <w:sz w:val="21"/>
          <w:szCs w:val="21"/>
        </w:rPr>
        <w:t>return</w:t>
      </w:r>
      <w:r w:rsidRPr="00E24B98">
        <w:rPr>
          <w:rFonts w:ascii="Consolas" w:eastAsia="Times New Roman" w:hAnsi="Consolas" w:cs="Times New Roman"/>
          <w:color w:val="D4D4D4"/>
          <w:sz w:val="21"/>
          <w:szCs w:val="21"/>
        </w:rPr>
        <w:t xml:space="preserve">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 xml:space="preserve"> * </w:t>
      </w:r>
      <w:r w:rsidRPr="00E24B98">
        <w:rPr>
          <w:rFonts w:ascii="Consolas" w:eastAsia="Times New Roman" w:hAnsi="Consolas" w:cs="Times New Roman"/>
          <w:color w:val="9CDCFE"/>
          <w:sz w:val="21"/>
          <w:szCs w:val="21"/>
        </w:rPr>
        <w:t>number</w:t>
      </w:r>
      <w:r w:rsidRPr="00E24B98">
        <w:rPr>
          <w:rFonts w:ascii="Consolas" w:eastAsia="Times New Roman" w:hAnsi="Consolas" w:cs="Times New Roman"/>
          <w:color w:val="D4D4D4"/>
          <w:sz w:val="21"/>
          <w:szCs w:val="21"/>
        </w:rPr>
        <w:t>;</w:t>
      </w:r>
    </w:p>
    <w:p w14:paraId="325BE6AC" w14:textId="77777777" w:rsidR="00B5306F" w:rsidRPr="00E24B98"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D4D4D4"/>
          <w:sz w:val="21"/>
          <w:szCs w:val="21"/>
        </w:rPr>
        <w:t>}</w:t>
      </w:r>
    </w:p>
    <w:p w14:paraId="0AAD17D9" w14:textId="77777777" w:rsidR="00B5306F" w:rsidRPr="00E24B98"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2D789EA0" w14:textId="77777777" w:rsidR="00B5306F" w:rsidRPr="00E24B98"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E24B98">
        <w:rPr>
          <w:rFonts w:ascii="Consolas" w:eastAsia="Times New Roman" w:hAnsi="Consolas" w:cs="Times New Roman"/>
          <w:color w:val="9CDCFE"/>
          <w:sz w:val="21"/>
          <w:szCs w:val="21"/>
        </w:rPr>
        <w:t>console</w:t>
      </w:r>
      <w:r w:rsidRPr="00E24B98">
        <w:rPr>
          <w:rFonts w:ascii="Consolas" w:eastAsia="Times New Roman" w:hAnsi="Consolas" w:cs="Times New Roman"/>
          <w:color w:val="D4D4D4"/>
          <w:sz w:val="21"/>
          <w:szCs w:val="21"/>
        </w:rPr>
        <w:t>.</w:t>
      </w:r>
      <w:r w:rsidRPr="00E24B98">
        <w:rPr>
          <w:rFonts w:ascii="Consolas" w:eastAsia="Times New Roman" w:hAnsi="Consolas" w:cs="Times New Roman"/>
          <w:color w:val="DCDCAA"/>
          <w:sz w:val="21"/>
          <w:szCs w:val="21"/>
        </w:rPr>
        <w:t>log</w:t>
      </w:r>
      <w:r w:rsidRPr="00E24B98">
        <w:rPr>
          <w:rFonts w:ascii="Consolas" w:eastAsia="Times New Roman" w:hAnsi="Consolas" w:cs="Times New Roman"/>
          <w:color w:val="D4D4D4"/>
          <w:sz w:val="21"/>
          <w:szCs w:val="21"/>
        </w:rPr>
        <w:t>(</w:t>
      </w:r>
      <w:proofErr w:type="gramStart"/>
      <w:r>
        <w:rPr>
          <w:rFonts w:ascii="Consolas" w:eastAsia="Times New Roman" w:hAnsi="Consolas" w:cs="Times New Roman"/>
          <w:color w:val="9CDCFE"/>
          <w:sz w:val="21"/>
          <w:szCs w:val="21"/>
        </w:rPr>
        <w:t>square(</w:t>
      </w:r>
      <w:proofErr w:type="gramEnd"/>
      <w:r>
        <w:rPr>
          <w:rFonts w:ascii="Consolas" w:eastAsia="Times New Roman" w:hAnsi="Consolas" w:cs="Times New Roman"/>
          <w:color w:val="9CDCFE"/>
          <w:sz w:val="21"/>
          <w:szCs w:val="21"/>
        </w:rPr>
        <w:t>2)</w:t>
      </w:r>
      <w:r w:rsidRPr="00E24B98">
        <w:rPr>
          <w:rFonts w:ascii="Consolas" w:eastAsia="Times New Roman" w:hAnsi="Consolas" w:cs="Times New Roman"/>
          <w:color w:val="D4D4D4"/>
          <w:sz w:val="21"/>
          <w:szCs w:val="21"/>
        </w:rPr>
        <w:t>);</w:t>
      </w:r>
    </w:p>
    <w:p w14:paraId="076A1BD9" w14:textId="77777777" w:rsidR="00B5306F" w:rsidRDefault="00B5306F" w:rsidP="00B5306F">
      <w:pPr>
        <w:pStyle w:val="NoSpacing"/>
        <w:ind w:left="720"/>
      </w:pPr>
      <w:r>
        <w:br/>
      </w:r>
      <w:r>
        <w:br/>
        <w:t>Apparently, the return keyword, will return this value to whoever is calling this function.</w:t>
      </w:r>
    </w:p>
    <w:p w14:paraId="0CBAFE65" w14:textId="77777777" w:rsidR="00B5306F" w:rsidRDefault="00B5306F" w:rsidP="00B5306F">
      <w:pPr>
        <w:pStyle w:val="NoSpacing"/>
        <w:ind w:left="720"/>
      </w:pPr>
    </w:p>
    <w:p w14:paraId="7CBE22C2" w14:textId="77777777" w:rsidR="00B5306F" w:rsidRDefault="00B5306F" w:rsidP="00B5306F">
      <w:pPr>
        <w:pStyle w:val="NoSpacing"/>
        <w:ind w:left="720"/>
      </w:pPr>
      <w:r>
        <w:t xml:space="preserve">“Let’s call the </w:t>
      </w:r>
      <w:r w:rsidRPr="00F15665">
        <w:rPr>
          <w:color w:val="FF0000"/>
        </w:rPr>
        <w:t xml:space="preserve">square </w:t>
      </w:r>
      <w:proofErr w:type="gramStart"/>
      <w:r w:rsidRPr="00F15665">
        <w:rPr>
          <w:color w:val="FF0000"/>
        </w:rPr>
        <w:t>function</w:t>
      </w:r>
      <w:r w:rsidRPr="00F15665">
        <w:rPr>
          <w:color w:val="000000" w:themeColor="text1"/>
        </w:rPr>
        <w:t>”</w:t>
      </w:r>
      <w:r>
        <w:rPr>
          <w:color w:val="000000" w:themeColor="text1"/>
        </w:rPr>
        <w:t xml:space="preserve">  We</w:t>
      </w:r>
      <w:proofErr w:type="gramEnd"/>
      <w:r>
        <w:rPr>
          <w:color w:val="000000" w:themeColor="text1"/>
        </w:rPr>
        <w:t xml:space="preserve"> pass 2.  This returns a value</w:t>
      </w:r>
      <w:r w:rsidRPr="00F15665">
        <w:rPr>
          <w:color w:val="000000" w:themeColor="text1"/>
        </w:rPr>
        <w:t>;</w:t>
      </w:r>
    </w:p>
    <w:p w14:paraId="254863EA" w14:textId="77777777" w:rsidR="00B5306F" w:rsidRPr="00F15665"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569CD6"/>
          <w:sz w:val="21"/>
          <w:szCs w:val="21"/>
        </w:rPr>
        <w:t>function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DCDCAA"/>
          <w:sz w:val="21"/>
          <w:szCs w:val="21"/>
        </w:rPr>
        <w:t>square</w:t>
      </w:r>
      <w:r w:rsidRPr="00F15665">
        <w:rPr>
          <w:rFonts w:ascii="Consolas" w:eastAsia="Times New Roman" w:hAnsi="Consolas" w:cs="Times New Roman"/>
          <w:color w:val="D4D4D4"/>
          <w:sz w:val="21"/>
          <w:szCs w:val="21"/>
        </w:rPr>
        <w:t>(</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w:t>
      </w:r>
    </w:p>
    <w:p w14:paraId="652DD029" w14:textId="77777777" w:rsidR="00B5306F" w:rsidRPr="00F15665"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C586C0"/>
          <w:sz w:val="21"/>
          <w:szCs w:val="21"/>
        </w:rPr>
        <w:t>return</w:t>
      </w:r>
      <w:r w:rsidRPr="00F15665">
        <w:rPr>
          <w:rFonts w:ascii="Consolas" w:eastAsia="Times New Roman" w:hAnsi="Consolas" w:cs="Times New Roman"/>
          <w:color w:val="D4D4D4"/>
          <w:sz w:val="21"/>
          <w:szCs w:val="21"/>
        </w:rPr>
        <w:t xml:space="preserve">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 xml:space="preserve"> * </w:t>
      </w:r>
      <w:r w:rsidRPr="00F15665">
        <w:rPr>
          <w:rFonts w:ascii="Consolas" w:eastAsia="Times New Roman" w:hAnsi="Consolas" w:cs="Times New Roman"/>
          <w:color w:val="9CDCFE"/>
          <w:sz w:val="21"/>
          <w:szCs w:val="21"/>
        </w:rPr>
        <w:t>number</w:t>
      </w:r>
      <w:r w:rsidRPr="00F15665">
        <w:rPr>
          <w:rFonts w:ascii="Consolas" w:eastAsia="Times New Roman" w:hAnsi="Consolas" w:cs="Times New Roman"/>
          <w:color w:val="D4D4D4"/>
          <w:sz w:val="21"/>
          <w:szCs w:val="21"/>
        </w:rPr>
        <w:t>;</w:t>
      </w:r>
    </w:p>
    <w:p w14:paraId="2997B207" w14:textId="77777777" w:rsidR="00B5306F" w:rsidRPr="00F15665"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15665">
        <w:rPr>
          <w:rFonts w:ascii="Consolas" w:eastAsia="Times New Roman" w:hAnsi="Consolas" w:cs="Times New Roman"/>
          <w:color w:val="D4D4D4"/>
          <w:sz w:val="21"/>
          <w:szCs w:val="21"/>
        </w:rPr>
        <w:t>}</w:t>
      </w:r>
    </w:p>
    <w:p w14:paraId="3B95770F" w14:textId="77777777" w:rsidR="00B5306F" w:rsidRPr="00F15665" w:rsidRDefault="00B5306F" w:rsidP="00B5306F">
      <w:pPr>
        <w:shd w:val="clear" w:color="auto" w:fill="1E1E1E"/>
        <w:spacing w:after="0" w:line="285" w:lineRule="atLeast"/>
        <w:ind w:left="720"/>
        <w:rPr>
          <w:rFonts w:ascii="Consolas" w:eastAsia="Times New Roman" w:hAnsi="Consolas" w:cs="Times New Roman"/>
          <w:color w:val="FF0000"/>
          <w:sz w:val="21"/>
          <w:szCs w:val="21"/>
        </w:rPr>
      </w:pPr>
      <w:proofErr w:type="gramStart"/>
      <w:r w:rsidRPr="00F15665">
        <w:rPr>
          <w:rFonts w:ascii="Consolas" w:eastAsia="Times New Roman" w:hAnsi="Consolas" w:cs="Times New Roman"/>
          <w:color w:val="FF0000"/>
          <w:sz w:val="21"/>
          <w:szCs w:val="21"/>
        </w:rPr>
        <w:t>square(</w:t>
      </w:r>
      <w:proofErr w:type="gramEnd"/>
      <w:r w:rsidRPr="00F15665">
        <w:rPr>
          <w:rFonts w:ascii="Consolas" w:eastAsia="Times New Roman" w:hAnsi="Consolas" w:cs="Times New Roman"/>
          <w:color w:val="FF0000"/>
          <w:sz w:val="21"/>
          <w:szCs w:val="21"/>
        </w:rPr>
        <w:t>)</w:t>
      </w:r>
      <w:r>
        <w:rPr>
          <w:rFonts w:ascii="Consolas" w:eastAsia="Times New Roman" w:hAnsi="Consolas" w:cs="Times New Roman"/>
          <w:color w:val="FF0000"/>
          <w:sz w:val="21"/>
          <w:szCs w:val="21"/>
        </w:rPr>
        <w:t>;</w:t>
      </w:r>
    </w:p>
    <w:p w14:paraId="70053CFC" w14:textId="77777777" w:rsidR="00B5306F" w:rsidRDefault="00B5306F" w:rsidP="00B5306F">
      <w:pPr>
        <w:pStyle w:val="NoSpacing"/>
        <w:ind w:left="720"/>
      </w:pPr>
      <w:r>
        <w:br/>
      </w:r>
    </w:p>
    <w:p w14:paraId="140174C7" w14:textId="77777777" w:rsidR="00B5306F" w:rsidRDefault="00B5306F" w:rsidP="00B5306F">
      <w:pPr>
        <w:pStyle w:val="NoSpacing"/>
        <w:ind w:left="720"/>
      </w:pPr>
      <w:r>
        <w:t xml:space="preserve">With </w:t>
      </w:r>
      <w:proofErr w:type="gramStart"/>
      <w:r w:rsidRPr="005E7AA2">
        <w:rPr>
          <w:i/>
          <w:iCs/>
        </w:rPr>
        <w:t>console.</w:t>
      </w:r>
      <w:r w:rsidRPr="005E7AA2">
        <w:rPr>
          <w:i/>
          <w:iCs/>
          <w:color w:val="FF0000"/>
        </w:rPr>
        <w:t>log</w:t>
      </w:r>
      <w:r w:rsidRPr="005E7AA2">
        <w:rPr>
          <w:i/>
          <w:iCs/>
          <w:highlight w:val="yellow"/>
        </w:rPr>
        <w:t>(</w:t>
      </w:r>
      <w:proofErr w:type="gramEnd"/>
      <w:r w:rsidRPr="005E7AA2">
        <w:rPr>
          <w:i/>
          <w:iCs/>
          <w:highlight w:val="yellow"/>
        </w:rPr>
        <w:t>)</w:t>
      </w:r>
      <w:r>
        <w:t xml:space="preserve"> we are </w:t>
      </w:r>
      <w:r w:rsidRPr="005E7AA2">
        <w:rPr>
          <w:color w:val="FF0000"/>
        </w:rPr>
        <w:t>calling</w:t>
      </w:r>
      <w:r>
        <w:t xml:space="preserve"> the log function “which is defined somewhere”, and passing an </w:t>
      </w:r>
      <w:r w:rsidRPr="005E7AA2">
        <w:rPr>
          <w:highlight w:val="yellow"/>
        </w:rPr>
        <w:t>argument</w:t>
      </w:r>
      <w:r>
        <w:t xml:space="preserve">.  That argument could be a simple string, or an expression.  The expression could be a call to another function, like </w:t>
      </w:r>
      <w:proofErr w:type="gramStart"/>
      <w:r>
        <w:t>square(</w:t>
      </w:r>
      <w:proofErr w:type="gramEnd"/>
      <w:r>
        <w:t>2).</w:t>
      </w:r>
    </w:p>
    <w:p w14:paraId="16E9B90F" w14:textId="77777777" w:rsidR="00B5306F" w:rsidRDefault="00B5306F" w:rsidP="00B5306F">
      <w:pPr>
        <w:pStyle w:val="NoSpacing"/>
      </w:pPr>
    </w:p>
    <w:p w14:paraId="1F6D21DC" w14:textId="77777777" w:rsidR="00B5306F" w:rsidRDefault="00B5306F" w:rsidP="00B5306F">
      <w:pPr>
        <w:pStyle w:val="NoSpacing"/>
      </w:pPr>
    </w:p>
    <w:p w14:paraId="38B8AB3F" w14:textId="77777777" w:rsidR="00B5306F" w:rsidRDefault="00B5306F" w:rsidP="00B5306F">
      <w:pPr>
        <w:pStyle w:val="NoSpacing"/>
      </w:pPr>
    </w:p>
    <w:p w14:paraId="1F8E5DD0" w14:textId="77777777" w:rsidR="00B5306F" w:rsidRDefault="00B5306F" w:rsidP="00B5306F">
      <w:pPr>
        <w:pStyle w:val="NoSpacing"/>
        <w:numPr>
          <w:ilvl w:val="0"/>
          <w:numId w:val="2"/>
        </w:numPr>
      </w:pPr>
      <w:r>
        <w:t xml:space="preserve">Operators - Mosh - 01 -JS Operators - We use operators along with Variables to create expressions, which we can use to implement logic and algorithms.  </w:t>
      </w:r>
    </w:p>
    <w:p w14:paraId="33B1CACE" w14:textId="77777777" w:rsidR="00B5306F" w:rsidRDefault="00B5306F" w:rsidP="00B5306F">
      <w:pPr>
        <w:pStyle w:val="NoSpacing"/>
        <w:numPr>
          <w:ilvl w:val="1"/>
          <w:numId w:val="2"/>
        </w:numPr>
      </w:pPr>
      <w:r>
        <w:t>Arithmetic</w:t>
      </w:r>
    </w:p>
    <w:p w14:paraId="46BE1D4C" w14:textId="77777777" w:rsidR="00B5306F" w:rsidRDefault="00B5306F" w:rsidP="00B5306F">
      <w:pPr>
        <w:pStyle w:val="NoSpacing"/>
        <w:numPr>
          <w:ilvl w:val="1"/>
          <w:numId w:val="2"/>
        </w:numPr>
      </w:pPr>
      <w:r>
        <w:t>Assignment</w:t>
      </w:r>
    </w:p>
    <w:p w14:paraId="0676CBFF" w14:textId="77777777" w:rsidR="00B5306F" w:rsidRDefault="00B5306F" w:rsidP="00B5306F">
      <w:pPr>
        <w:pStyle w:val="NoSpacing"/>
        <w:numPr>
          <w:ilvl w:val="1"/>
          <w:numId w:val="2"/>
        </w:numPr>
      </w:pPr>
      <w:r>
        <w:t>Comparison</w:t>
      </w:r>
    </w:p>
    <w:p w14:paraId="167CB1E2" w14:textId="77777777" w:rsidR="00B5306F" w:rsidRDefault="00B5306F" w:rsidP="00B5306F">
      <w:pPr>
        <w:pStyle w:val="NoSpacing"/>
        <w:numPr>
          <w:ilvl w:val="1"/>
          <w:numId w:val="2"/>
        </w:numPr>
      </w:pPr>
      <w:r>
        <w:t>Logical</w:t>
      </w:r>
    </w:p>
    <w:p w14:paraId="48C0E013" w14:textId="77777777" w:rsidR="00B5306F" w:rsidRDefault="00B5306F" w:rsidP="00B5306F">
      <w:pPr>
        <w:pStyle w:val="NoSpacing"/>
        <w:numPr>
          <w:ilvl w:val="1"/>
          <w:numId w:val="2"/>
        </w:numPr>
      </w:pPr>
      <w:r>
        <w:t>Bitwise</w:t>
      </w:r>
    </w:p>
    <w:p w14:paraId="2A6122DA" w14:textId="77777777" w:rsidR="00B5306F" w:rsidRDefault="00B5306F" w:rsidP="00B5306F">
      <w:pPr>
        <w:pStyle w:val="NoSpacing"/>
        <w:ind w:left="720"/>
      </w:pPr>
    </w:p>
    <w:p w14:paraId="6B82D8E3" w14:textId="77777777" w:rsidR="00B5306F" w:rsidRDefault="00B5306F" w:rsidP="00B5306F">
      <w:pPr>
        <w:pStyle w:val="NoSpacing"/>
        <w:numPr>
          <w:ilvl w:val="0"/>
          <w:numId w:val="2"/>
        </w:numPr>
      </w:pPr>
      <w:r>
        <w:t xml:space="preserve">Arithmetic Operators - Mosh - 03 - Arithmetic Operators - </w:t>
      </w:r>
      <w:bookmarkStart w:id="9" w:name="_Hlk104907830"/>
      <w:r>
        <w:t>We use them for performing calculations, just like in mathematics</w:t>
      </w:r>
      <w:bookmarkEnd w:id="9"/>
      <w:r>
        <w:t>.  They usually take at least two operands, like X + Y, and then produce a new value.</w:t>
      </w:r>
      <w:r>
        <w:br/>
      </w:r>
      <w:r>
        <w:lastRenderedPageBreak/>
        <w:br/>
      </w:r>
      <w:r>
        <w:rPr>
          <w:noProof/>
        </w:rPr>
        <w:drawing>
          <wp:inline distT="0" distB="0" distL="0" distR="0" wp14:anchorId="706C33F6" wp14:editId="02126300">
            <wp:extent cx="5760720" cy="7715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1525"/>
                    </a:xfrm>
                    <a:prstGeom prst="rect">
                      <a:avLst/>
                    </a:prstGeom>
                  </pic:spPr>
                </pic:pic>
              </a:graphicData>
            </a:graphic>
          </wp:inline>
        </w:drawing>
      </w:r>
      <w:r>
        <w:br/>
      </w:r>
    </w:p>
    <w:p w14:paraId="15C7788D" w14:textId="77777777" w:rsidR="00B5306F" w:rsidRDefault="00B5306F" w:rsidP="00B5306F">
      <w:pPr>
        <w:pStyle w:val="NoSpacing"/>
        <w:numPr>
          <w:ilvl w:val="0"/>
          <w:numId w:val="2"/>
        </w:numPr>
      </w:pPr>
      <w:r>
        <w:t>Addition Operator - Mosh - 02 - Arithmetic Operators - See below</w:t>
      </w:r>
      <w:r>
        <w:br/>
      </w:r>
      <w:r>
        <w:br/>
      </w:r>
    </w:p>
    <w:p w14:paraId="206864E8" w14:textId="77777777" w:rsidR="00B5306F" w:rsidRPr="003053D6"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10</w:t>
      </w:r>
      <w:r w:rsidRPr="003053D6">
        <w:rPr>
          <w:rFonts w:ascii="Consolas" w:eastAsia="Times New Roman" w:hAnsi="Consolas" w:cs="Times New Roman"/>
          <w:color w:val="D4D4D4"/>
          <w:sz w:val="21"/>
          <w:szCs w:val="21"/>
        </w:rPr>
        <w:t>;</w:t>
      </w:r>
    </w:p>
    <w:p w14:paraId="5FF3EE26" w14:textId="77777777" w:rsidR="00B5306F" w:rsidRPr="003053D6"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r w:rsidRPr="003053D6">
        <w:rPr>
          <w:rFonts w:ascii="Consolas" w:eastAsia="Times New Roman" w:hAnsi="Consolas" w:cs="Times New Roman"/>
          <w:color w:val="569CD6"/>
          <w:sz w:val="21"/>
          <w:szCs w:val="21"/>
        </w:rPr>
        <w:t>let</w:t>
      </w:r>
      <w:r w:rsidRPr="003053D6">
        <w:rPr>
          <w:rFonts w:ascii="Consolas" w:eastAsia="Times New Roman" w:hAnsi="Consolas" w:cs="Times New Roman"/>
          <w:color w:val="D4D4D4"/>
          <w:sz w:val="21"/>
          <w:szCs w:val="21"/>
        </w:rPr>
        <w:t xml:space="preserve"> </w:t>
      </w:r>
      <w:r w:rsidRPr="003053D6">
        <w:rPr>
          <w:rFonts w:ascii="Consolas" w:eastAsia="Times New Roman" w:hAnsi="Consolas" w:cs="Times New Roman"/>
          <w:color w:val="9CDCFE"/>
          <w:sz w:val="21"/>
          <w:szCs w:val="21"/>
        </w:rPr>
        <w:t>y</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B5CEA8"/>
          <w:sz w:val="21"/>
          <w:szCs w:val="21"/>
        </w:rPr>
        <w:t>3</w:t>
      </w:r>
      <w:r w:rsidRPr="003053D6">
        <w:rPr>
          <w:rFonts w:ascii="Consolas" w:eastAsia="Times New Roman" w:hAnsi="Consolas" w:cs="Times New Roman"/>
          <w:color w:val="D4D4D4"/>
          <w:sz w:val="21"/>
          <w:szCs w:val="21"/>
        </w:rPr>
        <w:t>;</w:t>
      </w:r>
    </w:p>
    <w:p w14:paraId="2C0407CA" w14:textId="77777777" w:rsidR="00B5306F" w:rsidRPr="003053D6" w:rsidRDefault="00B5306F" w:rsidP="00B5306F">
      <w:pPr>
        <w:pStyle w:val="ListParagraph"/>
        <w:shd w:val="clear" w:color="auto" w:fill="1E1E1E"/>
        <w:spacing w:after="240" w:line="285" w:lineRule="atLeast"/>
        <w:rPr>
          <w:rFonts w:ascii="Consolas" w:eastAsia="Times New Roman" w:hAnsi="Consolas" w:cs="Times New Roman"/>
          <w:color w:val="D4D4D4"/>
          <w:sz w:val="21"/>
          <w:szCs w:val="21"/>
        </w:rPr>
      </w:pPr>
    </w:p>
    <w:p w14:paraId="31AB9E02" w14:textId="77777777" w:rsidR="00B5306F" w:rsidRPr="003053D6"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053D6">
        <w:rPr>
          <w:rFonts w:ascii="Consolas" w:eastAsia="Times New Roman" w:hAnsi="Consolas" w:cs="Times New Roman"/>
          <w:color w:val="9CDCFE"/>
          <w:sz w:val="21"/>
          <w:szCs w:val="21"/>
        </w:rPr>
        <w:t>console</w:t>
      </w:r>
      <w:r w:rsidRPr="003053D6">
        <w:rPr>
          <w:rFonts w:ascii="Consolas" w:eastAsia="Times New Roman" w:hAnsi="Consolas" w:cs="Times New Roman"/>
          <w:color w:val="D4D4D4"/>
          <w:sz w:val="21"/>
          <w:szCs w:val="21"/>
        </w:rPr>
        <w:t>.</w:t>
      </w:r>
      <w:r w:rsidRPr="003053D6">
        <w:rPr>
          <w:rFonts w:ascii="Consolas" w:eastAsia="Times New Roman" w:hAnsi="Consolas" w:cs="Times New Roman"/>
          <w:color w:val="DCDCAA"/>
          <w:sz w:val="21"/>
          <w:szCs w:val="21"/>
        </w:rPr>
        <w:t>log</w:t>
      </w:r>
      <w:r w:rsidRPr="003053D6">
        <w:rPr>
          <w:rFonts w:ascii="Consolas" w:eastAsia="Times New Roman" w:hAnsi="Consolas" w:cs="Times New Roman"/>
          <w:color w:val="D4D4D4"/>
          <w:sz w:val="21"/>
          <w:szCs w:val="21"/>
        </w:rPr>
        <w:t>(</w:t>
      </w:r>
      <w:proofErr w:type="gramEnd"/>
      <w:r w:rsidRPr="003053D6">
        <w:rPr>
          <w:rFonts w:ascii="Consolas" w:eastAsia="Times New Roman" w:hAnsi="Consolas" w:cs="Times New Roman"/>
          <w:color w:val="9CDCFE"/>
          <w:sz w:val="21"/>
          <w:szCs w:val="21"/>
        </w:rPr>
        <w:t>x</w:t>
      </w:r>
      <w:r w:rsidRPr="003053D6">
        <w:rPr>
          <w:rFonts w:ascii="Consolas" w:eastAsia="Times New Roman" w:hAnsi="Consolas" w:cs="Times New Roman"/>
          <w:color w:val="D4D4D4"/>
          <w:sz w:val="21"/>
          <w:szCs w:val="21"/>
        </w:rPr>
        <w:t xml:space="preserve"> + </w:t>
      </w:r>
      <w:r w:rsidRPr="003053D6">
        <w:rPr>
          <w:rFonts w:ascii="Consolas" w:eastAsia="Times New Roman" w:hAnsi="Consolas" w:cs="Times New Roman"/>
          <w:color w:val="4FC1FF"/>
          <w:sz w:val="21"/>
          <w:szCs w:val="21"/>
        </w:rPr>
        <w:t>Y</w:t>
      </w:r>
      <w:r w:rsidRPr="003053D6">
        <w:rPr>
          <w:rFonts w:ascii="Consolas" w:eastAsia="Times New Roman" w:hAnsi="Consolas" w:cs="Times New Roman"/>
          <w:color w:val="D4D4D4"/>
          <w:sz w:val="21"/>
          <w:szCs w:val="21"/>
        </w:rPr>
        <w:t>);</w:t>
      </w:r>
    </w:p>
    <w:p w14:paraId="1FD99376" w14:textId="77777777" w:rsidR="00B5306F" w:rsidRDefault="00B5306F" w:rsidP="00B5306F">
      <w:pPr>
        <w:pStyle w:val="NoSpacing"/>
      </w:pPr>
      <w:r>
        <w:t xml:space="preserve"> </w:t>
      </w:r>
    </w:p>
    <w:p w14:paraId="78FADC72" w14:textId="77777777" w:rsidR="00B5306F" w:rsidRDefault="00B5306F" w:rsidP="00B5306F">
      <w:pPr>
        <w:pStyle w:val="NoSpacing"/>
        <w:ind w:left="720"/>
      </w:pPr>
    </w:p>
    <w:p w14:paraId="4AE805AA" w14:textId="77777777" w:rsidR="00B5306F" w:rsidRDefault="00B5306F" w:rsidP="00B5306F">
      <w:pPr>
        <w:pStyle w:val="NoSpacing"/>
        <w:numPr>
          <w:ilvl w:val="0"/>
          <w:numId w:val="2"/>
        </w:numPr>
      </w:pPr>
      <w:bookmarkStart w:id="10" w:name="_Hlk104909488"/>
      <w:r>
        <w:t>More Operators:</w:t>
      </w:r>
    </w:p>
    <w:p w14:paraId="422E1529" w14:textId="77777777" w:rsidR="00B5306F" w:rsidRPr="000F3141" w:rsidRDefault="00B5306F" w:rsidP="00B5306F">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7CEEADE4" w14:textId="77777777" w:rsidR="00B5306F" w:rsidRPr="000F3141" w:rsidRDefault="00B5306F" w:rsidP="00B5306F">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6B920886" w14:textId="77777777" w:rsidR="00B5306F" w:rsidRPr="000F3141" w:rsidRDefault="00B5306F" w:rsidP="00B5306F">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5C5DF0E4" w14:textId="77777777" w:rsidR="00B5306F" w:rsidRPr="000F3141" w:rsidRDefault="00B5306F" w:rsidP="00B5306F">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w:t>
      </w:r>
    </w:p>
    <w:p w14:paraId="1AEF508B" w14:textId="77777777" w:rsidR="00B5306F" w:rsidRPr="000F3141" w:rsidRDefault="00B5306F" w:rsidP="00B5306F">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Remainer of division</w:t>
      </w:r>
    </w:p>
    <w:p w14:paraId="69F1A5AE" w14:textId="77777777" w:rsidR="00B5306F" w:rsidRPr="000F3141" w:rsidRDefault="00B5306F" w:rsidP="00B5306F">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sidRPr="000F3141">
        <w:rPr>
          <w:rFonts w:ascii="Consolas" w:eastAsia="Times New Roman" w:hAnsi="Consolas" w:cs="Times New Roman"/>
          <w:color w:val="000000" w:themeColor="text1"/>
          <w:sz w:val="21"/>
          <w:szCs w:val="21"/>
        </w:rPr>
        <w:t>x ** Y);  Exponential?  X to the power of Y</w:t>
      </w:r>
    </w:p>
    <w:p w14:paraId="766E0576" w14:textId="77777777" w:rsidR="00B5306F" w:rsidRDefault="00B5306F" w:rsidP="00B5306F">
      <w:pPr>
        <w:pStyle w:val="NoSpacing"/>
        <w:numPr>
          <w:ilvl w:val="1"/>
          <w:numId w:val="2"/>
        </w:numPr>
        <w:rPr>
          <w:rFonts w:ascii="Consolas" w:eastAsia="Times New Roman" w:hAnsi="Consolas" w:cs="Times New Roman"/>
          <w:color w:val="000000" w:themeColor="text1"/>
          <w:sz w:val="21"/>
          <w:szCs w:val="2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proofErr w:type="gramStart"/>
      <w:r w:rsidRPr="000F3141">
        <w:rPr>
          <w:rFonts w:ascii="Consolas" w:eastAsia="Times New Roman" w:hAnsi="Consolas" w:cs="Times New Roman"/>
          <w:color w:val="000000" w:themeColor="text1"/>
          <w:sz w:val="21"/>
          <w:szCs w:val="21"/>
        </w:rPr>
        <w:t>);</w:t>
      </w:r>
      <w:r>
        <w:rPr>
          <w:rFonts w:ascii="Consolas" w:eastAsia="Times New Roman" w:hAnsi="Consolas" w:cs="Times New Roman"/>
          <w:color w:val="000000" w:themeColor="text1"/>
          <w:sz w:val="21"/>
          <w:szCs w:val="21"/>
        </w:rPr>
        <w:t xml:space="preserve">  Increment</w:t>
      </w:r>
      <w:proofErr w:type="gramEnd"/>
      <w:r>
        <w:rPr>
          <w:rFonts w:ascii="Consolas" w:eastAsia="Times New Roman" w:hAnsi="Consolas" w:cs="Times New Roman"/>
          <w:color w:val="000000" w:themeColor="text1"/>
          <w:sz w:val="21"/>
          <w:szCs w:val="21"/>
        </w:rPr>
        <w:t xml:space="preserve"> operator  </w:t>
      </w:r>
    </w:p>
    <w:p w14:paraId="75D4665E" w14:textId="77777777" w:rsidR="00B5306F" w:rsidRPr="000F3141" w:rsidRDefault="00B5306F" w:rsidP="00B5306F">
      <w:pPr>
        <w:pStyle w:val="NoSpacing"/>
        <w:numPr>
          <w:ilvl w:val="1"/>
          <w:numId w:val="2"/>
        </w:num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 console.log(x++</w:t>
      </w:r>
      <w:proofErr w:type="gramStart"/>
      <w:r>
        <w:rPr>
          <w:rFonts w:ascii="Consolas" w:eastAsia="Times New Roman" w:hAnsi="Consolas" w:cs="Times New Roman"/>
          <w:color w:val="000000" w:themeColor="text1"/>
          <w:sz w:val="21"/>
          <w:szCs w:val="21"/>
        </w:rPr>
        <w:t>);  Increment</w:t>
      </w:r>
      <w:proofErr w:type="gramEnd"/>
      <w:r>
        <w:rPr>
          <w:rFonts w:ascii="Consolas" w:eastAsia="Times New Roman" w:hAnsi="Consolas" w:cs="Times New Roman"/>
          <w:color w:val="000000" w:themeColor="text1"/>
          <w:sz w:val="21"/>
          <w:szCs w:val="21"/>
        </w:rPr>
        <w:t xml:space="preserve"> operator</w:t>
      </w:r>
    </w:p>
    <w:p w14:paraId="70681091" w14:textId="77777777" w:rsidR="00B5306F" w:rsidRPr="007061A7" w:rsidRDefault="00B5306F" w:rsidP="00B5306F">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xml:space="preserve">// </w:t>
      </w:r>
      <w:proofErr w:type="gramStart"/>
      <w:r w:rsidRPr="000F3141">
        <w:rPr>
          <w:rFonts w:ascii="Consolas" w:eastAsia="Times New Roman" w:hAnsi="Consolas" w:cs="Times New Roman"/>
          <w:color w:val="000000" w:themeColor="text1"/>
          <w:sz w:val="21"/>
          <w:szCs w:val="21"/>
        </w:rPr>
        <w:t>console.log(</w:t>
      </w:r>
      <w:proofErr w:type="gramEnd"/>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63508495" w14:textId="77777777" w:rsidR="00B5306F" w:rsidRPr="000F3141" w:rsidRDefault="00B5306F" w:rsidP="00B5306F">
      <w:pPr>
        <w:pStyle w:val="NoSpacing"/>
        <w:numPr>
          <w:ilvl w:val="1"/>
          <w:numId w:val="2"/>
        </w:numPr>
        <w:rPr>
          <w:color w:val="000000" w:themeColor="text1"/>
        </w:rPr>
      </w:pPr>
      <w:r w:rsidRPr="000F3141">
        <w:rPr>
          <w:rFonts w:ascii="Consolas" w:eastAsia="Times New Roman" w:hAnsi="Consolas" w:cs="Times New Roman"/>
          <w:color w:val="000000" w:themeColor="text1"/>
          <w:sz w:val="21"/>
          <w:szCs w:val="21"/>
        </w:rPr>
        <w:t>// console.log(</w:t>
      </w:r>
      <w:r>
        <w:rPr>
          <w:rFonts w:ascii="Consolas" w:eastAsia="Times New Roman" w:hAnsi="Consolas" w:cs="Times New Roman"/>
          <w:color w:val="000000" w:themeColor="text1"/>
          <w:sz w:val="21"/>
          <w:szCs w:val="21"/>
        </w:rPr>
        <w:t>x--</w:t>
      </w:r>
      <w:r w:rsidRPr="000F3141">
        <w:rPr>
          <w:rFonts w:ascii="Consolas" w:eastAsia="Times New Roman" w:hAnsi="Consolas" w:cs="Times New Roman"/>
          <w:color w:val="000000" w:themeColor="text1"/>
          <w:sz w:val="21"/>
          <w:szCs w:val="21"/>
        </w:rPr>
        <w:t>);</w:t>
      </w:r>
    </w:p>
    <w:p w14:paraId="22FB365A" w14:textId="77777777" w:rsidR="00B5306F" w:rsidRPr="000F3141" w:rsidRDefault="00B5306F" w:rsidP="00B5306F">
      <w:pPr>
        <w:pStyle w:val="NoSpacing"/>
        <w:ind w:left="1440"/>
        <w:rPr>
          <w:color w:val="000000" w:themeColor="text1"/>
        </w:rPr>
      </w:pPr>
    </w:p>
    <w:bookmarkEnd w:id="10"/>
    <w:p w14:paraId="1A60D597" w14:textId="77777777" w:rsidR="00B5306F" w:rsidRDefault="00B5306F" w:rsidP="00B5306F">
      <w:pPr>
        <w:pStyle w:val="NoSpacing"/>
        <w:ind w:left="720"/>
      </w:pPr>
    </w:p>
    <w:p w14:paraId="0FEED2DB" w14:textId="77777777" w:rsidR="00B5306F" w:rsidRDefault="00B5306F" w:rsidP="00B5306F">
      <w:pPr>
        <w:pStyle w:val="NoSpacing"/>
        <w:numPr>
          <w:ilvl w:val="0"/>
          <w:numId w:val="2"/>
        </w:numPr>
      </w:pPr>
      <w:r>
        <w:t xml:space="preserve">Increment Operator ++ - Mosh - 02 - Arithmetic Operators - </w:t>
      </w:r>
      <w:r w:rsidRPr="00260A1B">
        <w:t>Increment operators are indicated by two plus signs (++).  Depending on where we put the plus signs this operator will behave differently.</w:t>
      </w:r>
    </w:p>
    <w:p w14:paraId="581BDC98" w14:textId="77777777" w:rsidR="00B5306F" w:rsidRDefault="00B5306F" w:rsidP="00B5306F">
      <w:pPr>
        <w:pStyle w:val="NoSpacing"/>
        <w:ind w:left="720"/>
      </w:pPr>
    </w:p>
    <w:p w14:paraId="3FEAA689" w14:textId="77777777" w:rsidR="00B5306F" w:rsidRPr="007E03D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28039E27" w14:textId="77777777" w:rsidR="00B5306F" w:rsidRPr="007E03D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2DD7037A" w14:textId="77777777" w:rsidR="00B5306F" w:rsidRPr="007E03DA"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2CAD39D6" w14:textId="77777777" w:rsidR="00B5306F" w:rsidRPr="007E03D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0C908A68" w14:textId="77777777" w:rsidR="00B5306F" w:rsidRDefault="00B5306F" w:rsidP="00B5306F">
      <w:pPr>
        <w:pStyle w:val="NoSpacing"/>
        <w:ind w:left="720"/>
      </w:pPr>
      <w:r>
        <w:t xml:space="preserve">Displays 11.  </w:t>
      </w:r>
    </w:p>
    <w:p w14:paraId="201A6C15" w14:textId="77777777" w:rsidR="00B5306F" w:rsidRDefault="00B5306F" w:rsidP="00B5306F">
      <w:pPr>
        <w:pStyle w:val="NoSpacing"/>
        <w:ind w:left="720"/>
      </w:pPr>
    </w:p>
    <w:p w14:paraId="30B1333A" w14:textId="77777777" w:rsidR="00B5306F" w:rsidRDefault="00B5306F" w:rsidP="00B5306F">
      <w:pPr>
        <w:pStyle w:val="NoSpacing"/>
        <w:ind w:left="720"/>
      </w:pPr>
      <w:r>
        <w:t>This is where things get Weird.  If we put this operator After X like so:</w:t>
      </w:r>
    </w:p>
    <w:p w14:paraId="19070A7E" w14:textId="77777777" w:rsidR="00B5306F" w:rsidRDefault="00B5306F" w:rsidP="00B5306F">
      <w:pPr>
        <w:pStyle w:val="NoSpacing"/>
        <w:ind w:left="720"/>
      </w:pPr>
    </w:p>
    <w:p w14:paraId="3E2A561F" w14:textId="77777777" w:rsidR="00B5306F" w:rsidRPr="007E03D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10</w:t>
      </w:r>
      <w:r w:rsidRPr="007E03DA">
        <w:rPr>
          <w:rFonts w:ascii="Consolas" w:eastAsia="Times New Roman" w:hAnsi="Consolas" w:cs="Times New Roman"/>
          <w:color w:val="D4D4D4"/>
          <w:sz w:val="21"/>
          <w:szCs w:val="21"/>
        </w:rPr>
        <w:t>;</w:t>
      </w:r>
    </w:p>
    <w:p w14:paraId="7936AEA3" w14:textId="77777777" w:rsidR="00B5306F" w:rsidRPr="007E03D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569CD6"/>
          <w:sz w:val="21"/>
          <w:szCs w:val="21"/>
        </w:rPr>
        <w:t>let</w:t>
      </w:r>
      <w:r w:rsidRPr="007E03DA">
        <w:rPr>
          <w:rFonts w:ascii="Consolas" w:eastAsia="Times New Roman" w:hAnsi="Consolas" w:cs="Times New Roman"/>
          <w:color w:val="D4D4D4"/>
          <w:sz w:val="21"/>
          <w:szCs w:val="21"/>
        </w:rPr>
        <w:t xml:space="preserve"> </w:t>
      </w:r>
      <w:r w:rsidRPr="007E03DA">
        <w:rPr>
          <w:rFonts w:ascii="Consolas" w:eastAsia="Times New Roman" w:hAnsi="Consolas" w:cs="Times New Roman"/>
          <w:color w:val="9CDCFE"/>
          <w:sz w:val="21"/>
          <w:szCs w:val="21"/>
        </w:rPr>
        <w:t>y</w:t>
      </w:r>
      <w:r w:rsidRPr="007E03DA">
        <w:rPr>
          <w:rFonts w:ascii="Consolas" w:eastAsia="Times New Roman" w:hAnsi="Consolas" w:cs="Times New Roman"/>
          <w:color w:val="D4D4D4"/>
          <w:sz w:val="21"/>
          <w:szCs w:val="21"/>
        </w:rPr>
        <w:t xml:space="preserve"> = </w:t>
      </w:r>
      <w:r w:rsidRPr="007E03DA">
        <w:rPr>
          <w:rFonts w:ascii="Consolas" w:eastAsia="Times New Roman" w:hAnsi="Consolas" w:cs="Times New Roman"/>
          <w:color w:val="B5CEA8"/>
          <w:sz w:val="21"/>
          <w:szCs w:val="21"/>
        </w:rPr>
        <w:t>3</w:t>
      </w:r>
      <w:r w:rsidRPr="007E03DA">
        <w:rPr>
          <w:rFonts w:ascii="Consolas" w:eastAsia="Times New Roman" w:hAnsi="Consolas" w:cs="Times New Roman"/>
          <w:color w:val="D4D4D4"/>
          <w:sz w:val="21"/>
          <w:szCs w:val="21"/>
        </w:rPr>
        <w:t>;</w:t>
      </w:r>
    </w:p>
    <w:p w14:paraId="41D69914" w14:textId="77777777" w:rsidR="00B5306F" w:rsidRPr="007E03DA"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60BB6377" w14:textId="77777777" w:rsidR="00B5306F" w:rsidRPr="007E03D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E03DA">
        <w:rPr>
          <w:rFonts w:ascii="Consolas" w:eastAsia="Times New Roman" w:hAnsi="Consolas" w:cs="Times New Roman"/>
          <w:color w:val="9CDCFE"/>
          <w:sz w:val="21"/>
          <w:szCs w:val="21"/>
        </w:rPr>
        <w:t>console</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DCDCAA"/>
          <w:sz w:val="21"/>
          <w:szCs w:val="21"/>
        </w:rPr>
        <w:t>log</w:t>
      </w:r>
      <w:r w:rsidRPr="007E03DA">
        <w:rPr>
          <w:rFonts w:ascii="Consolas" w:eastAsia="Times New Roman" w:hAnsi="Consolas" w:cs="Times New Roman"/>
          <w:color w:val="D4D4D4"/>
          <w:sz w:val="21"/>
          <w:szCs w:val="21"/>
        </w:rPr>
        <w:t>(</w:t>
      </w:r>
      <w:r w:rsidRPr="007E03DA">
        <w:rPr>
          <w:rFonts w:ascii="Consolas" w:eastAsia="Times New Roman" w:hAnsi="Consolas" w:cs="Times New Roman"/>
          <w:color w:val="9CDCFE"/>
          <w:sz w:val="21"/>
          <w:szCs w:val="21"/>
        </w:rPr>
        <w:t>x</w:t>
      </w:r>
      <w:r w:rsidRPr="007E03DA">
        <w:rPr>
          <w:rFonts w:ascii="Consolas" w:eastAsia="Times New Roman" w:hAnsi="Consolas" w:cs="Times New Roman"/>
          <w:color w:val="D4D4D4"/>
          <w:sz w:val="21"/>
          <w:szCs w:val="21"/>
        </w:rPr>
        <w:t>++);</w:t>
      </w:r>
    </w:p>
    <w:p w14:paraId="0FE3A5D9" w14:textId="77777777" w:rsidR="00B5306F" w:rsidRDefault="00B5306F" w:rsidP="00B5306F">
      <w:pPr>
        <w:pStyle w:val="NoSpacing"/>
        <w:ind w:left="720"/>
      </w:pPr>
    </w:p>
    <w:p w14:paraId="2B5E329A" w14:textId="77777777" w:rsidR="00B5306F" w:rsidRDefault="00B5306F" w:rsidP="00B5306F">
      <w:pPr>
        <w:pStyle w:val="NoSpacing"/>
        <w:ind w:left="720"/>
      </w:pPr>
      <w:r>
        <w:t xml:space="preserve">The value of X displays first.  And </w:t>
      </w:r>
      <w:proofErr w:type="gramStart"/>
      <w:r>
        <w:t>Then</w:t>
      </w:r>
      <w:proofErr w:type="gramEnd"/>
      <w:r>
        <w:t xml:space="preserve"> the value of X will be incremented by one.  So, if we do a Second log:</w:t>
      </w:r>
    </w:p>
    <w:p w14:paraId="57C7FD55" w14:textId="77777777" w:rsidR="00B5306F" w:rsidRDefault="00B5306F" w:rsidP="00B5306F">
      <w:pPr>
        <w:pStyle w:val="NoSpacing"/>
        <w:ind w:left="720"/>
      </w:pPr>
    </w:p>
    <w:p w14:paraId="2E4E9958" w14:textId="77777777" w:rsidR="00B5306F" w:rsidRPr="009F7218"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10</w:t>
      </w:r>
      <w:r w:rsidRPr="009F7218">
        <w:rPr>
          <w:rFonts w:ascii="Consolas" w:eastAsia="Times New Roman" w:hAnsi="Consolas" w:cs="Times New Roman"/>
          <w:color w:val="D4D4D4"/>
          <w:sz w:val="21"/>
          <w:szCs w:val="21"/>
        </w:rPr>
        <w:t>;</w:t>
      </w:r>
    </w:p>
    <w:p w14:paraId="185D9B4A" w14:textId="77777777" w:rsidR="00B5306F" w:rsidRPr="009F7218"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569CD6"/>
          <w:sz w:val="21"/>
          <w:szCs w:val="21"/>
        </w:rPr>
        <w:t>let</w:t>
      </w:r>
      <w:r w:rsidRPr="009F7218">
        <w:rPr>
          <w:rFonts w:ascii="Consolas" w:eastAsia="Times New Roman" w:hAnsi="Consolas" w:cs="Times New Roman"/>
          <w:color w:val="D4D4D4"/>
          <w:sz w:val="21"/>
          <w:szCs w:val="21"/>
        </w:rPr>
        <w:t xml:space="preserve"> </w:t>
      </w:r>
      <w:r w:rsidRPr="009F7218">
        <w:rPr>
          <w:rFonts w:ascii="Consolas" w:eastAsia="Times New Roman" w:hAnsi="Consolas" w:cs="Times New Roman"/>
          <w:color w:val="9CDCFE"/>
          <w:sz w:val="21"/>
          <w:szCs w:val="21"/>
        </w:rPr>
        <w:t>y</w:t>
      </w:r>
      <w:r w:rsidRPr="009F7218">
        <w:rPr>
          <w:rFonts w:ascii="Consolas" w:eastAsia="Times New Roman" w:hAnsi="Consolas" w:cs="Times New Roman"/>
          <w:color w:val="D4D4D4"/>
          <w:sz w:val="21"/>
          <w:szCs w:val="21"/>
        </w:rPr>
        <w:t xml:space="preserve"> = </w:t>
      </w:r>
      <w:r w:rsidRPr="009F7218">
        <w:rPr>
          <w:rFonts w:ascii="Consolas" w:eastAsia="Times New Roman" w:hAnsi="Consolas" w:cs="Times New Roman"/>
          <w:color w:val="B5CEA8"/>
          <w:sz w:val="21"/>
          <w:szCs w:val="21"/>
        </w:rPr>
        <w:t>3</w:t>
      </w:r>
      <w:r w:rsidRPr="009F7218">
        <w:rPr>
          <w:rFonts w:ascii="Consolas" w:eastAsia="Times New Roman" w:hAnsi="Consolas" w:cs="Times New Roman"/>
          <w:color w:val="D4D4D4"/>
          <w:sz w:val="21"/>
          <w:szCs w:val="21"/>
        </w:rPr>
        <w:t>;</w:t>
      </w:r>
    </w:p>
    <w:p w14:paraId="5A1B22F3" w14:textId="77777777" w:rsidR="00B5306F" w:rsidRPr="009F7218"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5E189F8A" w14:textId="77777777" w:rsidR="00B5306F" w:rsidRPr="009F7218"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71AD541C" w14:textId="77777777" w:rsidR="00B5306F" w:rsidRPr="009F7218"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9F7218">
        <w:rPr>
          <w:rFonts w:ascii="Consolas" w:eastAsia="Times New Roman" w:hAnsi="Consolas" w:cs="Times New Roman"/>
          <w:color w:val="9CDCFE"/>
          <w:sz w:val="21"/>
          <w:szCs w:val="21"/>
        </w:rPr>
        <w:t>console</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DCDCAA"/>
          <w:sz w:val="21"/>
          <w:szCs w:val="21"/>
        </w:rPr>
        <w:t>log</w:t>
      </w:r>
      <w:r w:rsidRPr="009F7218">
        <w:rPr>
          <w:rFonts w:ascii="Consolas" w:eastAsia="Times New Roman" w:hAnsi="Consolas" w:cs="Times New Roman"/>
          <w:color w:val="D4D4D4"/>
          <w:sz w:val="21"/>
          <w:szCs w:val="21"/>
        </w:rPr>
        <w:t>(</w:t>
      </w:r>
      <w:r w:rsidRPr="009F7218">
        <w:rPr>
          <w:rFonts w:ascii="Consolas" w:eastAsia="Times New Roman" w:hAnsi="Consolas" w:cs="Times New Roman"/>
          <w:color w:val="9CDCFE"/>
          <w:sz w:val="21"/>
          <w:szCs w:val="21"/>
        </w:rPr>
        <w:t>x</w:t>
      </w:r>
      <w:r w:rsidRPr="009F7218">
        <w:rPr>
          <w:rFonts w:ascii="Consolas" w:eastAsia="Times New Roman" w:hAnsi="Consolas" w:cs="Times New Roman"/>
          <w:color w:val="D4D4D4"/>
          <w:sz w:val="21"/>
          <w:szCs w:val="21"/>
        </w:rPr>
        <w:t>)</w:t>
      </w:r>
    </w:p>
    <w:p w14:paraId="2180B45A" w14:textId="77777777" w:rsidR="00B5306F" w:rsidRDefault="00B5306F" w:rsidP="00B5306F">
      <w:pPr>
        <w:pStyle w:val="NoSpacing"/>
        <w:ind w:left="720"/>
      </w:pPr>
    </w:p>
    <w:p w14:paraId="6193B609" w14:textId="77777777" w:rsidR="00B5306F" w:rsidRDefault="00B5306F" w:rsidP="00B5306F">
      <w:pPr>
        <w:pStyle w:val="NoSpacing"/>
        <w:ind w:left="720"/>
      </w:pPr>
      <w:r>
        <w:t xml:space="preserve">10, Then 11 displays on the console.  </w:t>
      </w:r>
    </w:p>
    <w:p w14:paraId="7ABB7333" w14:textId="77777777" w:rsidR="00B5306F" w:rsidRDefault="00B5306F" w:rsidP="00B5306F">
      <w:pPr>
        <w:pStyle w:val="NoSpacing"/>
        <w:ind w:left="720"/>
      </w:pPr>
    </w:p>
    <w:p w14:paraId="043F5601" w14:textId="77777777" w:rsidR="00B5306F" w:rsidRDefault="00B5306F" w:rsidP="00B5306F">
      <w:pPr>
        <w:pStyle w:val="NoSpacing"/>
        <w:ind w:left="720"/>
      </w:pPr>
    </w:p>
    <w:p w14:paraId="0CD31C30" w14:textId="77777777" w:rsidR="00B5306F" w:rsidRDefault="00B5306F" w:rsidP="00B5306F">
      <w:pPr>
        <w:pStyle w:val="NoSpacing"/>
        <w:ind w:left="720"/>
      </w:pPr>
    </w:p>
    <w:p w14:paraId="19ED1D47" w14:textId="77777777" w:rsidR="00B5306F" w:rsidRDefault="00B5306F" w:rsidP="00B5306F">
      <w:pPr>
        <w:pStyle w:val="NoSpacing"/>
        <w:numPr>
          <w:ilvl w:val="0"/>
          <w:numId w:val="2"/>
        </w:numPr>
      </w:pPr>
      <w:r>
        <w:t xml:space="preserve">Addition Assignment Operator += - Not included by Mosh, but in a quiz.  From </w:t>
      </w:r>
      <w:hyperlink r:id="rId11" w:history="1">
        <w:r>
          <w:rPr>
            <w:rStyle w:val="Hyperlink"/>
          </w:rPr>
          <w:t>MDN</w:t>
        </w:r>
      </w:hyperlink>
      <w:r>
        <w:t xml:space="preserve"> -  </w:t>
      </w:r>
      <w:r w:rsidRPr="00B21938">
        <w:t>The addition assignment operator (+=) adds the value of the right operand to a variable and assigns the result to the variable. The types of the two operands determine the behavior of the addition assignment operator. Addition or concatenation is possible.</w:t>
      </w:r>
      <w:r>
        <w:t xml:space="preserve">  E.g.,</w:t>
      </w:r>
    </w:p>
    <w:p w14:paraId="3888FD57" w14:textId="77777777" w:rsidR="00B5306F" w:rsidRPr="00295B65" w:rsidRDefault="00B5306F" w:rsidP="00B5306F">
      <w:pPr>
        <w:pStyle w:val="NoSpacing"/>
        <w:ind w:left="720"/>
        <w:rPr>
          <w:i/>
          <w:iCs/>
        </w:rPr>
      </w:pPr>
      <w:r w:rsidRPr="00295B65">
        <w:rPr>
          <w:i/>
          <w:iCs/>
        </w:rPr>
        <w:t>let a = 2;</w:t>
      </w:r>
    </w:p>
    <w:p w14:paraId="7A6BD68E" w14:textId="77777777" w:rsidR="00B5306F" w:rsidRPr="00295B65" w:rsidRDefault="00B5306F" w:rsidP="00B5306F">
      <w:pPr>
        <w:pStyle w:val="NoSpacing"/>
        <w:ind w:left="720"/>
        <w:rPr>
          <w:i/>
          <w:iCs/>
        </w:rPr>
      </w:pPr>
      <w:r w:rsidRPr="00295B65">
        <w:rPr>
          <w:i/>
          <w:iCs/>
        </w:rPr>
        <w:t>let b = 'hello';</w:t>
      </w:r>
    </w:p>
    <w:p w14:paraId="161311A1" w14:textId="77777777" w:rsidR="00B5306F" w:rsidRPr="00295B65" w:rsidRDefault="00B5306F" w:rsidP="00B5306F">
      <w:pPr>
        <w:pStyle w:val="NoSpacing"/>
        <w:ind w:left="720"/>
        <w:rPr>
          <w:i/>
          <w:iCs/>
        </w:rPr>
      </w:pPr>
    </w:p>
    <w:p w14:paraId="749813B1" w14:textId="77777777" w:rsidR="00B5306F" w:rsidRPr="00295B65" w:rsidRDefault="00B5306F" w:rsidP="00B5306F">
      <w:pPr>
        <w:pStyle w:val="NoSpacing"/>
        <w:ind w:left="720"/>
        <w:rPr>
          <w:i/>
          <w:iCs/>
        </w:rPr>
      </w:pPr>
      <w:proofErr w:type="gramStart"/>
      <w:r w:rsidRPr="00295B65">
        <w:rPr>
          <w:i/>
          <w:iCs/>
        </w:rPr>
        <w:t>console.log(</w:t>
      </w:r>
      <w:proofErr w:type="gramEnd"/>
      <w:r w:rsidRPr="00295B65">
        <w:rPr>
          <w:i/>
          <w:iCs/>
        </w:rPr>
        <w:t>a += 3); // addition</w:t>
      </w:r>
    </w:p>
    <w:p w14:paraId="09387513" w14:textId="77777777" w:rsidR="00B5306F" w:rsidRPr="00295B65" w:rsidRDefault="00B5306F" w:rsidP="00B5306F">
      <w:pPr>
        <w:pStyle w:val="NoSpacing"/>
        <w:ind w:left="720"/>
        <w:rPr>
          <w:i/>
          <w:iCs/>
        </w:rPr>
      </w:pPr>
      <w:r w:rsidRPr="00295B65">
        <w:rPr>
          <w:i/>
          <w:iCs/>
        </w:rPr>
        <w:t>// expected output: 5</w:t>
      </w:r>
    </w:p>
    <w:p w14:paraId="55F01279" w14:textId="77777777" w:rsidR="00B5306F" w:rsidRPr="00295B65" w:rsidRDefault="00B5306F" w:rsidP="00B5306F">
      <w:pPr>
        <w:pStyle w:val="NoSpacing"/>
        <w:ind w:left="720"/>
        <w:rPr>
          <w:i/>
          <w:iCs/>
        </w:rPr>
      </w:pPr>
    </w:p>
    <w:p w14:paraId="76018B1D" w14:textId="77777777" w:rsidR="00B5306F" w:rsidRPr="00295B65" w:rsidRDefault="00B5306F" w:rsidP="00B5306F">
      <w:pPr>
        <w:pStyle w:val="NoSpacing"/>
        <w:ind w:left="720"/>
        <w:rPr>
          <w:i/>
          <w:iCs/>
        </w:rPr>
      </w:pPr>
      <w:proofErr w:type="gramStart"/>
      <w:r w:rsidRPr="00295B65">
        <w:rPr>
          <w:i/>
          <w:iCs/>
        </w:rPr>
        <w:t>console.log(</w:t>
      </w:r>
      <w:proofErr w:type="gramEnd"/>
      <w:r w:rsidRPr="00295B65">
        <w:rPr>
          <w:i/>
          <w:iCs/>
        </w:rPr>
        <w:t>b += ' world'); // concatenation</w:t>
      </w:r>
    </w:p>
    <w:p w14:paraId="3442CB9A" w14:textId="77777777" w:rsidR="00B5306F" w:rsidRDefault="00B5306F" w:rsidP="00B5306F">
      <w:pPr>
        <w:pStyle w:val="NoSpacing"/>
        <w:ind w:left="720"/>
      </w:pPr>
      <w:r w:rsidRPr="00295B65">
        <w:rPr>
          <w:i/>
          <w:iCs/>
        </w:rPr>
        <w:t>// expected output: "hello world"</w:t>
      </w:r>
      <w:r>
        <w:br/>
      </w:r>
      <w:r>
        <w:br/>
      </w:r>
    </w:p>
    <w:p w14:paraId="0189945D" w14:textId="77777777" w:rsidR="00B5306F" w:rsidRDefault="00B5306F" w:rsidP="00B5306F">
      <w:pPr>
        <w:pStyle w:val="NoSpacing"/>
        <w:ind w:left="720"/>
      </w:pPr>
    </w:p>
    <w:p w14:paraId="160D56DB" w14:textId="77777777" w:rsidR="00B5306F" w:rsidRDefault="00B5306F" w:rsidP="00B5306F">
      <w:pPr>
        <w:pStyle w:val="NoSpacing"/>
        <w:numPr>
          <w:ilvl w:val="0"/>
          <w:numId w:val="2"/>
        </w:numPr>
      </w:pPr>
      <w:r>
        <w:t xml:space="preserve">Expression - Mosh - 02 - Arithmetic Operators </w:t>
      </w:r>
      <w:bookmarkStart w:id="11" w:name="_Hlk104909210"/>
      <w:r>
        <w:t xml:space="preserve">- An expression is something that produces a value.  E.g., X + Y.  </w:t>
      </w:r>
    </w:p>
    <w:bookmarkEnd w:id="11"/>
    <w:p w14:paraId="18C9C357" w14:textId="77777777" w:rsidR="00B5306F" w:rsidRDefault="00B5306F" w:rsidP="00B5306F">
      <w:pPr>
        <w:pStyle w:val="NoSpacing"/>
        <w:ind w:left="720"/>
      </w:pPr>
    </w:p>
    <w:p w14:paraId="0F578CEE" w14:textId="77777777" w:rsidR="00B5306F" w:rsidRDefault="00B5306F" w:rsidP="00B5306F">
      <w:pPr>
        <w:pStyle w:val="NoSpacing"/>
        <w:ind w:left="720"/>
      </w:pPr>
    </w:p>
    <w:p w14:paraId="2CC637A7" w14:textId="77777777" w:rsidR="00B5306F" w:rsidRDefault="00B5306F" w:rsidP="00B5306F">
      <w:pPr>
        <w:pStyle w:val="NoSpacing"/>
        <w:numPr>
          <w:ilvl w:val="0"/>
          <w:numId w:val="2"/>
        </w:numPr>
      </w:pPr>
      <w:r>
        <w:t xml:space="preserve">Comment out - Mosh - 03 - Arithmetic Operators - Highlight a group of text in </w:t>
      </w:r>
      <w:proofErr w:type="spellStart"/>
      <w:r>
        <w:t>VSCode</w:t>
      </w:r>
      <w:proofErr w:type="spellEnd"/>
      <w:r>
        <w:t xml:space="preserve"> and control and slash.  It turns text into this:</w:t>
      </w:r>
      <w:r>
        <w:br/>
      </w:r>
    </w:p>
    <w:p w14:paraId="4B51D1CE" w14:textId="77777777" w:rsidR="00B5306F" w:rsidRPr="002B27DB"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r w:rsidRPr="002B27DB">
        <w:rPr>
          <w:rFonts w:ascii="Consolas" w:eastAsia="Times New Roman" w:hAnsi="Consolas" w:cs="Times New Roman"/>
          <w:color w:val="6A9955"/>
          <w:sz w:val="21"/>
          <w:szCs w:val="21"/>
        </w:rPr>
        <w:t>//Relational</w:t>
      </w:r>
    </w:p>
    <w:p w14:paraId="1CEA9CA6" w14:textId="77777777" w:rsidR="00B5306F" w:rsidRDefault="00B5306F" w:rsidP="00B5306F">
      <w:pPr>
        <w:pStyle w:val="NoSpacing"/>
        <w:ind w:left="720"/>
      </w:pPr>
    </w:p>
    <w:p w14:paraId="6F884F23" w14:textId="77777777" w:rsidR="00B5306F" w:rsidRDefault="00B5306F" w:rsidP="00B5306F">
      <w:pPr>
        <w:pStyle w:val="NoSpacing"/>
      </w:pPr>
    </w:p>
    <w:p w14:paraId="5B50F2D1" w14:textId="77777777" w:rsidR="00B5306F" w:rsidRDefault="00B5306F" w:rsidP="00B5306F">
      <w:pPr>
        <w:pStyle w:val="NoSpacing"/>
      </w:pPr>
    </w:p>
    <w:p w14:paraId="4B801491" w14:textId="77777777" w:rsidR="00B5306F" w:rsidRDefault="00B5306F" w:rsidP="00B5306F">
      <w:pPr>
        <w:pStyle w:val="NoSpacing"/>
      </w:pPr>
    </w:p>
    <w:p w14:paraId="0BA1D3F3" w14:textId="77777777" w:rsidR="00B5306F" w:rsidRDefault="00B5306F" w:rsidP="00B5306F">
      <w:pPr>
        <w:pStyle w:val="NoSpacing"/>
      </w:pPr>
    </w:p>
    <w:p w14:paraId="5A4CB983" w14:textId="77777777" w:rsidR="00B5306F" w:rsidRDefault="00B5306F" w:rsidP="00B5306F">
      <w:pPr>
        <w:pStyle w:val="NoSpacing"/>
      </w:pPr>
    </w:p>
    <w:p w14:paraId="4C75C52F" w14:textId="77777777" w:rsidR="00B5306F" w:rsidRDefault="00B5306F" w:rsidP="00B5306F">
      <w:pPr>
        <w:pStyle w:val="NoSpacing"/>
        <w:numPr>
          <w:ilvl w:val="0"/>
          <w:numId w:val="2"/>
        </w:numPr>
      </w:pPr>
      <w:r>
        <w:t>Comparison Operators - Mosh - 04 - Comparison Operators - The result of an expression that includes a comparison operator is a Boolean… It’s true or false.</w:t>
      </w:r>
    </w:p>
    <w:p w14:paraId="5D1A79CF" w14:textId="77777777" w:rsidR="00B5306F" w:rsidRDefault="00B5306F" w:rsidP="00B5306F">
      <w:pPr>
        <w:pStyle w:val="NoSpacing"/>
        <w:ind w:left="720"/>
      </w:pPr>
    </w:p>
    <w:p w14:paraId="5BBFDCF4"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569CD6"/>
          <w:sz w:val="21"/>
          <w:szCs w:val="21"/>
        </w:rPr>
        <w:t>let</w:t>
      </w:r>
      <w:r w:rsidRPr="00041DFF">
        <w:rPr>
          <w:rFonts w:ascii="Consolas" w:eastAsia="Times New Roman" w:hAnsi="Consolas" w:cs="Times New Roman"/>
          <w:color w:val="D4D4D4"/>
          <w:sz w:val="21"/>
          <w:szCs w:val="21"/>
        </w:rPr>
        <w:t xml:space="preserve"> </w:t>
      </w:r>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6A8C65EA"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272EA3B7"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//Relational</w:t>
      </w:r>
    </w:p>
    <w:p w14:paraId="434B77ED"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0</w:t>
      </w:r>
      <w:r w:rsidRPr="00041DFF">
        <w:rPr>
          <w:rFonts w:ascii="Consolas" w:eastAsia="Times New Roman" w:hAnsi="Consolas" w:cs="Times New Roman"/>
          <w:color w:val="D4D4D4"/>
          <w:sz w:val="21"/>
          <w:szCs w:val="21"/>
        </w:rPr>
        <w:t>);</w:t>
      </w:r>
    </w:p>
    <w:p w14:paraId="41448DC6"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&gt;=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7DFFB420"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55AE2F9A"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&lt;=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6650A14"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3D4060A8"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//Equality</w:t>
      </w:r>
    </w:p>
    <w:p w14:paraId="69C8DA21"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596520AB"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9CDCFE"/>
          <w:sz w:val="21"/>
          <w:szCs w:val="21"/>
        </w:rPr>
        <w:t>x</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17A3238E" w14:textId="77777777" w:rsidR="00B5306F" w:rsidRDefault="00B5306F" w:rsidP="00B5306F">
      <w:pPr>
        <w:pStyle w:val="NoSpacing"/>
      </w:pPr>
    </w:p>
    <w:p w14:paraId="6897B37C" w14:textId="77777777" w:rsidR="00B5306F" w:rsidRDefault="00B5306F" w:rsidP="00B5306F">
      <w:pPr>
        <w:pStyle w:val="NoSpacing"/>
        <w:ind w:left="360"/>
      </w:pPr>
    </w:p>
    <w:p w14:paraId="1ECD7F08" w14:textId="77777777" w:rsidR="00B5306F" w:rsidRDefault="00B5306F" w:rsidP="00B5306F">
      <w:pPr>
        <w:pStyle w:val="NoSpacing"/>
        <w:numPr>
          <w:ilvl w:val="0"/>
          <w:numId w:val="2"/>
        </w:numPr>
      </w:pPr>
      <w:r>
        <w:t>Relational Operators - Mosh - 04 - Comparison Operators - Comparison Operators of the following type:</w:t>
      </w:r>
      <w:r>
        <w:br/>
      </w:r>
    </w:p>
    <w:p w14:paraId="4C8F075C" w14:textId="77777777" w:rsidR="00B5306F" w:rsidRPr="00DF78BA"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0</w:t>
      </w:r>
      <w:r w:rsidRPr="00DF78BA">
        <w:rPr>
          <w:rFonts w:ascii="Consolas" w:eastAsia="Times New Roman" w:hAnsi="Consolas" w:cs="Times New Roman"/>
          <w:color w:val="D4D4D4"/>
          <w:sz w:val="21"/>
          <w:szCs w:val="21"/>
        </w:rPr>
        <w:t>);</w:t>
      </w:r>
    </w:p>
    <w:p w14:paraId="261A29C4" w14:textId="77777777" w:rsidR="00B5306F" w:rsidRPr="00DF78BA"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&gt;=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54C119C5" w14:textId="77777777" w:rsidR="00B5306F" w:rsidRPr="00DF78BA"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0F06850B" w14:textId="77777777" w:rsidR="00B5306F" w:rsidRPr="00DF78BA"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&lt;=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p>
    <w:p w14:paraId="082AAEBF" w14:textId="77777777" w:rsidR="00B5306F" w:rsidRDefault="00B5306F" w:rsidP="00B5306F">
      <w:pPr>
        <w:pStyle w:val="NoSpacing"/>
        <w:ind w:left="720"/>
      </w:pPr>
    </w:p>
    <w:p w14:paraId="687E8E41" w14:textId="77777777" w:rsidR="00B5306F" w:rsidRDefault="00B5306F" w:rsidP="00B5306F">
      <w:pPr>
        <w:pStyle w:val="NoSpacing"/>
        <w:numPr>
          <w:ilvl w:val="0"/>
          <w:numId w:val="2"/>
        </w:numPr>
      </w:pPr>
      <w:r>
        <w:t>Equality Operators - Mosh - 04 - Comparison Operators - Comparison Operators of the following type:</w:t>
      </w:r>
    </w:p>
    <w:p w14:paraId="5A244EA5" w14:textId="77777777" w:rsidR="00B5306F" w:rsidRPr="00DF78BA" w:rsidRDefault="00B5306F" w:rsidP="00B5306F">
      <w:pPr>
        <w:pStyle w:val="NoSpacing"/>
        <w:ind w:left="720"/>
      </w:pPr>
    </w:p>
    <w:p w14:paraId="3DE9F386" w14:textId="77777777" w:rsidR="00B5306F" w:rsidRPr="00DF78BA"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r w:rsidRPr="00DF78BA">
        <w:rPr>
          <w:rFonts w:ascii="Consolas" w:eastAsia="Times New Roman" w:hAnsi="Consolas" w:cs="Times New Roman"/>
          <w:color w:val="6A9955"/>
          <w:sz w:val="21"/>
          <w:szCs w:val="21"/>
        </w:rPr>
        <w:t>//Equality</w:t>
      </w:r>
    </w:p>
    <w:p w14:paraId="53301E84" w14:textId="77777777" w:rsidR="00B5306F" w:rsidRPr="00DF78BA"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equal to 1.</w:t>
      </w:r>
    </w:p>
    <w:p w14:paraId="780F88B0" w14:textId="77777777" w:rsidR="00B5306F" w:rsidRPr="00DF78BA" w:rsidRDefault="00B5306F" w:rsidP="00B5306F">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DF78BA">
        <w:rPr>
          <w:rFonts w:ascii="Consolas" w:eastAsia="Times New Roman" w:hAnsi="Consolas" w:cs="Times New Roman"/>
          <w:color w:val="9CDCFE"/>
          <w:sz w:val="21"/>
          <w:szCs w:val="21"/>
        </w:rPr>
        <w:t>console</w:t>
      </w:r>
      <w:r w:rsidRPr="00DF78BA">
        <w:rPr>
          <w:rFonts w:ascii="Consolas" w:eastAsia="Times New Roman" w:hAnsi="Consolas" w:cs="Times New Roman"/>
          <w:color w:val="D4D4D4"/>
          <w:sz w:val="21"/>
          <w:szCs w:val="21"/>
        </w:rPr>
        <w:t>.</w:t>
      </w:r>
      <w:r w:rsidRPr="00DF78BA">
        <w:rPr>
          <w:rFonts w:ascii="Consolas" w:eastAsia="Times New Roman" w:hAnsi="Consolas" w:cs="Times New Roman"/>
          <w:color w:val="DCDCAA"/>
          <w:sz w:val="21"/>
          <w:szCs w:val="21"/>
        </w:rPr>
        <w:t>log</w:t>
      </w:r>
      <w:r w:rsidRPr="00DF78BA">
        <w:rPr>
          <w:rFonts w:ascii="Consolas" w:eastAsia="Times New Roman" w:hAnsi="Consolas" w:cs="Times New Roman"/>
          <w:color w:val="D4D4D4"/>
          <w:sz w:val="21"/>
          <w:szCs w:val="21"/>
        </w:rPr>
        <w:t>(</w:t>
      </w:r>
      <w:proofErr w:type="gramEnd"/>
      <w:r w:rsidRPr="00DF78BA">
        <w:rPr>
          <w:rFonts w:ascii="Consolas" w:eastAsia="Times New Roman" w:hAnsi="Consolas" w:cs="Times New Roman"/>
          <w:color w:val="9CDCFE"/>
          <w:sz w:val="21"/>
          <w:szCs w:val="21"/>
        </w:rPr>
        <w:t>x</w:t>
      </w:r>
      <w:r w:rsidRPr="00DF78BA">
        <w:rPr>
          <w:rFonts w:ascii="Consolas" w:eastAsia="Times New Roman" w:hAnsi="Consolas" w:cs="Times New Roman"/>
          <w:color w:val="D4D4D4"/>
          <w:sz w:val="21"/>
          <w:szCs w:val="21"/>
        </w:rPr>
        <w:t xml:space="preserve"> !== </w:t>
      </w:r>
      <w:r w:rsidRPr="00DF78BA">
        <w:rPr>
          <w:rFonts w:ascii="Consolas" w:eastAsia="Times New Roman" w:hAnsi="Consolas" w:cs="Times New Roman"/>
          <w:color w:val="B5CEA8"/>
          <w:sz w:val="21"/>
          <w:szCs w:val="21"/>
        </w:rPr>
        <w:t>1</w:t>
      </w:r>
      <w:r w:rsidRPr="00DF78BA">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Is x Not equal to 1.</w:t>
      </w:r>
    </w:p>
    <w:p w14:paraId="06FBC6DF" w14:textId="77777777" w:rsidR="00B5306F" w:rsidRDefault="00B5306F" w:rsidP="00B5306F">
      <w:pPr>
        <w:pStyle w:val="NoSpacing"/>
      </w:pPr>
    </w:p>
    <w:p w14:paraId="0409011A" w14:textId="77777777" w:rsidR="00B5306F" w:rsidRDefault="00B5306F" w:rsidP="00B5306F">
      <w:pPr>
        <w:pStyle w:val="NoSpacing"/>
        <w:numPr>
          <w:ilvl w:val="0"/>
          <w:numId w:val="2"/>
        </w:numPr>
      </w:pPr>
      <w:r>
        <w:t>Strict Equality Operator - Mosh - 05 - Equality Operators - Type and Value must be the same.  Represented by ==</w:t>
      </w:r>
      <w:proofErr w:type="gramStart"/>
      <w:r>
        <w:t>= .</w:t>
      </w:r>
      <w:proofErr w:type="gramEnd"/>
      <w:r>
        <w:t xml:space="preserve">  E.g.,</w:t>
      </w:r>
    </w:p>
    <w:p w14:paraId="687BFCBD" w14:textId="77777777" w:rsidR="00B5306F" w:rsidRDefault="00B5306F" w:rsidP="00B5306F">
      <w:pPr>
        <w:pStyle w:val="NoSpacing"/>
      </w:pPr>
    </w:p>
    <w:p w14:paraId="779BC4A2"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041DFF">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041DFF">
        <w:rPr>
          <w:rFonts w:ascii="Consolas" w:eastAsia="Times New Roman" w:hAnsi="Consolas" w:cs="Times New Roman"/>
          <w:color w:val="6A9955"/>
          <w:sz w:val="21"/>
          <w:szCs w:val="21"/>
        </w:rPr>
        <w:t>Strict Equality Operator</w:t>
      </w:r>
      <w:r>
        <w:rPr>
          <w:rFonts w:ascii="Consolas" w:eastAsia="Times New Roman" w:hAnsi="Consolas" w:cs="Times New Roman"/>
          <w:color w:val="6A9955"/>
          <w:sz w:val="21"/>
          <w:szCs w:val="21"/>
        </w:rPr>
        <w:t xml:space="preserve"> (Type + Value)</w:t>
      </w:r>
    </w:p>
    <w:p w14:paraId="2DD38339" w14:textId="77777777" w:rsidR="00B5306F" w:rsidRPr="00041DF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041DFF">
        <w:rPr>
          <w:rFonts w:ascii="Consolas" w:eastAsia="Times New Roman" w:hAnsi="Consolas" w:cs="Times New Roman"/>
          <w:color w:val="9CDCFE"/>
          <w:sz w:val="21"/>
          <w:szCs w:val="21"/>
        </w:rPr>
        <w:t>console</w:t>
      </w:r>
      <w:r w:rsidRPr="00041DFF">
        <w:rPr>
          <w:rFonts w:ascii="Consolas" w:eastAsia="Times New Roman" w:hAnsi="Consolas" w:cs="Times New Roman"/>
          <w:color w:val="D4D4D4"/>
          <w:sz w:val="21"/>
          <w:szCs w:val="21"/>
        </w:rPr>
        <w:t>.</w:t>
      </w:r>
      <w:r w:rsidRPr="00041DFF">
        <w:rPr>
          <w:rFonts w:ascii="Consolas" w:eastAsia="Times New Roman" w:hAnsi="Consolas" w:cs="Times New Roman"/>
          <w:color w:val="DCDCAA"/>
          <w:sz w:val="21"/>
          <w:szCs w:val="21"/>
        </w:rPr>
        <w:t>log</w:t>
      </w:r>
      <w:r w:rsidRPr="00041DFF">
        <w:rPr>
          <w:rFonts w:ascii="Consolas" w:eastAsia="Times New Roman" w:hAnsi="Consolas" w:cs="Times New Roman"/>
          <w:color w:val="D4D4D4"/>
          <w:sz w:val="21"/>
          <w:szCs w:val="21"/>
        </w:rPr>
        <w:t>(</w:t>
      </w:r>
      <w:proofErr w:type="gramEnd"/>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 xml:space="preserve"> === </w:t>
      </w:r>
      <w:r w:rsidRPr="00041DFF">
        <w:rPr>
          <w:rFonts w:ascii="Consolas" w:eastAsia="Times New Roman" w:hAnsi="Consolas" w:cs="Times New Roman"/>
          <w:color w:val="B5CEA8"/>
          <w:sz w:val="21"/>
          <w:szCs w:val="21"/>
        </w:rPr>
        <w:t>1</w:t>
      </w:r>
      <w:r w:rsidRPr="00041DFF">
        <w:rPr>
          <w:rFonts w:ascii="Consolas" w:eastAsia="Times New Roman" w:hAnsi="Consolas" w:cs="Times New Roman"/>
          <w:color w:val="D4D4D4"/>
          <w:sz w:val="21"/>
          <w:szCs w:val="21"/>
        </w:rPr>
        <w:t>);</w:t>
      </w:r>
    </w:p>
    <w:p w14:paraId="265DEBAA" w14:textId="77777777" w:rsidR="00B5306F" w:rsidRDefault="00B5306F" w:rsidP="00B5306F">
      <w:pPr>
        <w:pStyle w:val="NoSpacing"/>
        <w:ind w:left="720"/>
      </w:pPr>
      <w:r>
        <w:br/>
        <w:t>The following example is Not equal</w:t>
      </w:r>
      <w:r>
        <w:br/>
      </w:r>
    </w:p>
    <w:p w14:paraId="7C2696F2" w14:textId="77777777" w:rsidR="00B5306F" w:rsidRPr="0083142A"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83142A">
        <w:rPr>
          <w:rFonts w:ascii="Consolas" w:eastAsia="Times New Roman" w:hAnsi="Consolas" w:cs="Times New Roman"/>
          <w:color w:val="9CDCFE"/>
          <w:sz w:val="21"/>
          <w:szCs w:val="21"/>
        </w:rPr>
        <w:t>console</w:t>
      </w:r>
      <w:r w:rsidRPr="0083142A">
        <w:rPr>
          <w:rFonts w:ascii="Consolas" w:eastAsia="Times New Roman" w:hAnsi="Consolas" w:cs="Times New Roman"/>
          <w:color w:val="D4D4D4"/>
          <w:sz w:val="21"/>
          <w:szCs w:val="21"/>
        </w:rPr>
        <w:t>.</w:t>
      </w:r>
      <w:r w:rsidRPr="0083142A">
        <w:rPr>
          <w:rFonts w:ascii="Consolas" w:eastAsia="Times New Roman" w:hAnsi="Consolas" w:cs="Times New Roman"/>
          <w:color w:val="DCDCAA"/>
          <w:sz w:val="21"/>
          <w:szCs w:val="21"/>
        </w:rPr>
        <w:t>log</w:t>
      </w:r>
      <w:r w:rsidRPr="0083142A">
        <w:rPr>
          <w:rFonts w:ascii="Consolas" w:eastAsia="Times New Roman" w:hAnsi="Consolas" w:cs="Times New Roman"/>
          <w:color w:val="D4D4D4"/>
          <w:sz w:val="21"/>
          <w:szCs w:val="21"/>
        </w:rPr>
        <w:t>(</w:t>
      </w:r>
      <w:proofErr w:type="gramEnd"/>
      <w:r w:rsidRPr="0083142A">
        <w:rPr>
          <w:rFonts w:ascii="Consolas" w:eastAsia="Times New Roman" w:hAnsi="Consolas" w:cs="Times New Roman"/>
          <w:color w:val="CE9178"/>
          <w:sz w:val="21"/>
          <w:szCs w:val="21"/>
        </w:rPr>
        <w:t>'1'</w:t>
      </w:r>
      <w:r w:rsidRPr="0083142A">
        <w:rPr>
          <w:rFonts w:ascii="Consolas" w:eastAsia="Times New Roman" w:hAnsi="Consolas" w:cs="Times New Roman"/>
          <w:color w:val="D4D4D4"/>
          <w:sz w:val="21"/>
          <w:szCs w:val="21"/>
        </w:rPr>
        <w:t xml:space="preserve"> === </w:t>
      </w:r>
      <w:r w:rsidRPr="0083142A">
        <w:rPr>
          <w:rFonts w:ascii="Consolas" w:eastAsia="Times New Roman" w:hAnsi="Consolas" w:cs="Times New Roman"/>
          <w:color w:val="B5CEA8"/>
          <w:sz w:val="21"/>
          <w:szCs w:val="21"/>
        </w:rPr>
        <w:t>1</w:t>
      </w:r>
      <w:r w:rsidRPr="0083142A">
        <w:rPr>
          <w:rFonts w:ascii="Consolas" w:eastAsia="Times New Roman" w:hAnsi="Consolas" w:cs="Times New Roman"/>
          <w:color w:val="D4D4D4"/>
          <w:sz w:val="21"/>
          <w:szCs w:val="21"/>
        </w:rPr>
        <w:t>);</w:t>
      </w:r>
    </w:p>
    <w:p w14:paraId="6F79B8F9" w14:textId="77777777" w:rsidR="00B5306F" w:rsidRPr="00BA0FF0" w:rsidRDefault="00B5306F" w:rsidP="00B5306F">
      <w:pPr>
        <w:pStyle w:val="NoSpacing"/>
        <w:ind w:left="720"/>
        <w:rPr>
          <w:b/>
          <w:bCs/>
        </w:rPr>
      </w:pPr>
    </w:p>
    <w:p w14:paraId="2BBA1A6D" w14:textId="77777777" w:rsidR="00B5306F" w:rsidRDefault="00B5306F" w:rsidP="00B5306F">
      <w:pPr>
        <w:pStyle w:val="NoSpacing"/>
        <w:ind w:left="720"/>
      </w:pPr>
      <w:r>
        <w:t>Generally, you will use the strict equality operator because it is more precise and accurate.</w:t>
      </w:r>
    </w:p>
    <w:p w14:paraId="1D9485B7" w14:textId="77777777" w:rsidR="00B5306F" w:rsidRDefault="00B5306F" w:rsidP="00B5306F">
      <w:pPr>
        <w:pStyle w:val="NoSpacing"/>
        <w:ind w:left="720"/>
      </w:pPr>
    </w:p>
    <w:p w14:paraId="65DA8735" w14:textId="77777777" w:rsidR="00B5306F" w:rsidRDefault="00B5306F" w:rsidP="00B5306F">
      <w:pPr>
        <w:pStyle w:val="NoSpacing"/>
        <w:numPr>
          <w:ilvl w:val="0"/>
          <w:numId w:val="2"/>
        </w:numPr>
      </w:pPr>
      <w:r>
        <w:t xml:space="preserve">Lose Equality Operator - Mosh - 05 - Equality Operators </w:t>
      </w:r>
      <w:proofErr w:type="gramStart"/>
      <w:r>
        <w:t>-  Value</w:t>
      </w:r>
      <w:proofErr w:type="gramEnd"/>
      <w:r>
        <w:t xml:space="preserve"> but not type must be the same.  Represented by =</w:t>
      </w:r>
      <w:proofErr w:type="gramStart"/>
      <w:r>
        <w:t>= .</w:t>
      </w:r>
      <w:proofErr w:type="gramEnd"/>
      <w:r>
        <w:t xml:space="preserve">  E.g.,</w:t>
      </w:r>
    </w:p>
    <w:p w14:paraId="0B81F245" w14:textId="77777777" w:rsidR="00B5306F" w:rsidRDefault="00B5306F" w:rsidP="00B5306F">
      <w:pPr>
        <w:pStyle w:val="NoSpacing"/>
        <w:ind w:left="720"/>
      </w:pPr>
    </w:p>
    <w:p w14:paraId="1337F7C4" w14:textId="77777777" w:rsidR="00B5306F" w:rsidRPr="002669A9"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669A9">
        <w:rPr>
          <w:rFonts w:ascii="Consolas" w:eastAsia="Times New Roman" w:hAnsi="Consolas" w:cs="Times New Roman"/>
          <w:color w:val="6A9955"/>
          <w:sz w:val="21"/>
          <w:szCs w:val="21"/>
        </w:rPr>
        <w:t xml:space="preserve">// Lose </w:t>
      </w:r>
      <w:proofErr w:type="spellStart"/>
      <w:r w:rsidRPr="002669A9">
        <w:rPr>
          <w:rFonts w:ascii="Consolas" w:eastAsia="Times New Roman" w:hAnsi="Consolas" w:cs="Times New Roman"/>
          <w:color w:val="6A9955"/>
          <w:sz w:val="21"/>
          <w:szCs w:val="21"/>
        </w:rPr>
        <w:t>Eqaulity</w:t>
      </w:r>
      <w:proofErr w:type="spellEnd"/>
      <w:r w:rsidRPr="002669A9">
        <w:rPr>
          <w:rFonts w:ascii="Consolas" w:eastAsia="Times New Roman" w:hAnsi="Consolas" w:cs="Times New Roman"/>
          <w:color w:val="6A9955"/>
          <w:sz w:val="21"/>
          <w:szCs w:val="21"/>
        </w:rPr>
        <w:t xml:space="preserve"> Operator</w:t>
      </w:r>
    </w:p>
    <w:p w14:paraId="6528E49B" w14:textId="77777777" w:rsidR="00B5306F" w:rsidRPr="002669A9"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6CD6F64F" w14:textId="77777777" w:rsidR="00B5306F" w:rsidRPr="002669A9"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CE9178"/>
          <w:sz w:val="21"/>
          <w:szCs w:val="21"/>
        </w:rPr>
        <w:t>'1'</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0DB4130A" w14:textId="77777777" w:rsidR="00B5306F" w:rsidRDefault="00B5306F" w:rsidP="00B5306F">
      <w:pPr>
        <w:pStyle w:val="NoSpacing"/>
        <w:ind w:left="720"/>
      </w:pPr>
    </w:p>
    <w:p w14:paraId="504B0E1F" w14:textId="77777777" w:rsidR="00B5306F" w:rsidRDefault="00B5306F" w:rsidP="00B5306F">
      <w:pPr>
        <w:pStyle w:val="NoSpacing"/>
        <w:ind w:left="720"/>
      </w:pPr>
      <w:r>
        <w:t>JS will convert the type on the right, to match the type on the left.  It will also convert Booleans:</w:t>
      </w:r>
    </w:p>
    <w:p w14:paraId="6A698A89" w14:textId="77777777" w:rsidR="00B5306F" w:rsidRDefault="00B5306F" w:rsidP="00B5306F">
      <w:pPr>
        <w:pStyle w:val="NoSpacing"/>
        <w:ind w:left="720"/>
      </w:pPr>
    </w:p>
    <w:p w14:paraId="6DF48A5A" w14:textId="77777777" w:rsidR="00B5306F" w:rsidRPr="002669A9"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2669A9">
        <w:rPr>
          <w:rFonts w:ascii="Consolas" w:eastAsia="Times New Roman" w:hAnsi="Consolas" w:cs="Times New Roman"/>
          <w:color w:val="9CDCFE"/>
          <w:sz w:val="21"/>
          <w:szCs w:val="21"/>
        </w:rPr>
        <w:t>console</w:t>
      </w:r>
      <w:r w:rsidRPr="002669A9">
        <w:rPr>
          <w:rFonts w:ascii="Consolas" w:eastAsia="Times New Roman" w:hAnsi="Consolas" w:cs="Times New Roman"/>
          <w:color w:val="D4D4D4"/>
          <w:sz w:val="21"/>
          <w:szCs w:val="21"/>
        </w:rPr>
        <w:t>.</w:t>
      </w:r>
      <w:r w:rsidRPr="002669A9">
        <w:rPr>
          <w:rFonts w:ascii="Consolas" w:eastAsia="Times New Roman" w:hAnsi="Consolas" w:cs="Times New Roman"/>
          <w:color w:val="DCDCAA"/>
          <w:sz w:val="21"/>
          <w:szCs w:val="21"/>
        </w:rPr>
        <w:t>log</w:t>
      </w:r>
      <w:r w:rsidRPr="002669A9">
        <w:rPr>
          <w:rFonts w:ascii="Consolas" w:eastAsia="Times New Roman" w:hAnsi="Consolas" w:cs="Times New Roman"/>
          <w:color w:val="D4D4D4"/>
          <w:sz w:val="21"/>
          <w:szCs w:val="21"/>
        </w:rPr>
        <w:t>(</w:t>
      </w:r>
      <w:proofErr w:type="gramEnd"/>
      <w:r w:rsidRPr="002669A9">
        <w:rPr>
          <w:rFonts w:ascii="Consolas" w:eastAsia="Times New Roman" w:hAnsi="Consolas" w:cs="Times New Roman"/>
          <w:color w:val="569CD6"/>
          <w:sz w:val="21"/>
          <w:szCs w:val="21"/>
        </w:rPr>
        <w:t>true</w:t>
      </w:r>
      <w:r w:rsidRPr="002669A9">
        <w:rPr>
          <w:rFonts w:ascii="Consolas" w:eastAsia="Times New Roman" w:hAnsi="Consolas" w:cs="Times New Roman"/>
          <w:color w:val="D4D4D4"/>
          <w:sz w:val="21"/>
          <w:szCs w:val="21"/>
        </w:rPr>
        <w:t xml:space="preserve"> == </w:t>
      </w:r>
      <w:r w:rsidRPr="002669A9">
        <w:rPr>
          <w:rFonts w:ascii="Consolas" w:eastAsia="Times New Roman" w:hAnsi="Consolas" w:cs="Times New Roman"/>
          <w:color w:val="B5CEA8"/>
          <w:sz w:val="21"/>
          <w:szCs w:val="21"/>
        </w:rPr>
        <w:t>1</w:t>
      </w:r>
      <w:r w:rsidRPr="002669A9">
        <w:rPr>
          <w:rFonts w:ascii="Consolas" w:eastAsia="Times New Roman" w:hAnsi="Consolas" w:cs="Times New Roman"/>
          <w:color w:val="D4D4D4"/>
          <w:sz w:val="21"/>
          <w:szCs w:val="21"/>
        </w:rPr>
        <w:t>);</w:t>
      </w:r>
    </w:p>
    <w:p w14:paraId="596C7DB4" w14:textId="77777777" w:rsidR="00B5306F" w:rsidRDefault="00B5306F" w:rsidP="00B5306F">
      <w:pPr>
        <w:pStyle w:val="NoSpacing"/>
        <w:ind w:left="720"/>
      </w:pPr>
    </w:p>
    <w:p w14:paraId="321F4885" w14:textId="77777777" w:rsidR="00B5306F" w:rsidRDefault="00B5306F" w:rsidP="00B5306F">
      <w:pPr>
        <w:pStyle w:val="NoSpacing"/>
        <w:ind w:left="720"/>
      </w:pPr>
      <w:r>
        <w:t xml:space="preserve">The operator will automatically convert the value on the right side to a Boolean.  </w:t>
      </w:r>
    </w:p>
    <w:p w14:paraId="752DDFE5" w14:textId="77777777" w:rsidR="00B5306F" w:rsidRDefault="00B5306F" w:rsidP="00B5306F">
      <w:pPr>
        <w:pStyle w:val="NoSpacing"/>
        <w:ind w:left="720"/>
      </w:pPr>
      <w:r>
        <w:t>The console will also read this as true.</w:t>
      </w:r>
    </w:p>
    <w:p w14:paraId="7BF33C43" w14:textId="77777777" w:rsidR="00B5306F" w:rsidRDefault="00B5306F" w:rsidP="00B5306F">
      <w:pPr>
        <w:pStyle w:val="NoSpacing"/>
        <w:ind w:left="720"/>
      </w:pPr>
    </w:p>
    <w:p w14:paraId="3D5BE215" w14:textId="77777777" w:rsidR="00B5306F" w:rsidRDefault="00B5306F" w:rsidP="00B5306F">
      <w:pPr>
        <w:pStyle w:val="NoSpacing"/>
        <w:ind w:left="720"/>
      </w:pPr>
      <w:bookmarkStart w:id="12" w:name="_Hlk104052472"/>
      <w:r>
        <w:t>“The lose equality operator does not care about the types matching; if the types don’t match it will convert that type on the right side to match the type on the left side.  Then, it will only check if the values are equal”</w:t>
      </w:r>
    </w:p>
    <w:p w14:paraId="08FD1055" w14:textId="77777777" w:rsidR="00B5306F" w:rsidRDefault="00B5306F" w:rsidP="00B5306F">
      <w:pPr>
        <w:pStyle w:val="NoSpacing"/>
        <w:ind w:left="720"/>
      </w:pPr>
    </w:p>
    <w:p w14:paraId="6F68320A" w14:textId="77777777" w:rsidR="00B5306F" w:rsidRDefault="00B5306F" w:rsidP="00B5306F">
      <w:pPr>
        <w:pStyle w:val="NoSpacing"/>
        <w:ind w:left="720"/>
      </w:pPr>
    </w:p>
    <w:p w14:paraId="0B54AD6F" w14:textId="77777777" w:rsidR="00B5306F" w:rsidRDefault="00B5306F" w:rsidP="00B5306F">
      <w:pPr>
        <w:pStyle w:val="NoSpacing"/>
        <w:numPr>
          <w:ilvl w:val="0"/>
          <w:numId w:val="2"/>
        </w:numPr>
      </w:pPr>
      <w:r>
        <w:t xml:space="preserve">Strict Inequality Operator - From </w:t>
      </w:r>
      <w:hyperlink r:id="rId12" w:history="1">
        <w:r>
          <w:rPr>
            <w:rStyle w:val="Hyperlink"/>
          </w:rPr>
          <w:t>MDN</w:t>
        </w:r>
      </w:hyperlink>
      <w:r>
        <w:t xml:space="preserve"> - This is a Strict Inequality Operator.  “</w:t>
      </w:r>
      <w:r w:rsidRPr="001F7635">
        <w:t xml:space="preserve">The strict inequality operator </w:t>
      </w:r>
      <w:proofErr w:type="gramStart"/>
      <w:r w:rsidRPr="001F7635">
        <w:t>( !</w:t>
      </w:r>
      <w:proofErr w:type="gramEnd"/>
      <w:r w:rsidRPr="001F7635">
        <w:t>== ) </w:t>
      </w:r>
      <w:r w:rsidRPr="001F7635">
        <w:rPr>
          <w:b/>
          <w:bCs/>
        </w:rPr>
        <w:t>checks whether its two operands are not equal, returning a Boolean result</w:t>
      </w:r>
      <w:r w:rsidRPr="001F7635">
        <w:t>. Unlike the inequality operator, the strict inequality operator always considers operands of different types to be different.</w:t>
      </w:r>
      <w:r>
        <w:t>”</w:t>
      </w:r>
    </w:p>
    <w:p w14:paraId="4A8E4248" w14:textId="77777777" w:rsidR="00B5306F" w:rsidRDefault="00B5306F" w:rsidP="00B5306F">
      <w:pPr>
        <w:pStyle w:val="NoSpacing"/>
      </w:pPr>
    </w:p>
    <w:p w14:paraId="4E919E85" w14:textId="77777777" w:rsidR="00B5306F" w:rsidRDefault="00B5306F" w:rsidP="00B5306F">
      <w:pPr>
        <w:pStyle w:val="NoSpacing"/>
        <w:ind w:left="720"/>
      </w:pPr>
      <w:proofErr w:type="gramStart"/>
      <w:r>
        <w:t>console.log(</w:t>
      </w:r>
      <w:proofErr w:type="gramEnd"/>
      <w:r>
        <w:t>1 !== 1);</w:t>
      </w:r>
    </w:p>
    <w:p w14:paraId="437B3067" w14:textId="77777777" w:rsidR="00B5306F" w:rsidRDefault="00B5306F" w:rsidP="00B5306F">
      <w:pPr>
        <w:pStyle w:val="NoSpacing"/>
        <w:ind w:left="720"/>
      </w:pPr>
      <w:r>
        <w:t>// expected output: false</w:t>
      </w:r>
    </w:p>
    <w:p w14:paraId="67FCC252" w14:textId="77777777" w:rsidR="00B5306F" w:rsidRDefault="00B5306F" w:rsidP="00B5306F">
      <w:pPr>
        <w:pStyle w:val="NoSpacing"/>
        <w:ind w:left="720"/>
      </w:pPr>
    </w:p>
    <w:p w14:paraId="66B7BAFF" w14:textId="77777777" w:rsidR="00B5306F" w:rsidRDefault="00B5306F" w:rsidP="00B5306F">
      <w:pPr>
        <w:pStyle w:val="NoSpacing"/>
        <w:ind w:left="720"/>
      </w:pPr>
      <w:proofErr w:type="gramStart"/>
      <w:r>
        <w:t>console.log(</w:t>
      </w:r>
      <w:proofErr w:type="gramEnd"/>
      <w:r>
        <w:t>'hello' !== 'hello');</w:t>
      </w:r>
    </w:p>
    <w:p w14:paraId="318DC877" w14:textId="77777777" w:rsidR="00B5306F" w:rsidRDefault="00B5306F" w:rsidP="00B5306F">
      <w:pPr>
        <w:pStyle w:val="NoSpacing"/>
        <w:ind w:left="720"/>
      </w:pPr>
      <w:r>
        <w:t>// expected output: false</w:t>
      </w:r>
    </w:p>
    <w:p w14:paraId="2750526D" w14:textId="77777777" w:rsidR="00B5306F" w:rsidRDefault="00B5306F" w:rsidP="00B5306F">
      <w:pPr>
        <w:pStyle w:val="NoSpacing"/>
        <w:ind w:left="720"/>
      </w:pPr>
    </w:p>
    <w:p w14:paraId="4F76E73A" w14:textId="77777777" w:rsidR="00B5306F" w:rsidRDefault="00B5306F" w:rsidP="00B5306F">
      <w:pPr>
        <w:pStyle w:val="NoSpacing"/>
        <w:ind w:left="720"/>
      </w:pPr>
      <w:proofErr w:type="gramStart"/>
      <w:r>
        <w:t>console.log(</w:t>
      </w:r>
      <w:proofErr w:type="gramEnd"/>
      <w:r>
        <w:t>'1' !==  1);</w:t>
      </w:r>
    </w:p>
    <w:p w14:paraId="1F918ECA" w14:textId="77777777" w:rsidR="00B5306F" w:rsidRDefault="00B5306F" w:rsidP="00B5306F">
      <w:pPr>
        <w:pStyle w:val="NoSpacing"/>
        <w:ind w:left="720"/>
      </w:pPr>
      <w:r>
        <w:t>// expected output: true</w:t>
      </w:r>
    </w:p>
    <w:p w14:paraId="2E1F9262" w14:textId="77777777" w:rsidR="00B5306F" w:rsidRDefault="00B5306F" w:rsidP="00B5306F">
      <w:pPr>
        <w:pStyle w:val="NoSpacing"/>
        <w:ind w:left="720"/>
      </w:pPr>
    </w:p>
    <w:p w14:paraId="0C3F7985" w14:textId="77777777" w:rsidR="00B5306F" w:rsidRDefault="00B5306F" w:rsidP="00B5306F">
      <w:pPr>
        <w:pStyle w:val="NoSpacing"/>
        <w:ind w:left="720"/>
      </w:pPr>
      <w:proofErr w:type="gramStart"/>
      <w:r>
        <w:t>console.log(</w:t>
      </w:r>
      <w:proofErr w:type="gramEnd"/>
      <w:r>
        <w:t>0 !== false);</w:t>
      </w:r>
    </w:p>
    <w:p w14:paraId="7A259477" w14:textId="77777777" w:rsidR="00B5306F" w:rsidRDefault="00B5306F" w:rsidP="00B5306F">
      <w:pPr>
        <w:pStyle w:val="NoSpacing"/>
        <w:ind w:left="720"/>
      </w:pPr>
      <w:r>
        <w:t>// expected output: true</w:t>
      </w:r>
    </w:p>
    <w:bookmarkEnd w:id="12"/>
    <w:p w14:paraId="0EBD9F6E" w14:textId="77777777" w:rsidR="00B5306F" w:rsidRDefault="00B5306F" w:rsidP="00B5306F">
      <w:pPr>
        <w:pStyle w:val="NoSpacing"/>
        <w:ind w:left="720"/>
      </w:pPr>
    </w:p>
    <w:p w14:paraId="1B99FEBA" w14:textId="77777777" w:rsidR="00B5306F" w:rsidRDefault="00B5306F" w:rsidP="00B5306F">
      <w:pPr>
        <w:pStyle w:val="NoSpacing"/>
        <w:ind w:left="720"/>
      </w:pPr>
    </w:p>
    <w:p w14:paraId="7DCDEF25" w14:textId="77777777" w:rsidR="00B5306F" w:rsidRDefault="00B5306F" w:rsidP="00B5306F">
      <w:pPr>
        <w:pStyle w:val="NoSpacing"/>
        <w:numPr>
          <w:ilvl w:val="0"/>
          <w:numId w:val="2"/>
        </w:numPr>
      </w:pPr>
      <w:r>
        <w:t xml:space="preserve">Turnery or Conditional Operator - Mosh - 06 - ternary Operator - One of </w:t>
      </w:r>
      <w:proofErr w:type="spellStart"/>
      <w:r>
        <w:t>Mosh’s</w:t>
      </w:r>
      <w:proofErr w:type="spellEnd"/>
      <w:r>
        <w:t xml:space="preserve"> favorites.  </w:t>
      </w:r>
      <w:r>
        <w:br/>
      </w:r>
      <w:r>
        <w:br/>
        <w:t>Z def.  Examine this code:</w:t>
      </w:r>
      <w:r>
        <w:br/>
      </w:r>
    </w:p>
    <w:p w14:paraId="605C6CE1" w14:textId="77777777" w:rsidR="00B5306F" w:rsidRPr="00E9454E" w:rsidRDefault="00B5306F" w:rsidP="00B5306F">
      <w:pPr>
        <w:shd w:val="clear" w:color="auto" w:fill="1E1E1E"/>
        <w:spacing w:after="0" w:line="285" w:lineRule="atLeast"/>
        <w:ind w:left="720"/>
        <w:rPr>
          <w:rFonts w:ascii="Consolas" w:eastAsia="Times New Roman" w:hAnsi="Consolas" w:cs="Times New Roman"/>
          <w:color w:val="D4D4D4"/>
          <w:sz w:val="21"/>
          <w:szCs w:val="21"/>
        </w:rPr>
      </w:pPr>
      <w:bookmarkStart w:id="13" w:name="_Hlk104932305"/>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points</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B5CEA8"/>
          <w:sz w:val="21"/>
          <w:szCs w:val="21"/>
        </w:rPr>
        <w:t>110</w:t>
      </w:r>
      <w:r w:rsidRPr="00E9454E">
        <w:rPr>
          <w:rFonts w:ascii="Consolas" w:eastAsia="Times New Roman" w:hAnsi="Consolas" w:cs="Times New Roman"/>
          <w:color w:val="D4D4D4"/>
          <w:sz w:val="21"/>
          <w:szCs w:val="21"/>
        </w:rPr>
        <w:t>;</w:t>
      </w:r>
    </w:p>
    <w:p w14:paraId="54C9D91E" w14:textId="77777777" w:rsidR="00B5306F" w:rsidRPr="00E9454E"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569CD6"/>
          <w:sz w:val="21"/>
          <w:szCs w:val="21"/>
        </w:rPr>
        <w:t>let</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 xml:space="preserve"> = </w:t>
      </w:r>
      <w:r w:rsidRPr="00E9454E">
        <w:rPr>
          <w:rFonts w:ascii="Consolas" w:eastAsia="Times New Roman" w:hAnsi="Consolas" w:cs="Times New Roman"/>
          <w:color w:val="9CDCFE"/>
          <w:sz w:val="21"/>
          <w:szCs w:val="21"/>
          <w:highlight w:val="yellow"/>
        </w:rPr>
        <w:t>points</w:t>
      </w:r>
      <w:r w:rsidRPr="00E9454E">
        <w:rPr>
          <w:rFonts w:ascii="Consolas" w:eastAsia="Times New Roman" w:hAnsi="Consolas" w:cs="Times New Roman"/>
          <w:color w:val="D4D4D4"/>
          <w:sz w:val="21"/>
          <w:szCs w:val="21"/>
          <w:highlight w:val="yellow"/>
        </w:rPr>
        <w:t xml:space="preserve"> &gt; </w:t>
      </w:r>
      <w:proofErr w:type="gramStart"/>
      <w:r w:rsidRPr="00E9454E">
        <w:rPr>
          <w:rFonts w:ascii="Consolas" w:eastAsia="Times New Roman" w:hAnsi="Consolas" w:cs="Times New Roman"/>
          <w:color w:val="B5CEA8"/>
          <w:sz w:val="21"/>
          <w:szCs w:val="21"/>
          <w:highlight w:val="yellow"/>
        </w:rPr>
        <w:t>100</w:t>
      </w:r>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000000" w:themeColor="text1"/>
          <w:sz w:val="21"/>
          <w:szCs w:val="21"/>
          <w:highlight w:val="green"/>
        </w:rPr>
        <w:t>?</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'gold</w:t>
      </w:r>
      <w:proofErr w:type="gramStart"/>
      <w:r w:rsidRPr="00E9454E">
        <w:rPr>
          <w:rFonts w:ascii="Consolas" w:eastAsia="Times New Roman" w:hAnsi="Consolas" w:cs="Times New Roman"/>
          <w:color w:val="CE9178"/>
          <w:sz w:val="21"/>
          <w:szCs w:val="21"/>
        </w:rPr>
        <w:t>'</w:t>
      </w:r>
      <w:r w:rsidRPr="00E9454E">
        <w:rPr>
          <w:rFonts w:ascii="Consolas" w:eastAsia="Times New Roman" w:hAnsi="Consolas" w:cs="Times New Roman"/>
          <w:color w:val="D4D4D4"/>
          <w:sz w:val="21"/>
          <w:szCs w:val="21"/>
        </w:rPr>
        <w:t xml:space="preserve"> :</w:t>
      </w:r>
      <w:proofErr w:type="gramEnd"/>
      <w:r w:rsidRPr="00E9454E">
        <w:rPr>
          <w:rFonts w:ascii="Consolas" w:eastAsia="Times New Roman" w:hAnsi="Consolas" w:cs="Times New Roman"/>
          <w:color w:val="D4D4D4"/>
          <w:sz w:val="21"/>
          <w:szCs w:val="21"/>
        </w:rPr>
        <w:t xml:space="preserve"> </w:t>
      </w:r>
      <w:r w:rsidRPr="00E9454E">
        <w:rPr>
          <w:rFonts w:ascii="Consolas" w:eastAsia="Times New Roman" w:hAnsi="Consolas" w:cs="Times New Roman"/>
          <w:color w:val="CE9178"/>
          <w:sz w:val="21"/>
          <w:szCs w:val="21"/>
        </w:rPr>
        <w:t>'silver'</w:t>
      </w:r>
      <w:r w:rsidRPr="00E9454E">
        <w:rPr>
          <w:rFonts w:ascii="Consolas" w:eastAsia="Times New Roman" w:hAnsi="Consolas" w:cs="Times New Roman"/>
          <w:color w:val="D4D4D4"/>
          <w:sz w:val="21"/>
          <w:szCs w:val="21"/>
        </w:rPr>
        <w:t>;</w:t>
      </w:r>
    </w:p>
    <w:p w14:paraId="5E9B2485" w14:textId="77777777" w:rsidR="00B5306F" w:rsidRPr="00E9454E"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00D4ED3E" w14:textId="77777777" w:rsidR="00B5306F" w:rsidRPr="00E9454E"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E9454E">
        <w:rPr>
          <w:rFonts w:ascii="Consolas" w:eastAsia="Times New Roman" w:hAnsi="Consolas" w:cs="Times New Roman"/>
          <w:color w:val="9CDCFE"/>
          <w:sz w:val="21"/>
          <w:szCs w:val="21"/>
        </w:rPr>
        <w:t>console</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DCDCAA"/>
          <w:sz w:val="21"/>
          <w:szCs w:val="21"/>
        </w:rPr>
        <w:t>log</w:t>
      </w:r>
      <w:r w:rsidRPr="00E9454E">
        <w:rPr>
          <w:rFonts w:ascii="Consolas" w:eastAsia="Times New Roman" w:hAnsi="Consolas" w:cs="Times New Roman"/>
          <w:color w:val="D4D4D4"/>
          <w:sz w:val="21"/>
          <w:szCs w:val="21"/>
        </w:rPr>
        <w:t>(</w:t>
      </w:r>
      <w:r w:rsidRPr="00E9454E">
        <w:rPr>
          <w:rFonts w:ascii="Consolas" w:eastAsia="Times New Roman" w:hAnsi="Consolas" w:cs="Times New Roman"/>
          <w:color w:val="9CDCFE"/>
          <w:sz w:val="21"/>
          <w:szCs w:val="21"/>
        </w:rPr>
        <w:t>type</w:t>
      </w:r>
      <w:r w:rsidRPr="00E9454E">
        <w:rPr>
          <w:rFonts w:ascii="Consolas" w:eastAsia="Times New Roman" w:hAnsi="Consolas" w:cs="Times New Roman"/>
          <w:color w:val="D4D4D4"/>
          <w:sz w:val="21"/>
          <w:szCs w:val="21"/>
        </w:rPr>
        <w:t>);</w:t>
      </w:r>
    </w:p>
    <w:p w14:paraId="039E1EB9" w14:textId="77777777" w:rsidR="00B5306F" w:rsidRDefault="00B5306F" w:rsidP="00B5306F">
      <w:pPr>
        <w:pStyle w:val="NoSpacing"/>
      </w:pPr>
    </w:p>
    <w:p w14:paraId="640D3F5A" w14:textId="77777777" w:rsidR="00B5306F" w:rsidRDefault="00B5306F" w:rsidP="00B5306F">
      <w:pPr>
        <w:pStyle w:val="NoSpacing"/>
      </w:pPr>
    </w:p>
    <w:p w14:paraId="6B44421B" w14:textId="77777777" w:rsidR="00B5306F" w:rsidRPr="00E9454E" w:rsidRDefault="00B5306F" w:rsidP="00B5306F">
      <w:pPr>
        <w:pStyle w:val="NoSpacing"/>
        <w:ind w:left="720"/>
        <w:rPr>
          <w:color w:val="000000" w:themeColor="text1"/>
        </w:rPr>
      </w:pPr>
      <w:r>
        <w:t xml:space="preserve">Start with a </w:t>
      </w:r>
      <w:r w:rsidRPr="00E9454E">
        <w:rPr>
          <w:highlight w:val="yellow"/>
        </w:rPr>
        <w:t>condition</w:t>
      </w:r>
      <w:r>
        <w:t xml:space="preserve"> ((using a conditional operator)).  If that condition </w:t>
      </w:r>
      <w:r w:rsidRPr="00E9454E">
        <w:rPr>
          <w:highlight w:val="green"/>
        </w:rPr>
        <w:t>evaluates</w:t>
      </w:r>
      <w:r>
        <w:t xml:space="preserve"> to true, then the type will receive the value gold.  If false, silver.</w:t>
      </w:r>
    </w:p>
    <w:bookmarkEnd w:id="13"/>
    <w:p w14:paraId="34A901AB" w14:textId="77777777" w:rsidR="00B5306F" w:rsidRDefault="00B5306F" w:rsidP="00B5306F">
      <w:pPr>
        <w:pStyle w:val="NoSpacing"/>
        <w:rPr>
          <w:rFonts w:ascii="Consolas" w:eastAsia="Times New Roman" w:hAnsi="Consolas" w:cs="Times New Roman"/>
          <w:color w:val="D4D4D4"/>
          <w:sz w:val="21"/>
          <w:szCs w:val="21"/>
        </w:rPr>
      </w:pPr>
    </w:p>
    <w:p w14:paraId="52B1BA56" w14:textId="77777777" w:rsidR="00B5306F" w:rsidRDefault="00B5306F" w:rsidP="00B5306F">
      <w:pPr>
        <w:pStyle w:val="NoSpacing"/>
        <w:rPr>
          <w:rFonts w:ascii="Consolas" w:eastAsia="Times New Roman" w:hAnsi="Consolas" w:cs="Times New Roman"/>
          <w:color w:val="D4D4D4"/>
          <w:sz w:val="21"/>
          <w:szCs w:val="21"/>
        </w:rPr>
      </w:pPr>
    </w:p>
    <w:p w14:paraId="07465E72" w14:textId="77777777" w:rsidR="00B5306F" w:rsidRDefault="00B5306F" w:rsidP="00B5306F">
      <w:pPr>
        <w:pStyle w:val="NoSpacing"/>
        <w:numPr>
          <w:ilvl w:val="0"/>
          <w:numId w:val="2"/>
        </w:numPr>
      </w:pPr>
      <w:r>
        <w:t>Logical Operators - Mosh - 07 - Logical Operators - We use logical operators to make decisions based on multiple conditions.  In JavaScript we have three kinds of logical operators:</w:t>
      </w:r>
    </w:p>
    <w:p w14:paraId="31A1EFCA" w14:textId="77777777" w:rsidR="00B5306F" w:rsidRDefault="00B5306F" w:rsidP="00B5306F">
      <w:pPr>
        <w:pStyle w:val="NoSpacing"/>
        <w:numPr>
          <w:ilvl w:val="0"/>
          <w:numId w:val="6"/>
        </w:numPr>
      </w:pPr>
      <w:r>
        <w:t>Logical and</w:t>
      </w:r>
    </w:p>
    <w:p w14:paraId="2C78F0F3" w14:textId="77777777" w:rsidR="00B5306F" w:rsidRDefault="00B5306F" w:rsidP="00B5306F">
      <w:pPr>
        <w:pStyle w:val="NoSpacing"/>
        <w:numPr>
          <w:ilvl w:val="0"/>
          <w:numId w:val="6"/>
        </w:numPr>
      </w:pPr>
      <w:r>
        <w:t>Logical or</w:t>
      </w:r>
    </w:p>
    <w:p w14:paraId="36C06894" w14:textId="77777777" w:rsidR="00B5306F" w:rsidRDefault="00B5306F" w:rsidP="00B5306F">
      <w:pPr>
        <w:pStyle w:val="NoSpacing"/>
        <w:numPr>
          <w:ilvl w:val="0"/>
          <w:numId w:val="6"/>
        </w:numPr>
      </w:pPr>
      <w:r>
        <w:t>Not</w:t>
      </w:r>
    </w:p>
    <w:p w14:paraId="0E78C87D" w14:textId="77777777" w:rsidR="00B5306F" w:rsidRDefault="00B5306F" w:rsidP="00B5306F">
      <w:pPr>
        <w:pStyle w:val="NoSpacing"/>
      </w:pPr>
    </w:p>
    <w:p w14:paraId="4AB02B44" w14:textId="77777777" w:rsidR="00B5306F" w:rsidRDefault="00B5306F" w:rsidP="00B5306F">
      <w:pPr>
        <w:pStyle w:val="NoSpacing"/>
      </w:pPr>
    </w:p>
    <w:p w14:paraId="6378B0F5" w14:textId="77777777" w:rsidR="00B5306F" w:rsidRDefault="00B5306F" w:rsidP="00B5306F">
      <w:pPr>
        <w:pStyle w:val="NoSpacing"/>
        <w:numPr>
          <w:ilvl w:val="0"/>
          <w:numId w:val="7"/>
        </w:numPr>
      </w:pPr>
      <w:r>
        <w:t>Logical And* Logical &amp;&amp;* - Mosh - 07 - Logical Operators - Returns True if Both operands are True:</w:t>
      </w:r>
    </w:p>
    <w:p w14:paraId="28299E5E" w14:textId="77777777" w:rsidR="00B5306F" w:rsidRDefault="00B5306F" w:rsidP="00B5306F">
      <w:pPr>
        <w:pStyle w:val="NoSpacing"/>
        <w:ind w:left="720"/>
      </w:pPr>
    </w:p>
    <w:p w14:paraId="5FAD3D2F" w14:textId="77777777" w:rsidR="00B5306F" w:rsidRPr="00927B5C"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927B5C">
        <w:rPr>
          <w:rFonts w:ascii="Consolas" w:eastAsia="Times New Roman" w:hAnsi="Consolas" w:cs="Times New Roman"/>
          <w:color w:val="9CDCFE"/>
          <w:sz w:val="21"/>
          <w:szCs w:val="21"/>
        </w:rPr>
        <w:t>console</w:t>
      </w:r>
      <w:r w:rsidRPr="00927B5C">
        <w:rPr>
          <w:rFonts w:ascii="Consolas" w:eastAsia="Times New Roman" w:hAnsi="Consolas" w:cs="Times New Roman"/>
          <w:color w:val="D4D4D4"/>
          <w:sz w:val="21"/>
          <w:szCs w:val="21"/>
        </w:rPr>
        <w:t>.</w:t>
      </w:r>
      <w:r w:rsidRPr="00927B5C">
        <w:rPr>
          <w:rFonts w:ascii="Consolas" w:eastAsia="Times New Roman" w:hAnsi="Consolas" w:cs="Times New Roman"/>
          <w:color w:val="DCDCAA"/>
          <w:sz w:val="21"/>
          <w:szCs w:val="21"/>
        </w:rPr>
        <w:t>log</w:t>
      </w:r>
      <w:r w:rsidRPr="00927B5C">
        <w:rPr>
          <w:rFonts w:ascii="Consolas" w:eastAsia="Times New Roman" w:hAnsi="Consolas" w:cs="Times New Roman"/>
          <w:color w:val="D4D4D4"/>
          <w:sz w:val="21"/>
          <w:szCs w:val="21"/>
        </w:rPr>
        <w:t>(</w:t>
      </w:r>
      <w:proofErr w:type="gramEnd"/>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 xml:space="preserve"> &amp;&amp; </w:t>
      </w:r>
      <w:r w:rsidRPr="00927B5C">
        <w:rPr>
          <w:rFonts w:ascii="Consolas" w:eastAsia="Times New Roman" w:hAnsi="Consolas" w:cs="Times New Roman"/>
          <w:color w:val="569CD6"/>
          <w:sz w:val="21"/>
          <w:szCs w:val="21"/>
        </w:rPr>
        <w:t>true</w:t>
      </w:r>
      <w:r w:rsidRPr="00927B5C">
        <w:rPr>
          <w:rFonts w:ascii="Consolas" w:eastAsia="Times New Roman" w:hAnsi="Consolas" w:cs="Times New Roman"/>
          <w:color w:val="D4D4D4"/>
          <w:sz w:val="21"/>
          <w:szCs w:val="21"/>
        </w:rPr>
        <w:t>)</w:t>
      </w:r>
    </w:p>
    <w:p w14:paraId="14112764" w14:textId="77777777" w:rsidR="00B5306F" w:rsidRDefault="00B5306F" w:rsidP="00B5306F">
      <w:pPr>
        <w:pStyle w:val="NoSpacing"/>
        <w:ind w:left="720"/>
      </w:pPr>
      <w:r>
        <w:t>Or:</w:t>
      </w:r>
      <w:r>
        <w:br/>
      </w:r>
    </w:p>
    <w:p w14:paraId="7120EFB5" w14:textId="77777777" w:rsidR="00B5306F" w:rsidRPr="001247F2"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1798DE6E" w14:textId="77777777" w:rsidR="00B5306F" w:rsidRDefault="00B5306F" w:rsidP="00B5306F">
      <w:pPr>
        <w:pStyle w:val="NoSpacing"/>
        <w:ind w:left="720"/>
      </w:pPr>
    </w:p>
    <w:p w14:paraId="5E99D62F" w14:textId="77777777" w:rsidR="00B5306F" w:rsidRPr="001247F2"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4EBABA11" w14:textId="77777777" w:rsidR="00B5306F" w:rsidRPr="001247F2"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 xml:space="preserve"> = </w:t>
      </w:r>
      <w:r w:rsidRPr="001247F2">
        <w:rPr>
          <w:rFonts w:ascii="Consolas" w:eastAsia="Times New Roman" w:hAnsi="Consolas" w:cs="Times New Roman"/>
          <w:color w:val="569CD6"/>
          <w:sz w:val="21"/>
          <w:szCs w:val="21"/>
        </w:rPr>
        <w:t>true</w:t>
      </w:r>
      <w:r w:rsidRPr="001247F2">
        <w:rPr>
          <w:rFonts w:ascii="Consolas" w:eastAsia="Times New Roman" w:hAnsi="Consolas" w:cs="Times New Roman"/>
          <w:color w:val="D4D4D4"/>
          <w:sz w:val="21"/>
          <w:szCs w:val="21"/>
        </w:rPr>
        <w:t>;</w:t>
      </w:r>
    </w:p>
    <w:p w14:paraId="6C80F4B7" w14:textId="77777777" w:rsidR="00B5306F" w:rsidRPr="001247F2"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569CD6"/>
          <w:sz w:val="21"/>
          <w:szCs w:val="21"/>
        </w:rPr>
        <w:t>let</w:t>
      </w:r>
      <w:r w:rsidRPr="001247F2">
        <w:rPr>
          <w:rFonts w:ascii="Consolas" w:eastAsia="Times New Roman" w:hAnsi="Consolas" w:cs="Times New Roman"/>
          <w:color w:val="D4D4D4"/>
          <w:sz w:val="21"/>
          <w:szCs w:val="21"/>
        </w:rPr>
        <w:t xml:space="preserve"> </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 xml:space="preserve"> = </w:t>
      </w:r>
      <w:proofErr w:type="spellStart"/>
      <w:r w:rsidRPr="001247F2">
        <w:rPr>
          <w:rFonts w:ascii="Consolas" w:eastAsia="Times New Roman" w:hAnsi="Consolas" w:cs="Times New Roman"/>
          <w:color w:val="9CDCFE"/>
          <w:sz w:val="21"/>
          <w:szCs w:val="21"/>
        </w:rPr>
        <w:t>highIncome</w:t>
      </w:r>
      <w:proofErr w:type="spellEnd"/>
      <w:r w:rsidRPr="001247F2">
        <w:rPr>
          <w:rFonts w:ascii="Consolas" w:eastAsia="Times New Roman" w:hAnsi="Consolas" w:cs="Times New Roman"/>
          <w:color w:val="D4D4D4"/>
          <w:sz w:val="21"/>
          <w:szCs w:val="21"/>
        </w:rPr>
        <w:t xml:space="preserve"> &amp;&amp; </w:t>
      </w:r>
      <w:proofErr w:type="spellStart"/>
      <w:r w:rsidRPr="001247F2">
        <w:rPr>
          <w:rFonts w:ascii="Consolas" w:eastAsia="Times New Roman" w:hAnsi="Consolas" w:cs="Times New Roman"/>
          <w:color w:val="9CDCFE"/>
          <w:sz w:val="21"/>
          <w:szCs w:val="21"/>
        </w:rPr>
        <w:t>goodCreditScore</w:t>
      </w:r>
      <w:proofErr w:type="spellEnd"/>
      <w:r w:rsidRPr="001247F2">
        <w:rPr>
          <w:rFonts w:ascii="Consolas" w:eastAsia="Times New Roman" w:hAnsi="Consolas" w:cs="Times New Roman"/>
          <w:color w:val="D4D4D4"/>
          <w:sz w:val="21"/>
          <w:szCs w:val="21"/>
        </w:rPr>
        <w:t>;</w:t>
      </w:r>
    </w:p>
    <w:p w14:paraId="2A3908D1" w14:textId="77777777" w:rsidR="00B5306F" w:rsidRPr="001247F2"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691408F9" w14:textId="77777777" w:rsidR="00B5306F" w:rsidRPr="001247F2"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1247F2">
        <w:rPr>
          <w:rFonts w:ascii="Consolas" w:eastAsia="Times New Roman" w:hAnsi="Consolas" w:cs="Times New Roman"/>
          <w:color w:val="9CDCFE"/>
          <w:sz w:val="21"/>
          <w:szCs w:val="21"/>
        </w:rPr>
        <w:t>console</w:t>
      </w:r>
      <w:r w:rsidRPr="001247F2">
        <w:rPr>
          <w:rFonts w:ascii="Consolas" w:eastAsia="Times New Roman" w:hAnsi="Consolas" w:cs="Times New Roman"/>
          <w:color w:val="D4D4D4"/>
          <w:sz w:val="21"/>
          <w:szCs w:val="21"/>
        </w:rPr>
        <w:t>.</w:t>
      </w:r>
      <w:r w:rsidRPr="001247F2">
        <w:rPr>
          <w:rFonts w:ascii="Consolas" w:eastAsia="Times New Roman" w:hAnsi="Consolas" w:cs="Times New Roman"/>
          <w:color w:val="DCDCAA"/>
          <w:sz w:val="21"/>
          <w:szCs w:val="21"/>
        </w:rPr>
        <w:t>log</w:t>
      </w:r>
      <w:r w:rsidRPr="001247F2">
        <w:rPr>
          <w:rFonts w:ascii="Consolas" w:eastAsia="Times New Roman" w:hAnsi="Consolas" w:cs="Times New Roman"/>
          <w:color w:val="D4D4D4"/>
          <w:sz w:val="21"/>
          <w:szCs w:val="21"/>
        </w:rPr>
        <w:t>(</w:t>
      </w:r>
      <w:proofErr w:type="spellStart"/>
      <w:r w:rsidRPr="001247F2">
        <w:rPr>
          <w:rFonts w:ascii="Consolas" w:eastAsia="Times New Roman" w:hAnsi="Consolas" w:cs="Times New Roman"/>
          <w:color w:val="9CDCFE"/>
          <w:sz w:val="21"/>
          <w:szCs w:val="21"/>
        </w:rPr>
        <w:t>eligibleForLoan</w:t>
      </w:r>
      <w:proofErr w:type="spellEnd"/>
      <w:r w:rsidRPr="001247F2">
        <w:rPr>
          <w:rFonts w:ascii="Consolas" w:eastAsia="Times New Roman" w:hAnsi="Consolas" w:cs="Times New Roman"/>
          <w:color w:val="D4D4D4"/>
          <w:sz w:val="21"/>
          <w:szCs w:val="21"/>
        </w:rPr>
        <w:t>);</w:t>
      </w:r>
    </w:p>
    <w:p w14:paraId="40A92A80" w14:textId="77777777" w:rsidR="00B5306F" w:rsidRDefault="00B5306F" w:rsidP="00B5306F">
      <w:pPr>
        <w:pStyle w:val="NoSpacing"/>
        <w:ind w:left="720"/>
      </w:pPr>
    </w:p>
    <w:p w14:paraId="34D03583" w14:textId="77777777" w:rsidR="00B5306F" w:rsidRDefault="00B5306F" w:rsidP="00B5306F">
      <w:pPr>
        <w:pStyle w:val="NoSpacing"/>
        <w:ind w:left="720"/>
      </w:pPr>
    </w:p>
    <w:p w14:paraId="32A1A13B" w14:textId="77777777" w:rsidR="00B5306F" w:rsidRDefault="00B5306F" w:rsidP="00B5306F">
      <w:pPr>
        <w:pStyle w:val="NoSpacing"/>
        <w:numPr>
          <w:ilvl w:val="0"/>
          <w:numId w:val="7"/>
        </w:numPr>
      </w:pPr>
      <w:r>
        <w:t xml:space="preserve">Logical Or - Mosh - 07 - Logical Operators </w:t>
      </w:r>
      <w:proofErr w:type="gramStart"/>
      <w:r>
        <w:t>-  Logical</w:t>
      </w:r>
      <w:proofErr w:type="gramEnd"/>
      <w:r>
        <w:t xml:space="preserve"> OR is indicated by two vertical lines.  || This returns true if one or </w:t>
      </w:r>
      <w:proofErr w:type="gramStart"/>
      <w:r>
        <w:t>both of the operands</w:t>
      </w:r>
      <w:proofErr w:type="gramEnd"/>
      <w:r>
        <w:t xml:space="preserve"> are TRUE.  </w:t>
      </w:r>
    </w:p>
    <w:p w14:paraId="7DB32893" w14:textId="77777777" w:rsidR="00B5306F" w:rsidRDefault="00B5306F" w:rsidP="00B5306F">
      <w:pPr>
        <w:pStyle w:val="NoSpacing"/>
      </w:pPr>
    </w:p>
    <w:p w14:paraId="5D288EEE" w14:textId="77777777" w:rsidR="00B5306F" w:rsidRPr="00635FC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false</w:t>
      </w:r>
      <w:r w:rsidRPr="00635FC7">
        <w:rPr>
          <w:rFonts w:ascii="Consolas" w:eastAsia="Times New Roman" w:hAnsi="Consolas" w:cs="Times New Roman"/>
          <w:color w:val="D4D4D4"/>
          <w:sz w:val="21"/>
          <w:szCs w:val="21"/>
        </w:rPr>
        <w:t>;</w:t>
      </w:r>
    </w:p>
    <w:p w14:paraId="7800204B" w14:textId="77777777" w:rsidR="00B5306F" w:rsidRPr="00635FC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 xml:space="preserve"> = </w:t>
      </w:r>
      <w:r w:rsidRPr="00635FC7">
        <w:rPr>
          <w:rFonts w:ascii="Consolas" w:eastAsia="Times New Roman" w:hAnsi="Consolas" w:cs="Times New Roman"/>
          <w:color w:val="569CD6"/>
          <w:sz w:val="21"/>
          <w:szCs w:val="21"/>
        </w:rPr>
        <w:t>true</w:t>
      </w:r>
      <w:r w:rsidRPr="00635FC7">
        <w:rPr>
          <w:rFonts w:ascii="Consolas" w:eastAsia="Times New Roman" w:hAnsi="Consolas" w:cs="Times New Roman"/>
          <w:color w:val="D4D4D4"/>
          <w:sz w:val="21"/>
          <w:szCs w:val="21"/>
        </w:rPr>
        <w:t>;</w:t>
      </w:r>
    </w:p>
    <w:p w14:paraId="37E3C34D" w14:textId="77777777" w:rsidR="00B5306F" w:rsidRPr="00635FC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569CD6"/>
          <w:sz w:val="21"/>
          <w:szCs w:val="21"/>
        </w:rPr>
        <w:t>let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 xml:space="preserve"> = </w:t>
      </w:r>
      <w:proofErr w:type="spellStart"/>
      <w:r w:rsidRPr="00635FC7">
        <w:rPr>
          <w:rFonts w:ascii="Consolas" w:eastAsia="Times New Roman" w:hAnsi="Consolas" w:cs="Times New Roman"/>
          <w:color w:val="9CDCFE"/>
          <w:sz w:val="21"/>
          <w:szCs w:val="21"/>
        </w:rPr>
        <w:t>highIncome</w:t>
      </w:r>
      <w:proofErr w:type="spellEnd"/>
      <w:r w:rsidRPr="00635FC7">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w:t>
      </w:r>
      <w:r w:rsidRPr="00635FC7">
        <w:rPr>
          <w:rFonts w:ascii="Consolas" w:eastAsia="Times New Roman" w:hAnsi="Consolas" w:cs="Times New Roman"/>
          <w:color w:val="D4D4D4"/>
          <w:sz w:val="21"/>
          <w:szCs w:val="21"/>
        </w:rPr>
        <w:t xml:space="preserve"> </w:t>
      </w:r>
      <w:proofErr w:type="spellStart"/>
      <w:r w:rsidRPr="00635FC7">
        <w:rPr>
          <w:rFonts w:ascii="Consolas" w:eastAsia="Times New Roman" w:hAnsi="Consolas" w:cs="Times New Roman"/>
          <w:color w:val="9CDCFE"/>
          <w:sz w:val="21"/>
          <w:szCs w:val="21"/>
        </w:rPr>
        <w:t>goodCreditScore</w:t>
      </w:r>
      <w:proofErr w:type="spellEnd"/>
      <w:r w:rsidRPr="00635FC7">
        <w:rPr>
          <w:rFonts w:ascii="Consolas" w:eastAsia="Times New Roman" w:hAnsi="Consolas" w:cs="Times New Roman"/>
          <w:color w:val="D4D4D4"/>
          <w:sz w:val="21"/>
          <w:szCs w:val="21"/>
        </w:rPr>
        <w:t>;</w:t>
      </w:r>
    </w:p>
    <w:p w14:paraId="37C823BC" w14:textId="77777777" w:rsidR="00B5306F" w:rsidRPr="00635FC7"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140FB712" w14:textId="77777777" w:rsidR="00B5306F" w:rsidRPr="00635FC7"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635FC7">
        <w:rPr>
          <w:rFonts w:ascii="Consolas" w:eastAsia="Times New Roman" w:hAnsi="Consolas" w:cs="Times New Roman"/>
          <w:color w:val="9CDCFE"/>
          <w:sz w:val="21"/>
          <w:szCs w:val="21"/>
        </w:rPr>
        <w:t>console</w:t>
      </w:r>
      <w:r w:rsidRPr="00635FC7">
        <w:rPr>
          <w:rFonts w:ascii="Consolas" w:eastAsia="Times New Roman" w:hAnsi="Consolas" w:cs="Times New Roman"/>
          <w:color w:val="D4D4D4"/>
          <w:sz w:val="21"/>
          <w:szCs w:val="21"/>
        </w:rPr>
        <w:t>.</w:t>
      </w:r>
      <w:r w:rsidRPr="00635FC7">
        <w:rPr>
          <w:rFonts w:ascii="Consolas" w:eastAsia="Times New Roman" w:hAnsi="Consolas" w:cs="Times New Roman"/>
          <w:color w:val="DCDCAA"/>
          <w:sz w:val="21"/>
          <w:szCs w:val="21"/>
        </w:rPr>
        <w:t>log</w:t>
      </w:r>
      <w:r w:rsidRPr="00635FC7">
        <w:rPr>
          <w:rFonts w:ascii="Consolas" w:eastAsia="Times New Roman" w:hAnsi="Consolas" w:cs="Times New Roman"/>
          <w:color w:val="D4D4D4"/>
          <w:sz w:val="21"/>
          <w:szCs w:val="21"/>
        </w:rPr>
        <w:t>(</w:t>
      </w:r>
      <w:proofErr w:type="spellStart"/>
      <w:r w:rsidRPr="00635FC7">
        <w:rPr>
          <w:rFonts w:ascii="Consolas" w:eastAsia="Times New Roman" w:hAnsi="Consolas" w:cs="Times New Roman"/>
          <w:color w:val="9CDCFE"/>
          <w:sz w:val="21"/>
          <w:szCs w:val="21"/>
        </w:rPr>
        <w:t>eligibleForLoan</w:t>
      </w:r>
      <w:proofErr w:type="spellEnd"/>
      <w:r w:rsidRPr="00635FC7">
        <w:rPr>
          <w:rFonts w:ascii="Consolas" w:eastAsia="Times New Roman" w:hAnsi="Consolas" w:cs="Times New Roman"/>
          <w:color w:val="D4D4D4"/>
          <w:sz w:val="21"/>
          <w:szCs w:val="21"/>
        </w:rPr>
        <w:t>);</w:t>
      </w:r>
    </w:p>
    <w:p w14:paraId="39EEE3DD" w14:textId="77777777" w:rsidR="00B5306F" w:rsidRDefault="00B5306F" w:rsidP="00B5306F">
      <w:pPr>
        <w:pStyle w:val="NoSpacing"/>
      </w:pPr>
    </w:p>
    <w:p w14:paraId="1CA86337" w14:textId="77777777" w:rsidR="00B5306F" w:rsidRDefault="00B5306F" w:rsidP="00B5306F">
      <w:pPr>
        <w:pStyle w:val="NoSpacing"/>
      </w:pPr>
    </w:p>
    <w:p w14:paraId="02F2E4DD" w14:textId="77777777" w:rsidR="00B5306F" w:rsidRDefault="00B5306F" w:rsidP="00B5306F">
      <w:pPr>
        <w:pStyle w:val="NoSpacing"/>
      </w:pPr>
    </w:p>
    <w:p w14:paraId="3B42A862" w14:textId="77777777" w:rsidR="00B5306F" w:rsidRDefault="00B5306F" w:rsidP="00B5306F">
      <w:pPr>
        <w:pStyle w:val="NoSpacing"/>
        <w:numPr>
          <w:ilvl w:val="0"/>
          <w:numId w:val="7"/>
        </w:numPr>
      </w:pPr>
      <w:r>
        <w:t>Logical Not - Mosh - 07 - Logical Operators - The not operator is indicated by an exclamation mark</w:t>
      </w:r>
      <w:proofErr w:type="gramStart"/>
      <w:r>
        <w:t>. !</w:t>
      </w:r>
      <w:proofErr w:type="gramEnd"/>
      <w:r>
        <w:t xml:space="preserve">  Z def.  Inverts the value of true false </w:t>
      </w:r>
      <w:proofErr w:type="spellStart"/>
      <w:r>
        <w:t>booleans</w:t>
      </w:r>
      <w:proofErr w:type="spellEnd"/>
      <w:r>
        <w:t>?</w:t>
      </w:r>
    </w:p>
    <w:p w14:paraId="074296FE" w14:textId="77777777" w:rsidR="00B5306F" w:rsidRDefault="00B5306F" w:rsidP="00B5306F">
      <w:pPr>
        <w:pStyle w:val="NoSpacing"/>
        <w:ind w:left="720"/>
      </w:pPr>
    </w:p>
    <w:p w14:paraId="20A73B28" w14:textId="77777777" w:rsidR="00B5306F" w:rsidRPr="00FB66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r w:rsidRPr="00FB6656">
        <w:rPr>
          <w:rFonts w:ascii="Consolas" w:eastAsia="Times New Roman" w:hAnsi="Consolas" w:cs="Times New Roman"/>
          <w:color w:val="569CD6"/>
          <w:sz w:val="21"/>
          <w:szCs w:val="21"/>
        </w:rPr>
        <w:t>false</w:t>
      </w:r>
      <w:r w:rsidRPr="00FB6656">
        <w:rPr>
          <w:rFonts w:ascii="Consolas" w:eastAsia="Times New Roman" w:hAnsi="Consolas" w:cs="Times New Roman"/>
          <w:color w:val="D4D4D4"/>
          <w:sz w:val="21"/>
          <w:szCs w:val="21"/>
        </w:rPr>
        <w:t>;</w:t>
      </w:r>
    </w:p>
    <w:p w14:paraId="4A953FCD" w14:textId="77777777" w:rsidR="00B5306F" w:rsidRPr="00FB66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true</w:t>
      </w:r>
      <w:r w:rsidRPr="00FB6656">
        <w:rPr>
          <w:rFonts w:ascii="Consolas" w:eastAsia="Times New Roman" w:hAnsi="Consolas" w:cs="Times New Roman"/>
          <w:color w:val="D4D4D4"/>
          <w:sz w:val="21"/>
          <w:szCs w:val="21"/>
        </w:rPr>
        <w:t>;</w:t>
      </w:r>
    </w:p>
    <w:p w14:paraId="5ABD863F" w14:textId="77777777" w:rsidR="00B5306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highIncome</w:t>
      </w:r>
      <w:proofErr w:type="spellEnd"/>
      <w:r w:rsidRPr="00FB6656">
        <w:rPr>
          <w:rFonts w:ascii="Consolas" w:eastAsia="Times New Roman" w:hAnsi="Consolas" w:cs="Times New Roman"/>
          <w:color w:val="D4D4D4"/>
          <w:sz w:val="21"/>
          <w:szCs w:val="21"/>
        </w:rPr>
        <w:t xml:space="preserve"> || </w:t>
      </w:r>
      <w:proofErr w:type="spellStart"/>
      <w:r w:rsidRPr="00FB6656">
        <w:rPr>
          <w:rFonts w:ascii="Consolas" w:eastAsia="Times New Roman" w:hAnsi="Consolas" w:cs="Times New Roman"/>
          <w:color w:val="9CDCFE"/>
          <w:sz w:val="21"/>
          <w:szCs w:val="21"/>
        </w:rPr>
        <w:t>goodCreditScore</w:t>
      </w:r>
      <w:proofErr w:type="spellEnd"/>
      <w:r w:rsidRPr="00FB6656">
        <w:rPr>
          <w:rFonts w:ascii="Consolas" w:eastAsia="Times New Roman" w:hAnsi="Consolas" w:cs="Times New Roman"/>
          <w:color w:val="D4D4D4"/>
          <w:sz w:val="21"/>
          <w:szCs w:val="21"/>
        </w:rPr>
        <w:t>;</w:t>
      </w:r>
    </w:p>
    <w:p w14:paraId="33D3F282" w14:textId="77777777" w:rsidR="00B5306F" w:rsidRPr="00FB66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650B33F9" w14:textId="77777777" w:rsidR="00B5306F" w:rsidRPr="00FB66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B6656">
        <w:rPr>
          <w:rFonts w:ascii="Consolas" w:eastAsia="Times New Roman" w:hAnsi="Consolas" w:cs="Times New Roman"/>
          <w:color w:val="569CD6"/>
          <w:sz w:val="21"/>
          <w:szCs w:val="21"/>
        </w:rPr>
        <w:lastRenderedPageBreak/>
        <w:t>let</w:t>
      </w:r>
      <w:r w:rsidRPr="00FB6656">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applicationRefused</w:t>
      </w:r>
      <w:proofErr w:type="spellEnd"/>
      <w:r w:rsidRPr="00FB6656">
        <w:rPr>
          <w:rFonts w:ascii="Consolas" w:eastAsia="Times New Roman" w:hAnsi="Consolas" w:cs="Times New Roman"/>
          <w:color w:val="D4D4D4"/>
          <w:sz w:val="21"/>
          <w:szCs w:val="21"/>
        </w:rPr>
        <w:t xml:space="preserve"> </w:t>
      </w:r>
      <w:proofErr w:type="gramStart"/>
      <w:r w:rsidRPr="00FB6656">
        <w:rPr>
          <w:rFonts w:ascii="Consolas" w:eastAsia="Times New Roman" w:hAnsi="Consolas" w:cs="Times New Roman"/>
          <w:color w:val="D4D4D4"/>
          <w:sz w:val="21"/>
          <w:szCs w:val="21"/>
        </w:rPr>
        <w:t>= !</w:t>
      </w:r>
      <w:proofErr w:type="spellStart"/>
      <w:r w:rsidRPr="00FB6656">
        <w:rPr>
          <w:rFonts w:ascii="Consolas" w:eastAsia="Times New Roman" w:hAnsi="Consolas" w:cs="Times New Roman"/>
          <w:color w:val="9CDCFE"/>
          <w:sz w:val="21"/>
          <w:szCs w:val="21"/>
        </w:rPr>
        <w:t>eligibleForLoan</w:t>
      </w:r>
      <w:proofErr w:type="spellEnd"/>
      <w:proofErr w:type="gramEnd"/>
      <w:r w:rsidRPr="00FB6656">
        <w:rPr>
          <w:rFonts w:ascii="Consolas" w:eastAsia="Times New Roman" w:hAnsi="Consolas" w:cs="Times New Roman"/>
          <w:color w:val="D4D4D4"/>
          <w:sz w:val="21"/>
          <w:szCs w:val="21"/>
        </w:rPr>
        <w:t>;</w:t>
      </w:r>
    </w:p>
    <w:p w14:paraId="79D5D3FC" w14:textId="77777777" w:rsidR="00B5306F" w:rsidRPr="00FB66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1B326668" w14:textId="77777777" w:rsidR="00B5306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FB6656">
        <w:rPr>
          <w:rFonts w:ascii="Consolas" w:eastAsia="Times New Roman" w:hAnsi="Consolas" w:cs="Times New Roman"/>
          <w:color w:val="9CDCFE"/>
          <w:sz w:val="21"/>
          <w:szCs w:val="21"/>
        </w:rPr>
        <w:t>console</w:t>
      </w:r>
      <w:r w:rsidRPr="00FB6656">
        <w:rPr>
          <w:rFonts w:ascii="Consolas" w:eastAsia="Times New Roman" w:hAnsi="Consolas" w:cs="Times New Roman"/>
          <w:color w:val="D4D4D4"/>
          <w:sz w:val="21"/>
          <w:szCs w:val="21"/>
        </w:rPr>
        <w:t>.</w:t>
      </w:r>
      <w:r w:rsidRPr="00FB6656">
        <w:rPr>
          <w:rFonts w:ascii="Consolas" w:eastAsia="Times New Roman" w:hAnsi="Consolas" w:cs="Times New Roman"/>
          <w:color w:val="DCDCAA"/>
          <w:sz w:val="21"/>
          <w:szCs w:val="21"/>
        </w:rPr>
        <w:t>log</w:t>
      </w:r>
      <w:r w:rsidRPr="00FB6656">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'Eligible'</w:t>
      </w:r>
      <w:r w:rsidRPr="0064190A">
        <w:rPr>
          <w:rFonts w:ascii="Consolas" w:eastAsia="Times New Roman" w:hAnsi="Consolas" w:cs="Times New Roman"/>
          <w:color w:val="D4D4D4"/>
          <w:sz w:val="21"/>
          <w:szCs w:val="21"/>
        </w:rPr>
        <w:t xml:space="preserve">, </w:t>
      </w:r>
      <w:proofErr w:type="spellStart"/>
      <w:r w:rsidRPr="00FB6656">
        <w:rPr>
          <w:rFonts w:ascii="Consolas" w:eastAsia="Times New Roman" w:hAnsi="Consolas" w:cs="Times New Roman"/>
          <w:color w:val="9CDCFE"/>
          <w:sz w:val="21"/>
          <w:szCs w:val="21"/>
        </w:rPr>
        <w:t>eligibleForLoan</w:t>
      </w:r>
      <w:proofErr w:type="spellEnd"/>
      <w:r w:rsidRPr="00FB6656">
        <w:rPr>
          <w:rFonts w:ascii="Consolas" w:eastAsia="Times New Roman" w:hAnsi="Consolas" w:cs="Times New Roman"/>
          <w:color w:val="D4D4D4"/>
          <w:sz w:val="21"/>
          <w:szCs w:val="21"/>
        </w:rPr>
        <w:t>);</w:t>
      </w:r>
    </w:p>
    <w:p w14:paraId="778F60FF" w14:textId="77777777" w:rsidR="00B5306F" w:rsidRPr="00FB66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64190A">
        <w:rPr>
          <w:rFonts w:ascii="Consolas" w:eastAsia="Times New Roman" w:hAnsi="Consolas" w:cs="Times New Roman"/>
          <w:color w:val="9CDCFE"/>
          <w:sz w:val="21"/>
          <w:szCs w:val="21"/>
        </w:rPr>
        <w:t>console</w:t>
      </w:r>
      <w:r w:rsidRPr="0064190A">
        <w:rPr>
          <w:rFonts w:ascii="Consolas" w:eastAsia="Times New Roman" w:hAnsi="Consolas" w:cs="Times New Roman"/>
          <w:color w:val="D4D4D4"/>
          <w:sz w:val="21"/>
          <w:szCs w:val="21"/>
        </w:rPr>
        <w:t>.</w:t>
      </w:r>
      <w:r w:rsidRPr="0064190A">
        <w:rPr>
          <w:rFonts w:ascii="Consolas" w:eastAsia="Times New Roman" w:hAnsi="Consolas" w:cs="Times New Roman"/>
          <w:color w:val="DCDCAA"/>
          <w:sz w:val="21"/>
          <w:szCs w:val="21"/>
        </w:rPr>
        <w:t>log</w:t>
      </w:r>
      <w:r w:rsidRPr="0064190A">
        <w:rPr>
          <w:rFonts w:ascii="Consolas" w:eastAsia="Times New Roman" w:hAnsi="Consolas" w:cs="Times New Roman"/>
          <w:color w:val="D4D4D4"/>
          <w:sz w:val="21"/>
          <w:szCs w:val="21"/>
        </w:rPr>
        <w:t>(</w:t>
      </w:r>
      <w:proofErr w:type="gramEnd"/>
      <w:r w:rsidRPr="0064190A">
        <w:rPr>
          <w:rFonts w:ascii="Consolas" w:eastAsia="Times New Roman" w:hAnsi="Consolas" w:cs="Times New Roman"/>
          <w:color w:val="CE9178"/>
          <w:sz w:val="21"/>
          <w:szCs w:val="21"/>
        </w:rPr>
        <w:t>'Application Refused'</w:t>
      </w:r>
      <w:r w:rsidRPr="0064190A">
        <w:rPr>
          <w:rFonts w:ascii="Consolas" w:eastAsia="Times New Roman" w:hAnsi="Consolas" w:cs="Times New Roman"/>
          <w:color w:val="D4D4D4"/>
          <w:sz w:val="21"/>
          <w:szCs w:val="21"/>
        </w:rPr>
        <w:t xml:space="preserve">, </w:t>
      </w:r>
      <w:proofErr w:type="spellStart"/>
      <w:r w:rsidRPr="0064190A">
        <w:rPr>
          <w:rFonts w:ascii="Consolas" w:eastAsia="Times New Roman" w:hAnsi="Consolas" w:cs="Times New Roman"/>
          <w:color w:val="9CDCFE"/>
          <w:sz w:val="21"/>
          <w:szCs w:val="21"/>
        </w:rPr>
        <w:t>applicationRefused</w:t>
      </w:r>
      <w:proofErr w:type="spellEnd"/>
      <w:r w:rsidRPr="0064190A">
        <w:rPr>
          <w:rFonts w:ascii="Consolas" w:eastAsia="Times New Roman" w:hAnsi="Consolas" w:cs="Times New Roman"/>
          <w:color w:val="D4D4D4"/>
          <w:sz w:val="21"/>
          <w:szCs w:val="21"/>
        </w:rPr>
        <w:t>);</w:t>
      </w:r>
    </w:p>
    <w:p w14:paraId="5288FFD6" w14:textId="77777777" w:rsidR="00B5306F" w:rsidRDefault="00B5306F" w:rsidP="00B5306F">
      <w:pPr>
        <w:pStyle w:val="NoSpacing"/>
        <w:ind w:left="720"/>
      </w:pPr>
    </w:p>
    <w:p w14:paraId="6CCB8F7A" w14:textId="77777777" w:rsidR="00B5306F" w:rsidRDefault="00B5306F" w:rsidP="00B5306F">
      <w:pPr>
        <w:pStyle w:val="NoSpacing"/>
        <w:ind w:left="720"/>
      </w:pPr>
      <w:r>
        <w:t>Executes the opposite of a given value.</w:t>
      </w:r>
    </w:p>
    <w:p w14:paraId="584C3A3F" w14:textId="77777777" w:rsidR="00B5306F" w:rsidRDefault="00B5306F" w:rsidP="00B5306F">
      <w:pPr>
        <w:pStyle w:val="NoSpacing"/>
        <w:ind w:left="720"/>
      </w:pPr>
    </w:p>
    <w:p w14:paraId="7F6377B2" w14:textId="77777777" w:rsidR="00B5306F" w:rsidRDefault="00B5306F" w:rsidP="00B5306F">
      <w:pPr>
        <w:pStyle w:val="NoSpacing"/>
        <w:ind w:left="720"/>
      </w:pPr>
    </w:p>
    <w:p w14:paraId="25F3EEB0" w14:textId="77777777" w:rsidR="00B5306F" w:rsidRDefault="00B5306F" w:rsidP="00B5306F">
      <w:pPr>
        <w:pStyle w:val="NoSpacing"/>
        <w:ind w:left="720"/>
      </w:pPr>
    </w:p>
    <w:p w14:paraId="1A1895B4" w14:textId="77777777" w:rsidR="00B5306F" w:rsidRDefault="00B5306F" w:rsidP="00B5306F">
      <w:pPr>
        <w:pStyle w:val="NoSpacing"/>
        <w:ind w:left="720"/>
      </w:pPr>
    </w:p>
    <w:p w14:paraId="3C33E3F9" w14:textId="77777777" w:rsidR="00B5306F" w:rsidRDefault="00B5306F" w:rsidP="00B5306F">
      <w:pPr>
        <w:pStyle w:val="NoSpacing"/>
        <w:ind w:left="720"/>
      </w:pPr>
    </w:p>
    <w:p w14:paraId="2DBD892C" w14:textId="77777777" w:rsidR="00B5306F" w:rsidRDefault="00B5306F" w:rsidP="00B5306F">
      <w:pPr>
        <w:pStyle w:val="NoSpacing"/>
        <w:numPr>
          <w:ilvl w:val="0"/>
          <w:numId w:val="7"/>
        </w:numPr>
      </w:pPr>
      <w:proofErr w:type="spellStart"/>
      <w:r>
        <w:t>Falsy</w:t>
      </w:r>
      <w:proofErr w:type="spellEnd"/>
      <w:r>
        <w:t xml:space="preserve"> - Mosh - 08 - Logical Operators with Non-Booleans -</w:t>
      </w:r>
      <w:r w:rsidRPr="00D63092">
        <w:t xml:space="preserve"> </w:t>
      </w:r>
      <w:r>
        <w:t xml:space="preserve">If an operand ((pair)) is not a Boolean true or false, it will try to interpret it as what we call truthy or </w:t>
      </w:r>
      <w:proofErr w:type="spellStart"/>
      <w:r>
        <w:t>falsy</w:t>
      </w:r>
      <w:proofErr w:type="spellEnd"/>
      <w:r>
        <w:t xml:space="preserve">.  E.g., </w:t>
      </w:r>
      <w:r>
        <w:br/>
      </w:r>
      <w:r>
        <w:br/>
        <w:t>I think:</w:t>
      </w:r>
      <w:r>
        <w:br/>
        <w:t>0 || ‘’</w:t>
      </w:r>
      <w:r>
        <w:br/>
      </w:r>
      <w:r>
        <w:br/>
      </w:r>
      <w:r>
        <w:br/>
      </w:r>
      <w:r>
        <w:br/>
        <w:t xml:space="preserve"> The values of </w:t>
      </w:r>
      <w:proofErr w:type="spellStart"/>
      <w:r>
        <w:t>falsy</w:t>
      </w:r>
      <w:proofErr w:type="spellEnd"/>
      <w:r>
        <w:t xml:space="preserve"> are:</w:t>
      </w:r>
    </w:p>
    <w:p w14:paraId="5B441BEC" w14:textId="77777777" w:rsidR="00B5306F" w:rsidRDefault="00B5306F" w:rsidP="00B5306F">
      <w:pPr>
        <w:pStyle w:val="NoSpacing"/>
        <w:numPr>
          <w:ilvl w:val="0"/>
          <w:numId w:val="8"/>
        </w:numPr>
      </w:pPr>
      <w:r>
        <w:t>Undefined</w:t>
      </w:r>
    </w:p>
    <w:p w14:paraId="5EF01CC0" w14:textId="77777777" w:rsidR="00B5306F" w:rsidRDefault="00B5306F" w:rsidP="00B5306F">
      <w:pPr>
        <w:pStyle w:val="NoSpacing"/>
        <w:numPr>
          <w:ilvl w:val="0"/>
          <w:numId w:val="8"/>
        </w:numPr>
      </w:pPr>
      <w:r>
        <w:t>Null</w:t>
      </w:r>
    </w:p>
    <w:p w14:paraId="3C8BE0CB" w14:textId="77777777" w:rsidR="00B5306F" w:rsidRDefault="00B5306F" w:rsidP="00B5306F">
      <w:pPr>
        <w:pStyle w:val="NoSpacing"/>
        <w:numPr>
          <w:ilvl w:val="0"/>
          <w:numId w:val="8"/>
        </w:numPr>
      </w:pPr>
      <w:r>
        <w:t>The number zero 0</w:t>
      </w:r>
    </w:p>
    <w:p w14:paraId="5D3BACED" w14:textId="77777777" w:rsidR="00B5306F" w:rsidRDefault="00B5306F" w:rsidP="00B5306F">
      <w:pPr>
        <w:pStyle w:val="NoSpacing"/>
        <w:numPr>
          <w:ilvl w:val="0"/>
          <w:numId w:val="8"/>
        </w:numPr>
      </w:pPr>
      <w:r>
        <w:t>Boolean false</w:t>
      </w:r>
    </w:p>
    <w:p w14:paraId="5565F07D" w14:textId="77777777" w:rsidR="00B5306F" w:rsidRDefault="00B5306F" w:rsidP="00B5306F">
      <w:pPr>
        <w:pStyle w:val="NoSpacing"/>
        <w:numPr>
          <w:ilvl w:val="0"/>
          <w:numId w:val="8"/>
        </w:numPr>
      </w:pPr>
      <w:r>
        <w:t>Empty string ‘’</w:t>
      </w:r>
    </w:p>
    <w:p w14:paraId="42C7D6EF" w14:textId="77777777" w:rsidR="00B5306F" w:rsidRDefault="00B5306F" w:rsidP="00B5306F">
      <w:pPr>
        <w:pStyle w:val="NoSpacing"/>
        <w:numPr>
          <w:ilvl w:val="0"/>
          <w:numId w:val="8"/>
        </w:numPr>
      </w:pPr>
      <w:r>
        <w:t xml:space="preserve">Not a number </w:t>
      </w:r>
      <w:proofErr w:type="spellStart"/>
      <w:r>
        <w:t>NaN</w:t>
      </w:r>
      <w:proofErr w:type="spellEnd"/>
      <w:r>
        <w:t xml:space="preserve"> groups</w:t>
      </w:r>
    </w:p>
    <w:p w14:paraId="078D5B68" w14:textId="77777777" w:rsidR="00B5306F" w:rsidRDefault="00B5306F" w:rsidP="00B5306F">
      <w:pPr>
        <w:pStyle w:val="NoSpacing"/>
        <w:ind w:left="720"/>
      </w:pPr>
    </w:p>
    <w:p w14:paraId="54F84A52" w14:textId="77777777" w:rsidR="00B5306F" w:rsidRDefault="00B5306F" w:rsidP="00B5306F">
      <w:pPr>
        <w:pStyle w:val="NoSpacing"/>
      </w:pPr>
    </w:p>
    <w:p w14:paraId="544805B4" w14:textId="77777777" w:rsidR="00B5306F" w:rsidRDefault="00B5306F" w:rsidP="00B5306F">
      <w:pPr>
        <w:pStyle w:val="NoSpacing"/>
        <w:numPr>
          <w:ilvl w:val="0"/>
          <w:numId w:val="9"/>
        </w:numPr>
      </w:pPr>
      <w:r>
        <w:t xml:space="preserve">Truthy - Mosh - 08 - Logical Operators with Non-Booleans - Anything that is not </w:t>
      </w:r>
      <w:proofErr w:type="spellStart"/>
      <w:r>
        <w:t>falsy</w:t>
      </w:r>
      <w:proofErr w:type="spellEnd"/>
      <w:r>
        <w:t xml:space="preserve"> ((and is not a Boolean)) is truthy.  </w:t>
      </w:r>
    </w:p>
    <w:p w14:paraId="6A0FA307" w14:textId="77777777" w:rsidR="00B5306F" w:rsidRDefault="00B5306F" w:rsidP="00B5306F">
      <w:pPr>
        <w:pStyle w:val="NoSpacing"/>
        <w:ind w:left="720"/>
      </w:pPr>
      <w:r>
        <w:br/>
        <w:t>false || 1 || 2</w:t>
      </w:r>
    </w:p>
    <w:p w14:paraId="74EE3F2C" w14:textId="77777777" w:rsidR="00B5306F" w:rsidRDefault="00B5306F" w:rsidP="00B5306F">
      <w:pPr>
        <w:pStyle w:val="NoSpacing"/>
        <w:ind w:left="720"/>
      </w:pPr>
      <w:r>
        <w:t xml:space="preserve">The console outputs 1, as logical </w:t>
      </w:r>
      <w:proofErr w:type="gramStart"/>
      <w:r>
        <w:t>Or</w:t>
      </w:r>
      <w:proofErr w:type="gramEnd"/>
      <w:r>
        <w:t xml:space="preserve"> returns first true answer it finds.  </w:t>
      </w:r>
      <w:r>
        <w:br/>
      </w:r>
      <w:r>
        <w:br/>
        <w:t>false || ‘Mosh’</w:t>
      </w:r>
      <w:r>
        <w:br/>
        <w:t>‘Mosh’</w:t>
      </w:r>
      <w:r>
        <w:br/>
      </w:r>
      <w:r>
        <w:br/>
        <w:t>False || 1</w:t>
      </w:r>
      <w:r>
        <w:br/>
        <w:t>1</w:t>
      </w:r>
    </w:p>
    <w:p w14:paraId="72FA6FF2" w14:textId="77777777" w:rsidR="00B5306F" w:rsidRDefault="00B5306F" w:rsidP="00B5306F">
      <w:pPr>
        <w:pStyle w:val="NoSpacing"/>
        <w:ind w:left="720"/>
      </w:pPr>
    </w:p>
    <w:p w14:paraId="0CA58596" w14:textId="77777777" w:rsidR="00B5306F" w:rsidRPr="00D7430E"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'red'</w:t>
      </w:r>
      <w:r w:rsidRPr="00D7430E">
        <w:rPr>
          <w:rFonts w:ascii="Consolas" w:eastAsia="Times New Roman" w:hAnsi="Consolas" w:cs="Times New Roman"/>
          <w:color w:val="D4D4D4"/>
          <w:sz w:val="21"/>
          <w:szCs w:val="21"/>
        </w:rPr>
        <w:t>;</w:t>
      </w:r>
    </w:p>
    <w:p w14:paraId="450289E8" w14:textId="77777777" w:rsidR="00B5306F" w:rsidRPr="00D7430E"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 xml:space="preserve"> = </w:t>
      </w:r>
      <w:r w:rsidRPr="00D7430E">
        <w:rPr>
          <w:rFonts w:ascii="Consolas" w:eastAsia="Times New Roman" w:hAnsi="Consolas" w:cs="Times New Roman"/>
          <w:color w:val="CE9178"/>
          <w:sz w:val="21"/>
          <w:szCs w:val="21"/>
        </w:rPr>
        <w:t>'blue'</w:t>
      </w:r>
      <w:r w:rsidRPr="00D7430E">
        <w:rPr>
          <w:rFonts w:ascii="Consolas" w:eastAsia="Times New Roman" w:hAnsi="Consolas" w:cs="Times New Roman"/>
          <w:color w:val="D4D4D4"/>
          <w:sz w:val="21"/>
          <w:szCs w:val="21"/>
        </w:rPr>
        <w:t>;</w:t>
      </w:r>
    </w:p>
    <w:p w14:paraId="0D716EE3" w14:textId="77777777" w:rsidR="00B5306F" w:rsidRPr="00D7430E"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569CD6"/>
          <w:sz w:val="21"/>
          <w:szCs w:val="21"/>
        </w:rPr>
        <w:t>let</w:t>
      </w:r>
      <w:r w:rsidRPr="00D7430E">
        <w:rPr>
          <w:rFonts w:ascii="Consolas" w:eastAsia="Times New Roman" w:hAnsi="Consolas" w:cs="Times New Roman"/>
          <w:color w:val="D4D4D4"/>
          <w:sz w:val="21"/>
          <w:szCs w:val="21"/>
        </w:rPr>
        <w:t xml:space="preserve"> </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userColor</w:t>
      </w:r>
      <w:proofErr w:type="spellEnd"/>
      <w:r w:rsidRPr="00D7430E">
        <w:rPr>
          <w:rFonts w:ascii="Consolas" w:eastAsia="Times New Roman" w:hAnsi="Consolas" w:cs="Times New Roman"/>
          <w:color w:val="D4D4D4"/>
          <w:sz w:val="21"/>
          <w:szCs w:val="21"/>
        </w:rPr>
        <w:t xml:space="preserve"> || </w:t>
      </w:r>
      <w:proofErr w:type="spellStart"/>
      <w:r w:rsidRPr="00D7430E">
        <w:rPr>
          <w:rFonts w:ascii="Consolas" w:eastAsia="Times New Roman" w:hAnsi="Consolas" w:cs="Times New Roman"/>
          <w:color w:val="9CDCFE"/>
          <w:sz w:val="21"/>
          <w:szCs w:val="21"/>
        </w:rPr>
        <w:t>defaultColor</w:t>
      </w:r>
      <w:proofErr w:type="spellEnd"/>
      <w:r w:rsidRPr="00D7430E">
        <w:rPr>
          <w:rFonts w:ascii="Consolas" w:eastAsia="Times New Roman" w:hAnsi="Consolas" w:cs="Times New Roman"/>
          <w:color w:val="D4D4D4"/>
          <w:sz w:val="21"/>
          <w:szCs w:val="21"/>
        </w:rPr>
        <w:t>;</w:t>
      </w:r>
    </w:p>
    <w:p w14:paraId="53B7B9A1" w14:textId="77777777" w:rsidR="00B5306F" w:rsidRPr="00D7430E"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4A59340C" w14:textId="77777777" w:rsidR="00B5306F" w:rsidRPr="00D7430E"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7430E">
        <w:rPr>
          <w:rFonts w:ascii="Consolas" w:eastAsia="Times New Roman" w:hAnsi="Consolas" w:cs="Times New Roman"/>
          <w:color w:val="9CDCFE"/>
          <w:sz w:val="21"/>
          <w:szCs w:val="21"/>
        </w:rPr>
        <w:t>console</w:t>
      </w:r>
      <w:r w:rsidRPr="00D7430E">
        <w:rPr>
          <w:rFonts w:ascii="Consolas" w:eastAsia="Times New Roman" w:hAnsi="Consolas" w:cs="Times New Roman"/>
          <w:color w:val="D4D4D4"/>
          <w:sz w:val="21"/>
          <w:szCs w:val="21"/>
        </w:rPr>
        <w:t>.</w:t>
      </w:r>
      <w:r w:rsidRPr="00D7430E">
        <w:rPr>
          <w:rFonts w:ascii="Consolas" w:eastAsia="Times New Roman" w:hAnsi="Consolas" w:cs="Times New Roman"/>
          <w:color w:val="DCDCAA"/>
          <w:sz w:val="21"/>
          <w:szCs w:val="21"/>
        </w:rPr>
        <w:t>log</w:t>
      </w:r>
      <w:r w:rsidRPr="00D7430E">
        <w:rPr>
          <w:rFonts w:ascii="Consolas" w:eastAsia="Times New Roman" w:hAnsi="Consolas" w:cs="Times New Roman"/>
          <w:color w:val="D4D4D4"/>
          <w:sz w:val="21"/>
          <w:szCs w:val="21"/>
        </w:rPr>
        <w:t>(</w:t>
      </w:r>
      <w:proofErr w:type="spellStart"/>
      <w:r w:rsidRPr="00D7430E">
        <w:rPr>
          <w:rFonts w:ascii="Consolas" w:eastAsia="Times New Roman" w:hAnsi="Consolas" w:cs="Times New Roman"/>
          <w:color w:val="9CDCFE"/>
          <w:sz w:val="21"/>
          <w:szCs w:val="21"/>
        </w:rPr>
        <w:t>currentColor</w:t>
      </w:r>
      <w:proofErr w:type="spellEnd"/>
      <w:r w:rsidRPr="00D7430E">
        <w:rPr>
          <w:rFonts w:ascii="Consolas" w:eastAsia="Times New Roman" w:hAnsi="Consolas" w:cs="Times New Roman"/>
          <w:color w:val="D4D4D4"/>
          <w:sz w:val="21"/>
          <w:szCs w:val="21"/>
        </w:rPr>
        <w:t>);</w:t>
      </w:r>
    </w:p>
    <w:p w14:paraId="5B2E930A" w14:textId="77777777" w:rsidR="00B5306F" w:rsidRDefault="00B5306F" w:rsidP="00B5306F">
      <w:pPr>
        <w:pStyle w:val="NoSpacing"/>
        <w:ind w:left="720"/>
      </w:pPr>
    </w:p>
    <w:p w14:paraId="24CBC8F1" w14:textId="77777777" w:rsidR="00B5306F" w:rsidRDefault="00B5306F" w:rsidP="00B5306F">
      <w:pPr>
        <w:pStyle w:val="NoSpacing"/>
      </w:pPr>
    </w:p>
    <w:p w14:paraId="38E88504" w14:textId="77777777" w:rsidR="00B5306F" w:rsidRDefault="00B5306F" w:rsidP="00B5306F">
      <w:pPr>
        <w:pStyle w:val="NoSpacing"/>
        <w:numPr>
          <w:ilvl w:val="0"/>
          <w:numId w:val="9"/>
        </w:numPr>
      </w:pPr>
      <w:r>
        <w:t xml:space="preserve">Short-Circuiting - Mosh - 08 - Logical Operators with Non-Booleans - Z def - Multiple operands separated by Logical </w:t>
      </w:r>
      <w:proofErr w:type="spellStart"/>
      <w:r>
        <w:t>Ors</w:t>
      </w:r>
      <w:proofErr w:type="spellEnd"/>
      <w:r>
        <w:t xml:space="preserve"> will ignore all but the first true/truthy? operand it encounters, ignoring the rest.</w:t>
      </w:r>
    </w:p>
    <w:p w14:paraId="4B43BE86" w14:textId="77777777" w:rsidR="00B5306F" w:rsidRDefault="00B5306F" w:rsidP="00B5306F">
      <w:pPr>
        <w:pStyle w:val="NoSpacing"/>
      </w:pPr>
    </w:p>
    <w:p w14:paraId="00F0ECE1" w14:textId="77777777" w:rsidR="00B5306F" w:rsidRDefault="00B5306F" w:rsidP="00B5306F">
      <w:pPr>
        <w:pStyle w:val="NoSpacing"/>
      </w:pPr>
    </w:p>
    <w:p w14:paraId="35BC312E" w14:textId="77777777" w:rsidR="00B5306F" w:rsidRDefault="00B5306F" w:rsidP="00B5306F">
      <w:pPr>
        <w:pStyle w:val="NoSpacing"/>
      </w:pPr>
    </w:p>
    <w:p w14:paraId="0FB78975" w14:textId="77777777" w:rsidR="00B5306F" w:rsidRDefault="00B5306F" w:rsidP="00B5306F">
      <w:pPr>
        <w:pStyle w:val="NoSpacing"/>
        <w:numPr>
          <w:ilvl w:val="0"/>
          <w:numId w:val="9"/>
        </w:numPr>
      </w:pPr>
      <w:r>
        <w:t xml:space="preserve">Bit - Mosh - 09 - Bitwise Operators - </w:t>
      </w:r>
      <w:r w:rsidRPr="00ED32C6">
        <w:rPr>
          <w:highlight w:val="green"/>
        </w:rPr>
        <w:t>One</w:t>
      </w:r>
      <w:r>
        <w:t xml:space="preserve"> of the 8 digits or bits, that make up a single number:</w:t>
      </w:r>
      <w:r>
        <w:br/>
        <w:t xml:space="preserve">1 = </w:t>
      </w:r>
      <w:r w:rsidRPr="00ED32C6">
        <w:rPr>
          <w:highlight w:val="green"/>
        </w:rPr>
        <w:t>0</w:t>
      </w:r>
      <w:r>
        <w:t>0000001</w:t>
      </w:r>
    </w:p>
    <w:p w14:paraId="0F2100FC" w14:textId="77777777" w:rsidR="00B5306F" w:rsidRDefault="00B5306F" w:rsidP="00B5306F">
      <w:pPr>
        <w:pStyle w:val="NoSpacing"/>
        <w:ind w:left="720"/>
      </w:pPr>
    </w:p>
    <w:p w14:paraId="002F6EDC" w14:textId="77777777" w:rsidR="00B5306F" w:rsidRDefault="00B5306F" w:rsidP="00B5306F">
      <w:pPr>
        <w:pStyle w:val="NoSpacing"/>
        <w:numPr>
          <w:ilvl w:val="0"/>
          <w:numId w:val="9"/>
        </w:numPr>
      </w:pPr>
      <w:r>
        <w:t xml:space="preserve">Byte - Mosh - 09 - Bitwise Operators - Eight bits.  Eight bits = 1 </w:t>
      </w:r>
      <w:proofErr w:type="gramStart"/>
      <w:r>
        <w:t>byte</w:t>
      </w:r>
      <w:proofErr w:type="gramEnd"/>
      <w:r>
        <w:t xml:space="preserve">.  0000001 = 1 byte.   </w:t>
      </w:r>
    </w:p>
    <w:p w14:paraId="36BCA0F3" w14:textId="77777777" w:rsidR="00B5306F" w:rsidRDefault="00B5306F" w:rsidP="00B5306F">
      <w:pPr>
        <w:pStyle w:val="ListParagraph"/>
      </w:pPr>
    </w:p>
    <w:p w14:paraId="7D775880" w14:textId="77777777" w:rsidR="00B5306F" w:rsidRDefault="00B5306F" w:rsidP="00B5306F">
      <w:pPr>
        <w:pStyle w:val="NoSpacing"/>
        <w:numPr>
          <w:ilvl w:val="0"/>
          <w:numId w:val="9"/>
        </w:numPr>
      </w:pPr>
      <w:r>
        <w:t xml:space="preserve">Bitwise Operator - Mosh - 09 - Bitwise Operators - “Bitwise operators in JavaScript or any other programming languages are similar to logical operators but they work on the individual bits of a number.”  Primarily we use the Logical </w:t>
      </w:r>
      <w:proofErr w:type="gramStart"/>
      <w:r>
        <w:t>Or</w:t>
      </w:r>
      <w:proofErr w:type="gramEnd"/>
      <w:r>
        <w:t xml:space="preserve"> and Logical &amp; operators.</w:t>
      </w:r>
    </w:p>
    <w:p w14:paraId="668B2700" w14:textId="77777777" w:rsidR="00B5306F" w:rsidRDefault="00B5306F" w:rsidP="00B5306F">
      <w:pPr>
        <w:pStyle w:val="ListParagraph"/>
      </w:pPr>
    </w:p>
    <w:p w14:paraId="036418A0" w14:textId="77777777" w:rsidR="00B5306F" w:rsidRDefault="00B5306F" w:rsidP="00B5306F">
      <w:pPr>
        <w:pStyle w:val="NoSpacing"/>
        <w:numPr>
          <w:ilvl w:val="0"/>
          <w:numId w:val="9"/>
        </w:numPr>
      </w:pPr>
      <w:r>
        <w:t xml:space="preserve">Bitwise Or - Mosh - 09 - Bitwise Operators - See Logical Or - Bitwise Or is represented by a single vertical line </w:t>
      </w:r>
      <w:proofErr w:type="gramStart"/>
      <w:r>
        <w:t>| ,</w:t>
      </w:r>
      <w:proofErr w:type="gramEnd"/>
      <w:r>
        <w:t xml:space="preserve"> in contrast to a Logical Or with a double vertical line ||</w:t>
      </w:r>
      <w:r>
        <w:br/>
      </w:r>
    </w:p>
    <w:p w14:paraId="32115BA3" w14:textId="77777777" w:rsidR="00B5306F" w:rsidRPr="00077AE8"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077AE8">
        <w:rPr>
          <w:rFonts w:ascii="Consolas" w:eastAsia="Times New Roman" w:hAnsi="Consolas" w:cs="Times New Roman"/>
          <w:color w:val="9CDCFE"/>
          <w:sz w:val="21"/>
          <w:szCs w:val="21"/>
        </w:rPr>
        <w:t>console</w:t>
      </w:r>
      <w:r w:rsidRPr="00077AE8">
        <w:rPr>
          <w:rFonts w:ascii="Consolas" w:eastAsia="Times New Roman" w:hAnsi="Consolas" w:cs="Times New Roman"/>
          <w:color w:val="D4D4D4"/>
          <w:sz w:val="21"/>
          <w:szCs w:val="21"/>
        </w:rPr>
        <w:t>.</w:t>
      </w:r>
      <w:r w:rsidRPr="00077AE8">
        <w:rPr>
          <w:rFonts w:ascii="Consolas" w:eastAsia="Times New Roman" w:hAnsi="Consolas" w:cs="Times New Roman"/>
          <w:color w:val="DCDCAA"/>
          <w:sz w:val="21"/>
          <w:szCs w:val="21"/>
        </w:rPr>
        <w:t>log</w:t>
      </w:r>
      <w:r w:rsidRPr="00077AE8">
        <w:rPr>
          <w:rFonts w:ascii="Consolas" w:eastAsia="Times New Roman" w:hAnsi="Consolas" w:cs="Times New Roman"/>
          <w:color w:val="D4D4D4"/>
          <w:sz w:val="21"/>
          <w:szCs w:val="21"/>
        </w:rPr>
        <w:t>(</w:t>
      </w:r>
      <w:proofErr w:type="gramEnd"/>
      <w:r w:rsidRPr="00077AE8">
        <w:rPr>
          <w:rFonts w:ascii="Consolas" w:eastAsia="Times New Roman" w:hAnsi="Consolas" w:cs="Times New Roman"/>
          <w:color w:val="B5CEA8"/>
          <w:sz w:val="21"/>
          <w:szCs w:val="21"/>
        </w:rPr>
        <w:t>1</w:t>
      </w:r>
      <w:r w:rsidRPr="00077AE8">
        <w:rPr>
          <w:rFonts w:ascii="Consolas" w:eastAsia="Times New Roman" w:hAnsi="Consolas" w:cs="Times New Roman"/>
          <w:color w:val="D4D4D4"/>
          <w:sz w:val="21"/>
          <w:szCs w:val="21"/>
        </w:rPr>
        <w:t xml:space="preserve"> | </w:t>
      </w:r>
      <w:r w:rsidRPr="00077AE8">
        <w:rPr>
          <w:rFonts w:ascii="Consolas" w:eastAsia="Times New Roman" w:hAnsi="Consolas" w:cs="Times New Roman"/>
          <w:color w:val="B5CEA8"/>
          <w:sz w:val="21"/>
          <w:szCs w:val="21"/>
        </w:rPr>
        <w:t>2</w:t>
      </w:r>
      <w:r w:rsidRPr="00077AE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5EF547D1" w14:textId="77777777" w:rsidR="00B5306F" w:rsidRDefault="00B5306F" w:rsidP="00B5306F">
      <w:pPr>
        <w:pStyle w:val="NoSpacing"/>
      </w:pPr>
    </w:p>
    <w:p w14:paraId="02D10155" w14:textId="77777777" w:rsidR="00B5306F" w:rsidRDefault="00B5306F" w:rsidP="00B5306F">
      <w:pPr>
        <w:pStyle w:val="NoSpacing"/>
      </w:pPr>
      <w:r>
        <w:tab/>
        <w:t>With Bitwise Or, the process looks like this:</w:t>
      </w:r>
    </w:p>
    <w:p w14:paraId="272CDCA4" w14:textId="77777777" w:rsidR="00B5306F" w:rsidRDefault="00B5306F" w:rsidP="00B5306F">
      <w:pPr>
        <w:pStyle w:val="NoSpacing"/>
      </w:pPr>
    </w:p>
    <w:p w14:paraId="7F195359" w14:textId="77777777" w:rsidR="00B5306F" w:rsidRPr="00BE72AE"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1 = 0000001</w:t>
      </w:r>
    </w:p>
    <w:p w14:paraId="099F7106" w14:textId="77777777" w:rsidR="00B5306F" w:rsidRPr="00BE72AE"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2 = 0000010</w:t>
      </w:r>
    </w:p>
    <w:p w14:paraId="44BFB80A" w14:textId="77777777" w:rsidR="00B5306F" w:rsidRPr="00BE72AE"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E72AE">
        <w:rPr>
          <w:rFonts w:ascii="Consolas" w:eastAsia="Times New Roman" w:hAnsi="Consolas" w:cs="Times New Roman"/>
          <w:color w:val="6A9955"/>
          <w:sz w:val="21"/>
          <w:szCs w:val="21"/>
        </w:rPr>
        <w:t xml:space="preserve">R = </w:t>
      </w:r>
      <w:proofErr w:type="gramStart"/>
      <w:r w:rsidRPr="00BE72AE">
        <w:rPr>
          <w:rFonts w:ascii="Consolas" w:eastAsia="Times New Roman" w:hAnsi="Consolas" w:cs="Times New Roman"/>
          <w:color w:val="6A9955"/>
          <w:sz w:val="21"/>
          <w:szCs w:val="21"/>
        </w:rPr>
        <w:t>0000011</w:t>
      </w:r>
      <w:r>
        <w:rPr>
          <w:rFonts w:ascii="Consolas" w:eastAsia="Times New Roman" w:hAnsi="Consolas" w:cs="Times New Roman"/>
          <w:color w:val="6A9955"/>
          <w:sz w:val="21"/>
          <w:szCs w:val="21"/>
        </w:rPr>
        <w:t xml:space="preserve">  (</w:t>
      </w:r>
      <w:proofErr w:type="gramEnd"/>
      <w:r>
        <w:rPr>
          <w:rFonts w:ascii="Consolas" w:eastAsia="Times New Roman" w:hAnsi="Consolas" w:cs="Times New Roman"/>
          <w:color w:val="6A9955"/>
          <w:sz w:val="21"/>
          <w:szCs w:val="21"/>
        </w:rPr>
        <w:t>(AKA 3))</w:t>
      </w:r>
    </w:p>
    <w:p w14:paraId="0A042EB4" w14:textId="77777777" w:rsidR="00B5306F" w:rsidRDefault="00B5306F" w:rsidP="00B5306F">
      <w:pPr>
        <w:pStyle w:val="NoSpacing"/>
      </w:pPr>
    </w:p>
    <w:p w14:paraId="5D80656A" w14:textId="77777777" w:rsidR="00B5306F" w:rsidRDefault="00B5306F" w:rsidP="00B5306F">
      <w:pPr>
        <w:pStyle w:val="NoSpacing"/>
        <w:ind w:left="720"/>
      </w:pPr>
      <w:r>
        <w:t xml:space="preserve">Now, this operator here is going to look at each of these bits in a vertical way.  If either of these bits is one, the result will be one. </w:t>
      </w:r>
      <w:proofErr w:type="gramStart"/>
      <w:r>
        <w:t>Otherwise</w:t>
      </w:r>
      <w:proofErr w:type="gramEnd"/>
      <w:r>
        <w:t xml:space="preserve"> it will be zero”</w:t>
      </w:r>
    </w:p>
    <w:p w14:paraId="21BF6BED" w14:textId="77777777" w:rsidR="00B5306F" w:rsidRDefault="00B5306F" w:rsidP="00B5306F">
      <w:pPr>
        <w:pStyle w:val="NoSpacing"/>
      </w:pPr>
      <w:r>
        <w:br/>
      </w:r>
    </w:p>
    <w:p w14:paraId="479C2376" w14:textId="77777777" w:rsidR="00B5306F" w:rsidRDefault="00B5306F" w:rsidP="00B5306F">
      <w:pPr>
        <w:pStyle w:val="NoSpacing"/>
        <w:numPr>
          <w:ilvl w:val="0"/>
          <w:numId w:val="10"/>
        </w:numPr>
      </w:pPr>
      <w:r>
        <w:t>0+0=0</w:t>
      </w:r>
    </w:p>
    <w:p w14:paraId="4C0940D4" w14:textId="77777777" w:rsidR="00B5306F" w:rsidRDefault="00B5306F" w:rsidP="00B5306F">
      <w:pPr>
        <w:pStyle w:val="NoSpacing"/>
        <w:numPr>
          <w:ilvl w:val="0"/>
          <w:numId w:val="10"/>
        </w:numPr>
      </w:pPr>
      <w:r>
        <w:t>0+1=1</w:t>
      </w:r>
    </w:p>
    <w:p w14:paraId="1A08F27D" w14:textId="77777777" w:rsidR="00B5306F" w:rsidRDefault="00B5306F" w:rsidP="00B5306F">
      <w:pPr>
        <w:pStyle w:val="NoSpacing"/>
        <w:numPr>
          <w:ilvl w:val="0"/>
          <w:numId w:val="10"/>
        </w:numPr>
      </w:pPr>
      <w:r>
        <w:t>1+1=1</w:t>
      </w:r>
    </w:p>
    <w:p w14:paraId="644B6758" w14:textId="77777777" w:rsidR="00B5306F" w:rsidRDefault="00B5306F" w:rsidP="00B5306F">
      <w:pPr>
        <w:pStyle w:val="NoSpacing"/>
      </w:pPr>
    </w:p>
    <w:p w14:paraId="3BC8952D" w14:textId="77777777" w:rsidR="00B5306F" w:rsidRDefault="00B5306F" w:rsidP="00B5306F">
      <w:pPr>
        <w:pStyle w:val="NoSpacing"/>
        <w:ind w:left="1080"/>
      </w:pPr>
      <w:r>
        <w:t xml:space="preserve">00000001+ 00000010 = </w:t>
      </w:r>
      <w:proofErr w:type="gramStart"/>
      <w:r>
        <w:t>00000011  Or</w:t>
      </w:r>
      <w:proofErr w:type="gramEnd"/>
      <w:r>
        <w:t>, 1 + 2 = 3</w:t>
      </w:r>
    </w:p>
    <w:p w14:paraId="190FC301" w14:textId="77777777" w:rsidR="00B5306F" w:rsidRDefault="00B5306F" w:rsidP="00B5306F">
      <w:pPr>
        <w:pStyle w:val="NoSpacing"/>
        <w:ind w:left="1080"/>
      </w:pPr>
    </w:p>
    <w:p w14:paraId="0CB8C72C" w14:textId="77777777" w:rsidR="00B5306F" w:rsidRDefault="00B5306F" w:rsidP="00B5306F">
      <w:pPr>
        <w:pStyle w:val="NoSpacing"/>
      </w:pPr>
    </w:p>
    <w:p w14:paraId="27BD933D" w14:textId="77777777" w:rsidR="00B5306F" w:rsidRDefault="00B5306F" w:rsidP="00B5306F">
      <w:pPr>
        <w:pStyle w:val="NoSpacing"/>
        <w:numPr>
          <w:ilvl w:val="0"/>
          <w:numId w:val="12"/>
        </w:numPr>
      </w:pPr>
      <w:r>
        <w:t xml:space="preserve">Bitwise And, Bitwise &amp; - Mosh - 09 - Bitwise Operators - See Logical &amp; </w:t>
      </w:r>
      <w:proofErr w:type="gramStart"/>
      <w:r>
        <w:t>-  If</w:t>
      </w:r>
      <w:proofErr w:type="gramEnd"/>
      <w:r>
        <w:t xml:space="preserve"> both numbers are one, one will be returned, otherwise the result will be zero.</w:t>
      </w:r>
    </w:p>
    <w:p w14:paraId="2EC6641A" w14:textId="77777777" w:rsidR="00B5306F" w:rsidRDefault="00B5306F" w:rsidP="00B5306F">
      <w:pPr>
        <w:pStyle w:val="NoSpacing"/>
      </w:pPr>
    </w:p>
    <w:p w14:paraId="0BFB043A" w14:textId="77777777" w:rsidR="00B5306F" w:rsidRPr="00FC2C2B"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FC2C2B">
        <w:rPr>
          <w:rFonts w:ascii="Consolas" w:eastAsia="Times New Roman" w:hAnsi="Consolas" w:cs="Times New Roman"/>
          <w:color w:val="9CDCFE"/>
          <w:sz w:val="21"/>
          <w:szCs w:val="21"/>
        </w:rPr>
        <w:t>console</w:t>
      </w:r>
      <w:r w:rsidRPr="00FC2C2B">
        <w:rPr>
          <w:rFonts w:ascii="Consolas" w:eastAsia="Times New Roman" w:hAnsi="Consolas" w:cs="Times New Roman"/>
          <w:color w:val="D4D4D4"/>
          <w:sz w:val="21"/>
          <w:szCs w:val="21"/>
        </w:rPr>
        <w:t>.</w:t>
      </w:r>
      <w:r w:rsidRPr="00FC2C2B">
        <w:rPr>
          <w:rFonts w:ascii="Consolas" w:eastAsia="Times New Roman" w:hAnsi="Consolas" w:cs="Times New Roman"/>
          <w:color w:val="DCDCAA"/>
          <w:sz w:val="21"/>
          <w:szCs w:val="21"/>
        </w:rPr>
        <w:t>log</w:t>
      </w:r>
      <w:r w:rsidRPr="00FC2C2B">
        <w:rPr>
          <w:rFonts w:ascii="Consolas" w:eastAsia="Times New Roman" w:hAnsi="Consolas" w:cs="Times New Roman"/>
          <w:color w:val="D4D4D4"/>
          <w:sz w:val="21"/>
          <w:szCs w:val="21"/>
        </w:rPr>
        <w:t>(</w:t>
      </w:r>
      <w:proofErr w:type="gramEnd"/>
      <w:r w:rsidRPr="00FC2C2B">
        <w:rPr>
          <w:rFonts w:ascii="Consolas" w:eastAsia="Times New Roman" w:hAnsi="Consolas" w:cs="Times New Roman"/>
          <w:color w:val="B5CEA8"/>
          <w:sz w:val="21"/>
          <w:szCs w:val="21"/>
        </w:rPr>
        <w:t>1</w:t>
      </w:r>
      <w:r w:rsidRPr="00FC2C2B">
        <w:rPr>
          <w:rFonts w:ascii="Consolas" w:eastAsia="Times New Roman" w:hAnsi="Consolas" w:cs="Times New Roman"/>
          <w:color w:val="D4D4D4"/>
          <w:sz w:val="21"/>
          <w:szCs w:val="21"/>
        </w:rPr>
        <w:t xml:space="preserve"> &amp; </w:t>
      </w:r>
      <w:r w:rsidRPr="00FC2C2B">
        <w:rPr>
          <w:rFonts w:ascii="Consolas" w:eastAsia="Times New Roman" w:hAnsi="Consolas" w:cs="Times New Roman"/>
          <w:color w:val="B5CEA8"/>
          <w:sz w:val="21"/>
          <w:szCs w:val="21"/>
        </w:rPr>
        <w:t>2</w:t>
      </w:r>
      <w:r w:rsidRPr="00FC2C2B">
        <w:rPr>
          <w:rFonts w:ascii="Consolas" w:eastAsia="Times New Roman" w:hAnsi="Consolas" w:cs="Times New Roman"/>
          <w:color w:val="D4D4D4"/>
          <w:sz w:val="21"/>
          <w:szCs w:val="21"/>
        </w:rPr>
        <w:t xml:space="preserve">); </w:t>
      </w:r>
      <w:r w:rsidRPr="00FC2C2B">
        <w:rPr>
          <w:rFonts w:ascii="Consolas" w:eastAsia="Times New Roman" w:hAnsi="Consolas" w:cs="Times New Roman"/>
          <w:color w:val="6A9955"/>
          <w:sz w:val="21"/>
          <w:szCs w:val="21"/>
        </w:rPr>
        <w:t>// Bitwise And</w:t>
      </w:r>
    </w:p>
    <w:p w14:paraId="37DDE330" w14:textId="77777777" w:rsidR="00B5306F" w:rsidRDefault="00B5306F" w:rsidP="00B5306F">
      <w:pPr>
        <w:pStyle w:val="NoSpacing"/>
      </w:pPr>
    </w:p>
    <w:p w14:paraId="5661722A" w14:textId="77777777" w:rsidR="00B5306F" w:rsidRPr="00FC2C2B"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1 = 0000001</w:t>
      </w:r>
    </w:p>
    <w:p w14:paraId="7365AB44" w14:textId="77777777" w:rsidR="00B5306F" w:rsidRPr="00FC2C2B"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2 = 0000010</w:t>
      </w:r>
    </w:p>
    <w:p w14:paraId="1E685321" w14:textId="77777777" w:rsidR="00B5306F" w:rsidRPr="00FC2C2B"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C2C2B">
        <w:rPr>
          <w:rFonts w:ascii="Consolas" w:eastAsia="Times New Roman" w:hAnsi="Consolas" w:cs="Times New Roman"/>
          <w:color w:val="6A9955"/>
          <w:sz w:val="21"/>
          <w:szCs w:val="21"/>
        </w:rPr>
        <w:t>3 = 0000011</w:t>
      </w:r>
    </w:p>
    <w:p w14:paraId="2349E38B" w14:textId="77777777" w:rsidR="00B5306F" w:rsidRDefault="00B5306F" w:rsidP="00B5306F">
      <w:pPr>
        <w:pStyle w:val="NoSpacing"/>
        <w:ind w:left="720"/>
      </w:pPr>
      <w:r w:rsidRPr="00FC2C2B">
        <w:rPr>
          <w:rFonts w:ascii="Consolas" w:eastAsia="Times New Roman" w:hAnsi="Consolas" w:cs="Times New Roman"/>
          <w:color w:val="6A9955"/>
          <w:sz w:val="21"/>
          <w:szCs w:val="21"/>
        </w:rPr>
        <w:t>R = 0000000</w:t>
      </w:r>
    </w:p>
    <w:p w14:paraId="64AB1B11" w14:textId="77777777" w:rsidR="00B5306F" w:rsidRDefault="00B5306F" w:rsidP="00B5306F">
      <w:pPr>
        <w:pStyle w:val="NoSpacing"/>
      </w:pPr>
    </w:p>
    <w:p w14:paraId="133A57A2"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bookmarkStart w:id="14" w:name="_Hlk104987834"/>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readPermission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4</w:t>
      </w:r>
      <w:r w:rsidRPr="00A835CF">
        <w:rPr>
          <w:rFonts w:ascii="Consolas" w:eastAsia="Times New Roman" w:hAnsi="Consolas" w:cs="Times New Roman"/>
          <w:color w:val="D4D4D4"/>
          <w:sz w:val="21"/>
          <w:szCs w:val="21"/>
        </w:rPr>
        <w:t>;</w:t>
      </w:r>
    </w:p>
    <w:p w14:paraId="4040B060"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2</w:t>
      </w:r>
      <w:r w:rsidRPr="00A835CF">
        <w:rPr>
          <w:rFonts w:ascii="Consolas" w:eastAsia="Times New Roman" w:hAnsi="Consolas" w:cs="Times New Roman"/>
          <w:color w:val="D4D4D4"/>
          <w:sz w:val="21"/>
          <w:szCs w:val="21"/>
        </w:rPr>
        <w:t>;</w:t>
      </w:r>
    </w:p>
    <w:p w14:paraId="0CBB3A81"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const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4FC1FF"/>
          <w:sz w:val="21"/>
          <w:szCs w:val="21"/>
        </w:rPr>
        <w:t>executePermission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1</w:t>
      </w:r>
      <w:r w:rsidRPr="00A835CF">
        <w:rPr>
          <w:rFonts w:ascii="Consolas" w:eastAsia="Times New Roman" w:hAnsi="Consolas" w:cs="Times New Roman"/>
          <w:color w:val="D4D4D4"/>
          <w:sz w:val="21"/>
          <w:szCs w:val="21"/>
        </w:rPr>
        <w:t>;</w:t>
      </w:r>
    </w:p>
    <w:p w14:paraId="05C0225C"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36F2DF71"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r w:rsidRPr="00A835CF">
        <w:rPr>
          <w:rFonts w:ascii="Consolas" w:eastAsia="Times New Roman" w:hAnsi="Consolas" w:cs="Times New Roman"/>
          <w:color w:val="B5CEA8"/>
          <w:sz w:val="21"/>
          <w:szCs w:val="21"/>
        </w:rPr>
        <w:t>0</w:t>
      </w:r>
      <w:r w:rsidRPr="00A835CF">
        <w:rPr>
          <w:rFonts w:ascii="Consolas" w:eastAsia="Times New Roman" w:hAnsi="Consolas" w:cs="Times New Roman"/>
          <w:color w:val="D4D4D4"/>
          <w:sz w:val="21"/>
          <w:szCs w:val="21"/>
        </w:rPr>
        <w:t>;</w:t>
      </w:r>
    </w:p>
    <w:p w14:paraId="1E72B87C"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 </w:t>
      </w:r>
      <w:proofErr w:type="spellStart"/>
      <w:r w:rsidRPr="00A835CF">
        <w:rPr>
          <w:rFonts w:ascii="Consolas" w:eastAsia="Times New Roman" w:hAnsi="Consolas" w:cs="Times New Roman"/>
          <w:color w:val="4FC1FF"/>
          <w:sz w:val="21"/>
          <w:szCs w:val="21"/>
        </w:rPr>
        <w:t>writePermission</w:t>
      </w:r>
      <w:proofErr w:type="spellEnd"/>
      <w:r w:rsidRPr="00A835CF">
        <w:rPr>
          <w:rFonts w:ascii="Consolas" w:eastAsia="Times New Roman" w:hAnsi="Consolas" w:cs="Times New Roman"/>
          <w:color w:val="D4D4D4"/>
          <w:sz w:val="21"/>
          <w:szCs w:val="21"/>
        </w:rPr>
        <w:t>;</w:t>
      </w:r>
    </w:p>
    <w:p w14:paraId="321C3CFF"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005CD536"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569CD6"/>
          <w:sz w:val="21"/>
          <w:szCs w:val="21"/>
        </w:rPr>
        <w:t>let</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 xml:space="preserve"> =</w:t>
      </w:r>
    </w:p>
    <w:p w14:paraId="046C328A"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proofErr w:type="spellStart"/>
      <w:r w:rsidRPr="00A835CF">
        <w:rPr>
          <w:rFonts w:ascii="Consolas" w:eastAsia="Times New Roman" w:hAnsi="Consolas" w:cs="Times New Roman"/>
          <w:color w:val="9CDCFE"/>
          <w:sz w:val="21"/>
          <w:szCs w:val="21"/>
        </w:rPr>
        <w:t>myPermission</w:t>
      </w:r>
      <w:proofErr w:type="spellEnd"/>
      <w:r w:rsidRPr="00A835CF">
        <w:rPr>
          <w:rFonts w:ascii="Consolas" w:eastAsia="Times New Roman" w:hAnsi="Consolas" w:cs="Times New Roman"/>
          <w:color w:val="D4D4D4"/>
          <w:sz w:val="21"/>
          <w:szCs w:val="21"/>
        </w:rPr>
        <w:t xml:space="preserve"> &amp; </w:t>
      </w:r>
      <w:proofErr w:type="spellStart"/>
      <w:r w:rsidRPr="00A835CF">
        <w:rPr>
          <w:rFonts w:ascii="Consolas" w:eastAsia="Times New Roman" w:hAnsi="Consolas" w:cs="Times New Roman"/>
          <w:color w:val="4FC1FF"/>
          <w:sz w:val="21"/>
          <w:szCs w:val="21"/>
        </w:rPr>
        <w:t>readPermission</w:t>
      </w:r>
      <w:proofErr w:type="spellEnd"/>
      <w:proofErr w:type="gramStart"/>
      <w:r w:rsidRPr="00A835CF">
        <w:rPr>
          <w:rFonts w:ascii="Consolas" w:eastAsia="Times New Roman" w:hAnsi="Consolas" w:cs="Times New Roman"/>
          <w:color w:val="D4D4D4"/>
          <w:sz w:val="21"/>
          <w:szCs w:val="21"/>
        </w:rPr>
        <w:t>) ?</w:t>
      </w:r>
      <w:proofErr w:type="gramEnd"/>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'yes'</w:t>
      </w:r>
      <w:r w:rsidRPr="00A835CF">
        <w:rPr>
          <w:rFonts w:ascii="Consolas" w:eastAsia="Times New Roman" w:hAnsi="Consolas" w:cs="Times New Roman"/>
          <w:color w:val="D4D4D4"/>
          <w:sz w:val="21"/>
          <w:szCs w:val="21"/>
        </w:rPr>
        <w:t xml:space="preserve">: </w:t>
      </w:r>
      <w:r w:rsidRPr="00A835CF">
        <w:rPr>
          <w:rFonts w:ascii="Consolas" w:eastAsia="Times New Roman" w:hAnsi="Consolas" w:cs="Times New Roman"/>
          <w:color w:val="CE9178"/>
          <w:sz w:val="21"/>
          <w:szCs w:val="21"/>
        </w:rPr>
        <w:t>'no'</w:t>
      </w:r>
      <w:r w:rsidRPr="00A835CF">
        <w:rPr>
          <w:rFonts w:ascii="Consolas" w:eastAsia="Times New Roman" w:hAnsi="Consolas" w:cs="Times New Roman"/>
          <w:color w:val="D4D4D4"/>
          <w:sz w:val="21"/>
          <w:szCs w:val="21"/>
        </w:rPr>
        <w:t>;</w:t>
      </w:r>
    </w:p>
    <w:p w14:paraId="45DB9B45"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14E084B1" w14:textId="77777777" w:rsidR="00B5306F" w:rsidRPr="00A835CF"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A835CF">
        <w:rPr>
          <w:rFonts w:ascii="Consolas" w:eastAsia="Times New Roman" w:hAnsi="Consolas" w:cs="Times New Roman"/>
          <w:color w:val="D4D4D4"/>
          <w:sz w:val="21"/>
          <w:szCs w:val="21"/>
        </w:rPr>
        <w:t> </w:t>
      </w:r>
      <w:r w:rsidRPr="00A835CF">
        <w:rPr>
          <w:rFonts w:ascii="Consolas" w:eastAsia="Times New Roman" w:hAnsi="Consolas" w:cs="Times New Roman"/>
          <w:color w:val="9CDCFE"/>
          <w:sz w:val="21"/>
          <w:szCs w:val="21"/>
        </w:rPr>
        <w:t>console</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DCDCAA"/>
          <w:sz w:val="21"/>
          <w:szCs w:val="21"/>
        </w:rPr>
        <w:t>log</w:t>
      </w:r>
      <w:r w:rsidRPr="00A835CF">
        <w:rPr>
          <w:rFonts w:ascii="Consolas" w:eastAsia="Times New Roman" w:hAnsi="Consolas" w:cs="Times New Roman"/>
          <w:color w:val="D4D4D4"/>
          <w:sz w:val="21"/>
          <w:szCs w:val="21"/>
        </w:rPr>
        <w:t>(</w:t>
      </w:r>
      <w:r w:rsidRPr="00A835CF">
        <w:rPr>
          <w:rFonts w:ascii="Consolas" w:eastAsia="Times New Roman" w:hAnsi="Consolas" w:cs="Times New Roman"/>
          <w:color w:val="9CDCFE"/>
          <w:sz w:val="21"/>
          <w:szCs w:val="21"/>
        </w:rPr>
        <w:t>message</w:t>
      </w:r>
      <w:r w:rsidRPr="00A835CF">
        <w:rPr>
          <w:rFonts w:ascii="Consolas" w:eastAsia="Times New Roman" w:hAnsi="Consolas" w:cs="Times New Roman"/>
          <w:color w:val="D4D4D4"/>
          <w:sz w:val="21"/>
          <w:szCs w:val="21"/>
        </w:rPr>
        <w:t>);</w:t>
      </w:r>
    </w:p>
    <w:bookmarkEnd w:id="14"/>
    <w:p w14:paraId="044F26BD" w14:textId="77777777" w:rsidR="00B5306F" w:rsidRDefault="00B5306F" w:rsidP="00B5306F">
      <w:pPr>
        <w:pStyle w:val="NoSpacing"/>
        <w:ind w:left="720"/>
      </w:pPr>
    </w:p>
    <w:p w14:paraId="6B8DC91E" w14:textId="77777777" w:rsidR="00B5306F" w:rsidRDefault="00B5306F" w:rsidP="00B5306F">
      <w:pPr>
        <w:pStyle w:val="NoSpacing"/>
        <w:ind w:left="720"/>
      </w:pPr>
      <w:r>
        <w:t xml:space="preserve">In the above, </w:t>
      </w:r>
      <w:proofErr w:type="spellStart"/>
      <w:r>
        <w:t>myPermission</w:t>
      </w:r>
      <w:proofErr w:type="spellEnd"/>
      <w:r>
        <w:t xml:space="preserve"> equals zero </w:t>
      </w:r>
      <w:proofErr w:type="gramStart"/>
      <w:r>
        <w:t>Or</w:t>
      </w:r>
      <w:proofErr w:type="gramEnd"/>
      <w:r>
        <w:t xml:space="preserve"> (bitwise Or) </w:t>
      </w:r>
      <w:proofErr w:type="spellStart"/>
      <w:r>
        <w:t>readPermission</w:t>
      </w:r>
      <w:proofErr w:type="spellEnd"/>
      <w:r>
        <w:t xml:space="preserve"> is 4 aka 0000010, or </w:t>
      </w:r>
      <w:proofErr w:type="spellStart"/>
      <w:r>
        <w:t>writePermission</w:t>
      </w:r>
      <w:proofErr w:type="spellEnd"/>
      <w:r>
        <w:t xml:space="preserve"> 2 aka 00000010.  </w:t>
      </w:r>
    </w:p>
    <w:p w14:paraId="39698766" w14:textId="77777777" w:rsidR="00B5306F" w:rsidRDefault="00B5306F" w:rsidP="00B5306F">
      <w:pPr>
        <w:pStyle w:val="NoSpacing"/>
        <w:ind w:left="720"/>
      </w:pPr>
    </w:p>
    <w:p w14:paraId="207C2581" w14:textId="77777777" w:rsidR="00B5306F" w:rsidRDefault="00B5306F" w:rsidP="00B5306F">
      <w:pPr>
        <w:pStyle w:val="NoSpacing"/>
        <w:ind w:left="720"/>
      </w:pPr>
      <w:r>
        <w:t xml:space="preserve">And message (which is logged on the console) is </w:t>
      </w:r>
      <w:proofErr w:type="spellStart"/>
      <w:r>
        <w:t>myPermission</w:t>
      </w:r>
      <w:proofErr w:type="spellEnd"/>
      <w:r>
        <w:t xml:space="preserve"> aka 0 And (Logical &amp;) </w:t>
      </w:r>
      <w:proofErr w:type="spellStart"/>
      <w:r>
        <w:t>readPermission</w:t>
      </w:r>
      <w:proofErr w:type="spellEnd"/>
      <w:r>
        <w:t xml:space="preserve"> 4.  If both are zero, the conditional/turnery operator evaluates the statement as false, and returns no, if </w:t>
      </w:r>
      <w:proofErr w:type="spellStart"/>
      <w:r>
        <w:t>readPermission</w:t>
      </w:r>
      <w:proofErr w:type="spellEnd"/>
      <w:r>
        <w:t xml:space="preserve"> 4 is True, the turnery operator evaluates the statement as true and returns yes.</w:t>
      </w:r>
      <w:r>
        <w:br/>
      </w:r>
      <w:r>
        <w:br/>
        <w:t>Hence, the expressions above are utilizing bitwise values to determine statements values.</w:t>
      </w:r>
    </w:p>
    <w:p w14:paraId="55B78A59" w14:textId="77777777" w:rsidR="00B5306F" w:rsidRDefault="00B5306F" w:rsidP="00B5306F">
      <w:pPr>
        <w:pStyle w:val="NoSpacing"/>
        <w:ind w:left="720"/>
      </w:pPr>
    </w:p>
    <w:p w14:paraId="7D4352EB" w14:textId="77777777" w:rsidR="00B5306F" w:rsidRPr="001F6FD6" w:rsidRDefault="00B5306F" w:rsidP="00B5306F">
      <w:pPr>
        <w:pStyle w:val="NoSpacing"/>
        <w:ind w:left="720"/>
      </w:pPr>
      <w:r>
        <w:t xml:space="preserve">“So, here’s what I want you to take away. With the </w:t>
      </w:r>
      <w:r w:rsidRPr="00AF1685">
        <w:t xml:space="preserve">bitwise or </w:t>
      </w:r>
      <w:proofErr w:type="gramStart"/>
      <w:r w:rsidRPr="00AF1685">
        <w:t>operator</w:t>
      </w:r>
      <w:proofErr w:type="gramEnd"/>
      <w:r>
        <w:t xml:space="preserve"> we can add permissions.  And with the </w:t>
      </w:r>
      <w:r w:rsidRPr="00AF1685">
        <w:t>bitwise &amp; operator</w:t>
      </w:r>
      <w:r>
        <w:t xml:space="preserve"> we can check to see if we have a given permission.”</w:t>
      </w:r>
    </w:p>
    <w:p w14:paraId="1AD0F25E" w14:textId="77777777" w:rsidR="00B5306F" w:rsidRDefault="00B5306F" w:rsidP="00B5306F">
      <w:pPr>
        <w:pStyle w:val="NoSpacing"/>
        <w:ind w:left="720"/>
      </w:pPr>
    </w:p>
    <w:p w14:paraId="5CEEB053" w14:textId="77777777" w:rsidR="00B5306F" w:rsidRDefault="00B5306F" w:rsidP="00B5306F">
      <w:pPr>
        <w:pStyle w:val="NoSpacing"/>
        <w:ind w:left="720"/>
      </w:pPr>
    </w:p>
    <w:p w14:paraId="4BEF587D" w14:textId="77777777" w:rsidR="00B5306F" w:rsidRDefault="00B5306F" w:rsidP="00B5306F">
      <w:pPr>
        <w:pStyle w:val="NoSpacing"/>
        <w:numPr>
          <w:ilvl w:val="0"/>
          <w:numId w:val="12"/>
        </w:numPr>
      </w:pPr>
      <w:r w:rsidRPr="00C765B7">
        <w:rPr>
          <w:b/>
          <w:bCs/>
          <w:i/>
          <w:iCs/>
          <w:color w:val="FF0000"/>
        </w:rPr>
        <w:t>Condition*</w:t>
      </w:r>
      <w:r>
        <w:rPr>
          <w:b/>
          <w:bCs/>
          <w:i/>
          <w:iCs/>
          <w:color w:val="FF0000"/>
        </w:rPr>
        <w:t xml:space="preserve"> (In context of if…else)</w:t>
      </w:r>
      <w:r>
        <w:t xml:space="preserve"> - From </w:t>
      </w:r>
      <w:hyperlink r:id="rId13" w:anchor="syntax" w:history="1">
        <w:r>
          <w:rPr>
            <w:rStyle w:val="Hyperlink"/>
          </w:rPr>
          <w:t>MDN</w:t>
        </w:r>
      </w:hyperlink>
      <w:r>
        <w:t xml:space="preserve"> - </w:t>
      </w:r>
      <w:r w:rsidRPr="00C765B7">
        <w:t>An </w:t>
      </w:r>
      <w:hyperlink r:id="rId14" w:anchor="expressions" w:history="1">
        <w:r w:rsidRPr="00C765B7">
          <w:rPr>
            <w:rStyle w:val="Hyperlink"/>
          </w:rPr>
          <w:t>expression</w:t>
        </w:r>
      </w:hyperlink>
      <w:r w:rsidRPr="00C765B7">
        <w:t> that is considered to be either </w:t>
      </w:r>
      <w:hyperlink r:id="rId15" w:history="1">
        <w:r w:rsidRPr="00C765B7">
          <w:rPr>
            <w:rStyle w:val="Hyperlink"/>
          </w:rPr>
          <w:t>truthy</w:t>
        </w:r>
      </w:hyperlink>
      <w:r w:rsidRPr="00C765B7">
        <w:t> or </w:t>
      </w:r>
      <w:proofErr w:type="spellStart"/>
      <w:r>
        <w:fldChar w:fldCharType="begin"/>
      </w:r>
      <w:r>
        <w:instrText xml:space="preserve"> HYPERLINK "https://developer.mozilla.org/en-US/docs/Glossary/Falsy" </w:instrText>
      </w:r>
      <w:r>
        <w:fldChar w:fldCharType="separate"/>
      </w:r>
      <w:r w:rsidRPr="00C765B7">
        <w:rPr>
          <w:rStyle w:val="Hyperlink"/>
        </w:rPr>
        <w:t>falsy</w:t>
      </w:r>
      <w:proofErr w:type="spellEnd"/>
      <w:r>
        <w:rPr>
          <w:rStyle w:val="Hyperlink"/>
        </w:rPr>
        <w:fldChar w:fldCharType="end"/>
      </w:r>
      <w:r w:rsidRPr="00C765B7">
        <w:t>.</w:t>
      </w:r>
    </w:p>
    <w:p w14:paraId="3822824F" w14:textId="77777777" w:rsidR="00B5306F" w:rsidRDefault="00B5306F" w:rsidP="00B5306F">
      <w:pPr>
        <w:pStyle w:val="NoSpacing"/>
        <w:ind w:left="720"/>
      </w:pPr>
    </w:p>
    <w:p w14:paraId="1EEDF4CE" w14:textId="77777777" w:rsidR="00B5306F" w:rsidRPr="003B7CD8" w:rsidRDefault="00B5306F" w:rsidP="00B5306F">
      <w:pPr>
        <w:pStyle w:val="NoSpacing"/>
        <w:numPr>
          <w:ilvl w:val="0"/>
          <w:numId w:val="12"/>
        </w:numPr>
      </w:pPr>
      <w:r>
        <w:t xml:space="preserve">Conditional Statement* - From </w:t>
      </w:r>
      <w:hyperlink r:id="rId16" w:history="1">
        <w:r>
          <w:rPr>
            <w:rStyle w:val="Hyperlink"/>
          </w:rPr>
          <w:t>W3Schools</w:t>
        </w:r>
      </w:hyperlink>
      <w:r>
        <w:t xml:space="preserve"> </w:t>
      </w:r>
      <w:proofErr w:type="gramStart"/>
      <w:r>
        <w:t xml:space="preserve">-  </w:t>
      </w:r>
      <w:r w:rsidRPr="003B7CD8">
        <w:t>Conditional</w:t>
      </w:r>
      <w:proofErr w:type="gramEnd"/>
      <w:r w:rsidRPr="003B7CD8">
        <w:t xml:space="preserve"> statements are used to perform different actions based on different conditions.</w:t>
      </w:r>
    </w:p>
    <w:p w14:paraId="29D55017" w14:textId="77777777" w:rsidR="00B5306F" w:rsidRPr="003B7CD8" w:rsidRDefault="00B5306F" w:rsidP="00B5306F">
      <w:pPr>
        <w:pStyle w:val="NoSpacing"/>
        <w:ind w:left="720"/>
      </w:pPr>
      <w:r>
        <w:br/>
      </w:r>
      <w:r w:rsidRPr="003B7CD8">
        <w:t>Very often when you write code, you want to perform different actions for different decisions.</w:t>
      </w:r>
    </w:p>
    <w:p w14:paraId="776E403E" w14:textId="77777777" w:rsidR="00B5306F" w:rsidRDefault="00B5306F" w:rsidP="00B5306F">
      <w:pPr>
        <w:pStyle w:val="NoSpacing"/>
        <w:ind w:left="720"/>
      </w:pPr>
    </w:p>
    <w:p w14:paraId="5BA38C13" w14:textId="77777777" w:rsidR="00B5306F" w:rsidRPr="003B7CD8" w:rsidRDefault="00B5306F" w:rsidP="00B5306F">
      <w:pPr>
        <w:pStyle w:val="NoSpacing"/>
        <w:ind w:left="720"/>
      </w:pPr>
      <w:r w:rsidRPr="003B7CD8">
        <w:t>You can use conditional statements in your code to do this.</w:t>
      </w:r>
    </w:p>
    <w:p w14:paraId="2C4190FE" w14:textId="77777777" w:rsidR="00B5306F" w:rsidRDefault="00B5306F" w:rsidP="00B5306F">
      <w:pPr>
        <w:pStyle w:val="NoSpacing"/>
        <w:ind w:left="720"/>
      </w:pPr>
    </w:p>
    <w:p w14:paraId="6A641CD0" w14:textId="77777777" w:rsidR="00B5306F" w:rsidRPr="003B7CD8" w:rsidRDefault="00B5306F" w:rsidP="00B5306F">
      <w:pPr>
        <w:pStyle w:val="NoSpacing"/>
        <w:ind w:left="720"/>
      </w:pPr>
      <w:r w:rsidRPr="003B7CD8">
        <w:t>In JavaScript we have the following conditional statements:</w:t>
      </w:r>
    </w:p>
    <w:p w14:paraId="1DB24EC7" w14:textId="77777777" w:rsidR="00B5306F" w:rsidRPr="003B7CD8" w:rsidRDefault="00B5306F" w:rsidP="00B5306F">
      <w:pPr>
        <w:pStyle w:val="NoSpacing"/>
        <w:numPr>
          <w:ilvl w:val="1"/>
          <w:numId w:val="12"/>
        </w:numPr>
      </w:pPr>
      <w:r w:rsidRPr="003B7CD8">
        <w:t>Use </w:t>
      </w:r>
      <w:r w:rsidRPr="003B7CD8">
        <w:rPr>
          <w:b/>
          <w:bCs/>
        </w:rPr>
        <w:t>if</w:t>
      </w:r>
      <w:r w:rsidRPr="003B7CD8">
        <w:t> to specify a block of code to be executed, if a specified condition is true</w:t>
      </w:r>
    </w:p>
    <w:p w14:paraId="5C84DB65" w14:textId="77777777" w:rsidR="00B5306F" w:rsidRPr="003B7CD8" w:rsidRDefault="00B5306F" w:rsidP="00B5306F">
      <w:pPr>
        <w:pStyle w:val="NoSpacing"/>
        <w:numPr>
          <w:ilvl w:val="1"/>
          <w:numId w:val="12"/>
        </w:numPr>
      </w:pPr>
      <w:r w:rsidRPr="003B7CD8">
        <w:t>Use </w:t>
      </w:r>
      <w:r w:rsidRPr="003B7CD8">
        <w:rPr>
          <w:b/>
          <w:bCs/>
        </w:rPr>
        <w:t>else</w:t>
      </w:r>
      <w:r w:rsidRPr="003B7CD8">
        <w:t> to specify a block of code to be executed, if the same condition is false</w:t>
      </w:r>
    </w:p>
    <w:p w14:paraId="6FE186E2" w14:textId="77777777" w:rsidR="00B5306F" w:rsidRPr="003B7CD8" w:rsidRDefault="00B5306F" w:rsidP="00B5306F">
      <w:pPr>
        <w:pStyle w:val="NoSpacing"/>
        <w:numPr>
          <w:ilvl w:val="1"/>
          <w:numId w:val="12"/>
        </w:numPr>
      </w:pPr>
      <w:r w:rsidRPr="003B7CD8">
        <w:t>Use </w:t>
      </w:r>
      <w:r w:rsidRPr="003B7CD8">
        <w:rPr>
          <w:b/>
          <w:bCs/>
        </w:rPr>
        <w:t>else if</w:t>
      </w:r>
      <w:r w:rsidRPr="003B7CD8">
        <w:t> to specify a new condition to test, if the first condition is false</w:t>
      </w:r>
    </w:p>
    <w:p w14:paraId="3A007A19" w14:textId="77777777" w:rsidR="00B5306F" w:rsidRDefault="00B5306F" w:rsidP="00B5306F">
      <w:pPr>
        <w:pStyle w:val="NoSpacing"/>
        <w:numPr>
          <w:ilvl w:val="1"/>
          <w:numId w:val="12"/>
        </w:numPr>
      </w:pPr>
      <w:r w:rsidRPr="003B7CD8">
        <w:t>Use </w:t>
      </w:r>
      <w:r w:rsidRPr="003B7CD8">
        <w:rPr>
          <w:b/>
          <w:bCs/>
        </w:rPr>
        <w:t>switch</w:t>
      </w:r>
      <w:r w:rsidRPr="003B7CD8">
        <w:t> to specify many alternative blocks of code to be executed</w:t>
      </w:r>
    </w:p>
    <w:p w14:paraId="3F58DD6F" w14:textId="77777777" w:rsidR="00B5306F" w:rsidRPr="003B7CD8" w:rsidRDefault="00B5306F" w:rsidP="00B5306F">
      <w:pPr>
        <w:pStyle w:val="NoSpacing"/>
      </w:pPr>
    </w:p>
    <w:p w14:paraId="4F33C8AF" w14:textId="77777777" w:rsidR="00B5306F" w:rsidRDefault="00B5306F" w:rsidP="00B5306F">
      <w:pPr>
        <w:pStyle w:val="NoSpacing"/>
        <w:ind w:left="720"/>
      </w:pPr>
      <w:r>
        <w:t>((Zacks example)):</w:t>
      </w:r>
    </w:p>
    <w:p w14:paraId="10A6C7DB" w14:textId="77777777" w:rsidR="00B5306F" w:rsidRPr="002007E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569CD6"/>
          <w:sz w:val="21"/>
          <w:szCs w:val="21"/>
        </w:rPr>
        <w:t>let</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D4D4D4"/>
          <w:sz w:val="21"/>
          <w:szCs w:val="21"/>
        </w:rPr>
        <w:t>=  </w:t>
      </w:r>
      <w:r w:rsidRPr="002007EA">
        <w:rPr>
          <w:rFonts w:ascii="Consolas" w:eastAsia="Times New Roman" w:hAnsi="Consolas" w:cs="Times New Roman"/>
          <w:color w:val="B5CEA8"/>
          <w:sz w:val="21"/>
          <w:szCs w:val="21"/>
        </w:rPr>
        <w:t>4</w:t>
      </w:r>
      <w:proofErr w:type="gramEnd"/>
      <w:r w:rsidRPr="002007EA">
        <w:rPr>
          <w:rFonts w:ascii="Consolas" w:eastAsia="Times New Roman" w:hAnsi="Consolas" w:cs="Times New Roman"/>
          <w:color w:val="D4D4D4"/>
          <w:sz w:val="21"/>
          <w:szCs w:val="21"/>
        </w:rPr>
        <w:t>;</w:t>
      </w:r>
    </w:p>
    <w:p w14:paraId="694DCDB6" w14:textId="77777777" w:rsidR="00B5306F" w:rsidRPr="002007EA"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68D99EF3" w14:textId="77777777" w:rsidR="00B5306F" w:rsidRPr="002007E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6</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proofErr w:type="gramStart"/>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w:t>
      </w:r>
      <w:proofErr w:type="gramEnd"/>
      <w:r w:rsidRPr="002007EA">
        <w:rPr>
          <w:rFonts w:ascii="Consolas" w:eastAsia="Times New Roman" w:hAnsi="Consolas" w:cs="Times New Roman"/>
          <w:color w:val="D4D4D4"/>
          <w:sz w:val="21"/>
          <w:szCs w:val="21"/>
        </w:rPr>
        <w:t xml:space="preserve"> </w:t>
      </w:r>
    </w:p>
    <w:p w14:paraId="7FB3B653" w14:textId="77777777" w:rsidR="00B5306F" w:rsidRPr="002007E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morning'</w:t>
      </w:r>
      <w:r w:rsidRPr="002007EA">
        <w:rPr>
          <w:rFonts w:ascii="Consolas" w:eastAsia="Times New Roman" w:hAnsi="Consolas" w:cs="Times New Roman"/>
          <w:color w:val="D4D4D4"/>
          <w:sz w:val="21"/>
          <w:szCs w:val="21"/>
        </w:rPr>
        <w:t>);</w:t>
      </w:r>
    </w:p>
    <w:p w14:paraId="2C669D7E" w14:textId="77777777" w:rsidR="00B5306F" w:rsidRPr="002007E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C586C0"/>
          <w:sz w:val="21"/>
          <w:szCs w:val="21"/>
        </w:rPr>
        <w:t>if</w:t>
      </w:r>
      <w:r w:rsidRPr="002007EA">
        <w:rPr>
          <w:rFonts w:ascii="Consolas" w:eastAsia="Times New Roman" w:hAnsi="Consolas" w:cs="Times New Roman"/>
          <w:color w:val="D4D4D4"/>
          <w:sz w:val="21"/>
          <w:szCs w:val="21"/>
        </w:rPr>
        <w:t xml:space="preserve">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&gt;= </w:t>
      </w:r>
      <w:r w:rsidRPr="002007EA">
        <w:rPr>
          <w:rFonts w:ascii="Consolas" w:eastAsia="Times New Roman" w:hAnsi="Consolas" w:cs="Times New Roman"/>
          <w:color w:val="B5CEA8"/>
          <w:sz w:val="21"/>
          <w:szCs w:val="21"/>
        </w:rPr>
        <w:t>12</w:t>
      </w:r>
      <w:r w:rsidRPr="002007EA">
        <w:rPr>
          <w:rFonts w:ascii="Consolas" w:eastAsia="Times New Roman" w:hAnsi="Consolas" w:cs="Times New Roman"/>
          <w:color w:val="D4D4D4"/>
          <w:sz w:val="21"/>
          <w:szCs w:val="21"/>
        </w:rPr>
        <w:t xml:space="preserve"> &amp;&amp; </w:t>
      </w:r>
      <w:r w:rsidRPr="002007EA">
        <w:rPr>
          <w:rFonts w:ascii="Consolas" w:eastAsia="Times New Roman" w:hAnsi="Consolas" w:cs="Times New Roman"/>
          <w:color w:val="9CDCFE"/>
          <w:sz w:val="21"/>
          <w:szCs w:val="21"/>
        </w:rPr>
        <w:t>hour</w:t>
      </w:r>
      <w:r w:rsidRPr="002007EA">
        <w:rPr>
          <w:rFonts w:ascii="Consolas" w:eastAsia="Times New Roman" w:hAnsi="Consolas" w:cs="Times New Roman"/>
          <w:color w:val="D4D4D4"/>
          <w:sz w:val="21"/>
          <w:szCs w:val="21"/>
        </w:rPr>
        <w:t xml:space="preserve"> &lt; </w:t>
      </w:r>
      <w:r w:rsidRPr="002007EA">
        <w:rPr>
          <w:rFonts w:ascii="Consolas" w:eastAsia="Times New Roman" w:hAnsi="Consolas" w:cs="Times New Roman"/>
          <w:color w:val="B5CEA8"/>
          <w:sz w:val="21"/>
          <w:szCs w:val="21"/>
        </w:rPr>
        <w:t>18</w:t>
      </w:r>
      <w:r w:rsidRPr="002007EA">
        <w:rPr>
          <w:rFonts w:ascii="Consolas" w:eastAsia="Times New Roman" w:hAnsi="Consolas" w:cs="Times New Roman"/>
          <w:color w:val="D4D4D4"/>
          <w:sz w:val="21"/>
          <w:szCs w:val="21"/>
        </w:rPr>
        <w:t xml:space="preserve">) </w:t>
      </w:r>
    </w:p>
    <w:p w14:paraId="77B4B0AE" w14:textId="77777777" w:rsidR="00B5306F" w:rsidRPr="002007E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D4D4D4"/>
          <w:sz w:val="21"/>
          <w:szCs w:val="21"/>
        </w:rPr>
        <w:t xml:space="preserve">    </w:t>
      </w: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Afternoon!'</w:t>
      </w:r>
      <w:r w:rsidRPr="002007EA">
        <w:rPr>
          <w:rFonts w:ascii="Consolas" w:eastAsia="Times New Roman" w:hAnsi="Consolas" w:cs="Times New Roman"/>
          <w:color w:val="D4D4D4"/>
          <w:sz w:val="21"/>
          <w:szCs w:val="21"/>
        </w:rPr>
        <w:t>);</w:t>
      </w:r>
    </w:p>
    <w:p w14:paraId="69EAEF1B" w14:textId="77777777" w:rsidR="00B5306F" w:rsidRPr="002007EA"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007EA">
        <w:rPr>
          <w:rFonts w:ascii="Consolas" w:eastAsia="Times New Roman" w:hAnsi="Consolas" w:cs="Times New Roman"/>
          <w:color w:val="C586C0"/>
          <w:sz w:val="21"/>
          <w:szCs w:val="21"/>
        </w:rPr>
        <w:t>else</w:t>
      </w:r>
      <w:r w:rsidRPr="002007EA">
        <w:rPr>
          <w:rFonts w:ascii="Consolas" w:eastAsia="Times New Roman" w:hAnsi="Consolas" w:cs="Times New Roman"/>
          <w:color w:val="D4D4D4"/>
          <w:sz w:val="21"/>
          <w:szCs w:val="21"/>
        </w:rPr>
        <w:t xml:space="preserve"> </w:t>
      </w:r>
    </w:p>
    <w:p w14:paraId="74E3CE39" w14:textId="77777777" w:rsidR="00B5306F" w:rsidRPr="002007EA"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2007EA">
        <w:rPr>
          <w:rFonts w:ascii="Consolas" w:eastAsia="Times New Roman" w:hAnsi="Consolas" w:cs="Times New Roman"/>
          <w:color w:val="9CDCFE"/>
          <w:sz w:val="21"/>
          <w:szCs w:val="21"/>
        </w:rPr>
        <w:t>console</w:t>
      </w:r>
      <w:r w:rsidRPr="002007EA">
        <w:rPr>
          <w:rFonts w:ascii="Consolas" w:eastAsia="Times New Roman" w:hAnsi="Consolas" w:cs="Times New Roman"/>
          <w:color w:val="D4D4D4"/>
          <w:sz w:val="21"/>
          <w:szCs w:val="21"/>
        </w:rPr>
        <w:t>.</w:t>
      </w:r>
      <w:r w:rsidRPr="002007EA">
        <w:rPr>
          <w:rFonts w:ascii="Consolas" w:eastAsia="Times New Roman" w:hAnsi="Consolas" w:cs="Times New Roman"/>
          <w:color w:val="DCDCAA"/>
          <w:sz w:val="21"/>
          <w:szCs w:val="21"/>
        </w:rPr>
        <w:t>log</w:t>
      </w:r>
      <w:r w:rsidRPr="002007EA">
        <w:rPr>
          <w:rFonts w:ascii="Consolas" w:eastAsia="Times New Roman" w:hAnsi="Consolas" w:cs="Times New Roman"/>
          <w:color w:val="D4D4D4"/>
          <w:sz w:val="21"/>
          <w:szCs w:val="21"/>
        </w:rPr>
        <w:t>(</w:t>
      </w:r>
      <w:proofErr w:type="gramEnd"/>
      <w:r w:rsidRPr="002007EA">
        <w:rPr>
          <w:rFonts w:ascii="Consolas" w:eastAsia="Times New Roman" w:hAnsi="Consolas" w:cs="Times New Roman"/>
          <w:color w:val="CE9178"/>
          <w:sz w:val="21"/>
          <w:szCs w:val="21"/>
        </w:rPr>
        <w:t>'Good evening'</w:t>
      </w:r>
      <w:r w:rsidRPr="002007EA">
        <w:rPr>
          <w:rFonts w:ascii="Consolas" w:eastAsia="Times New Roman" w:hAnsi="Consolas" w:cs="Times New Roman"/>
          <w:color w:val="D4D4D4"/>
          <w:sz w:val="21"/>
          <w:szCs w:val="21"/>
        </w:rPr>
        <w:t>);</w:t>
      </w:r>
    </w:p>
    <w:p w14:paraId="626B64BB" w14:textId="77777777" w:rsidR="00B5306F" w:rsidRDefault="00B5306F" w:rsidP="00B5306F">
      <w:pPr>
        <w:pStyle w:val="NoSpacing"/>
        <w:ind w:left="720"/>
      </w:pPr>
    </w:p>
    <w:p w14:paraId="4D0435DF" w14:textId="77777777" w:rsidR="00B5306F" w:rsidRDefault="00B5306F" w:rsidP="00B5306F">
      <w:pPr>
        <w:pStyle w:val="NoSpacing"/>
        <w:ind w:left="720"/>
      </w:pPr>
    </w:p>
    <w:p w14:paraId="359380FB" w14:textId="77777777" w:rsidR="00B5306F" w:rsidRPr="00A66D9C" w:rsidRDefault="00B5306F" w:rsidP="00B5306F">
      <w:pPr>
        <w:pStyle w:val="NoSpacing"/>
        <w:numPr>
          <w:ilvl w:val="0"/>
          <w:numId w:val="12"/>
        </w:numPr>
      </w:pPr>
      <w:r w:rsidRPr="008A1009">
        <w:rPr>
          <w:color w:val="FF0000"/>
        </w:rPr>
        <w:t>if*</w:t>
      </w:r>
      <w:r>
        <w:t xml:space="preserve"> - </w:t>
      </w:r>
      <w:hyperlink r:id="rId17" w:history="1">
        <w:r>
          <w:rPr>
            <w:rStyle w:val="Hyperlink"/>
          </w:rPr>
          <w:t>W3Schools</w:t>
        </w:r>
      </w:hyperlink>
      <w:r>
        <w:t xml:space="preserve"> - </w:t>
      </w:r>
      <w:r w:rsidRPr="00A66D9C">
        <w:t>Use </w:t>
      </w:r>
      <w:r w:rsidRPr="00A66D9C">
        <w:rPr>
          <w:b/>
          <w:bCs/>
          <w:i/>
          <w:iCs/>
        </w:rPr>
        <w:t>if</w:t>
      </w:r>
      <w:r w:rsidRPr="00A66D9C">
        <w:t> to specify a block of code to be executed, if a specified condition is true</w:t>
      </w:r>
      <w:r>
        <w:t>.</w:t>
      </w:r>
    </w:p>
    <w:p w14:paraId="76C7F645" w14:textId="77777777" w:rsidR="00B5306F" w:rsidRDefault="00B5306F" w:rsidP="00B5306F">
      <w:pPr>
        <w:pStyle w:val="NoSpacing"/>
        <w:ind w:left="720"/>
      </w:pPr>
    </w:p>
    <w:p w14:paraId="703FB424" w14:textId="77777777" w:rsidR="00B5306F" w:rsidRPr="00111577" w:rsidRDefault="00B5306F" w:rsidP="00B5306F">
      <w:pPr>
        <w:pStyle w:val="NoSpacing"/>
        <w:ind w:left="720"/>
        <w:rPr>
          <w:rFonts w:cstheme="minorHAnsi"/>
          <w:i/>
          <w:iCs/>
        </w:rPr>
      </w:pPr>
      <w:r w:rsidRPr="00111577">
        <w:rPr>
          <w:rFonts w:cstheme="minorHAnsi"/>
          <w:b/>
          <w:bCs/>
        </w:rPr>
        <w:t>Syntax</w:t>
      </w:r>
      <w:r w:rsidRPr="00111577">
        <w:rPr>
          <w:rFonts w:cstheme="minorHAnsi"/>
        </w:rPr>
        <w:t>:</w:t>
      </w:r>
      <w:r w:rsidRPr="00111577">
        <w:rPr>
          <w:rFonts w:cstheme="minorHAnsi"/>
        </w:rPr>
        <w:br/>
      </w: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(condition) {</w:t>
      </w:r>
      <w:r w:rsidRPr="00111577">
        <w:rPr>
          <w:rFonts w:cstheme="minorHAnsi"/>
          <w:i/>
          <w:iCs/>
          <w:color w:val="000000"/>
        </w:rPr>
        <w:br/>
      </w:r>
      <w:r w:rsidRPr="00111577">
        <w:rPr>
          <w:rFonts w:cstheme="minorHAnsi"/>
          <w:i/>
          <w:iCs/>
          <w:color w:val="000000"/>
          <w:shd w:val="clear" w:color="auto" w:fill="FFFFFF"/>
        </w:rPr>
        <w:t>  </w:t>
      </w:r>
      <w:r w:rsidRPr="00111577">
        <w:rPr>
          <w:rStyle w:val="commentcolor"/>
          <w:rFonts w:cstheme="minorHAnsi"/>
          <w:i/>
          <w:iCs/>
          <w:color w:val="008000"/>
          <w:shd w:val="clear" w:color="auto" w:fill="FFFFFF"/>
        </w:rPr>
        <w:t>/</w:t>
      </w:r>
      <w:proofErr w:type="gramStart"/>
      <w:r w:rsidRPr="00111577">
        <w:rPr>
          <w:rStyle w:val="commentcolor"/>
          <w:rFonts w:cstheme="minorHAnsi"/>
          <w:i/>
          <w:iCs/>
          <w:color w:val="008000"/>
          <w:shd w:val="clear" w:color="auto" w:fill="FFFFFF"/>
        </w:rPr>
        <w:t>/</w:t>
      </w:r>
      <w:r w:rsidRPr="00111577">
        <w:rPr>
          <w:rStyle w:val="Emphasis"/>
          <w:rFonts w:cstheme="minorHAnsi"/>
          <w:color w:val="008000"/>
          <w:shd w:val="clear" w:color="auto" w:fill="FFFFFF"/>
        </w:rPr>
        <w:t>  block</w:t>
      </w:r>
      <w:proofErr w:type="gramEnd"/>
      <w:r w:rsidRPr="00111577">
        <w:rPr>
          <w:rStyle w:val="Emphasis"/>
          <w:rFonts w:cstheme="minorHAnsi"/>
          <w:color w:val="008000"/>
          <w:shd w:val="clear" w:color="auto" w:fill="FFFFFF"/>
        </w:rPr>
        <w:t xml:space="preserve"> of code to be executed if the condition is true</w:t>
      </w:r>
      <w:r w:rsidRPr="00111577">
        <w:rPr>
          <w:rFonts w:cstheme="minorHAnsi"/>
          <w:i/>
          <w:iCs/>
          <w:color w:val="008000"/>
          <w:shd w:val="clear" w:color="auto" w:fill="FFFFFF"/>
        </w:rPr>
        <w:br/>
      </w:r>
      <w:r w:rsidRPr="00111577">
        <w:rPr>
          <w:rFonts w:cstheme="minorHAnsi"/>
          <w:i/>
          <w:iCs/>
          <w:color w:val="000000"/>
          <w:shd w:val="clear" w:color="auto" w:fill="FFFFFF"/>
        </w:rPr>
        <w:t>}</w:t>
      </w:r>
    </w:p>
    <w:p w14:paraId="56EECBAD" w14:textId="77777777" w:rsidR="00B5306F" w:rsidRDefault="00B5306F" w:rsidP="00B5306F">
      <w:pPr>
        <w:pStyle w:val="NoSpacing"/>
        <w:ind w:left="720"/>
      </w:pPr>
    </w:p>
    <w:p w14:paraId="22089CC4" w14:textId="77777777" w:rsidR="00B5306F" w:rsidRPr="00111577" w:rsidRDefault="00B5306F" w:rsidP="00B5306F">
      <w:pPr>
        <w:pStyle w:val="NoSpacing"/>
        <w:ind w:left="720"/>
      </w:pPr>
      <w:r w:rsidRPr="00111577">
        <w:t>Note that if is in lowercase letters. Uppercase letters (If or IF) will generate a JavaScript error.</w:t>
      </w:r>
      <w:r>
        <w:br/>
      </w:r>
      <w:r>
        <w:br/>
      </w:r>
      <w:r w:rsidRPr="00111577">
        <w:rPr>
          <w:b/>
          <w:bCs/>
        </w:rPr>
        <w:t>Example</w:t>
      </w:r>
      <w:r>
        <w:t>:</w:t>
      </w:r>
    </w:p>
    <w:p w14:paraId="3F72DAC7" w14:textId="77777777" w:rsidR="00B5306F" w:rsidRPr="00111577" w:rsidRDefault="00B5306F" w:rsidP="00B5306F">
      <w:pPr>
        <w:pStyle w:val="NoSpacing"/>
        <w:ind w:left="720"/>
      </w:pPr>
      <w:r w:rsidRPr="00111577">
        <w:t>Make a "Good day" greeting if the hour is less than 18:00:</w:t>
      </w:r>
    </w:p>
    <w:p w14:paraId="343FDA63" w14:textId="77777777" w:rsidR="00B5306F" w:rsidRPr="00111577" w:rsidRDefault="00B5306F" w:rsidP="00B5306F">
      <w:pPr>
        <w:pStyle w:val="NoSpacing"/>
        <w:ind w:left="720"/>
        <w:rPr>
          <w:rFonts w:cstheme="minorHAnsi"/>
          <w:i/>
          <w:iCs/>
        </w:rPr>
      </w:pPr>
    </w:p>
    <w:p w14:paraId="10A9D67E" w14:textId="77777777" w:rsidR="00B5306F" w:rsidRPr="00111577" w:rsidRDefault="00B5306F" w:rsidP="00B5306F">
      <w:pPr>
        <w:pStyle w:val="NoSpacing"/>
        <w:ind w:left="720"/>
        <w:rPr>
          <w:rFonts w:cstheme="minorHAnsi"/>
          <w:i/>
          <w:iCs/>
          <w:color w:val="000000"/>
          <w:shd w:val="clear" w:color="auto" w:fill="FFFFFF"/>
        </w:rPr>
      </w:pPr>
      <w:r w:rsidRPr="00111577">
        <w:rPr>
          <w:rStyle w:val="jskeywordcolor"/>
          <w:rFonts w:cstheme="minorHAnsi"/>
          <w:i/>
          <w:iCs/>
          <w:color w:val="0000CD"/>
          <w:shd w:val="clear" w:color="auto" w:fill="FFFFFF"/>
        </w:rPr>
        <w:t>if</w:t>
      </w:r>
      <w:r w:rsidRPr="00111577">
        <w:rPr>
          <w:rFonts w:cstheme="minorHAnsi"/>
          <w:i/>
          <w:iCs/>
          <w:color w:val="000000"/>
          <w:shd w:val="clear" w:color="auto" w:fill="FFFFFF"/>
        </w:rPr>
        <w:t> (hour &lt; </w:t>
      </w:r>
      <w:r w:rsidRPr="00111577">
        <w:rPr>
          <w:rStyle w:val="jsnumbercolor"/>
          <w:rFonts w:cstheme="minorHAnsi"/>
          <w:i/>
          <w:iCs/>
          <w:color w:val="FF0000"/>
          <w:shd w:val="clear" w:color="auto" w:fill="FFFFFF"/>
        </w:rPr>
        <w:t>18</w:t>
      </w:r>
      <w:r w:rsidRPr="00111577">
        <w:rPr>
          <w:rFonts w:cstheme="minorHAnsi"/>
          <w:i/>
          <w:iCs/>
          <w:color w:val="000000"/>
          <w:shd w:val="clear" w:color="auto" w:fill="FFFFFF"/>
        </w:rPr>
        <w:t>) {</w:t>
      </w:r>
      <w:r w:rsidRPr="00111577">
        <w:rPr>
          <w:rFonts w:cstheme="minorHAnsi"/>
          <w:i/>
          <w:iCs/>
          <w:color w:val="000000"/>
        </w:rPr>
        <w:br/>
      </w:r>
      <w:r w:rsidRPr="00111577">
        <w:rPr>
          <w:rFonts w:cstheme="minorHAnsi"/>
          <w:i/>
          <w:iCs/>
          <w:color w:val="000000"/>
          <w:shd w:val="clear" w:color="auto" w:fill="FFFFFF"/>
        </w:rPr>
        <w:t>  greeting = </w:t>
      </w:r>
      <w:r w:rsidRPr="00111577">
        <w:rPr>
          <w:rStyle w:val="jsstringcolor"/>
          <w:rFonts w:cstheme="minorHAnsi"/>
          <w:color w:val="A52A2A"/>
          <w:shd w:val="clear" w:color="auto" w:fill="FFFFFF"/>
        </w:rPr>
        <w:t>"Good day"</w:t>
      </w:r>
      <w:r w:rsidRPr="00111577">
        <w:rPr>
          <w:rFonts w:cstheme="minorHAnsi"/>
          <w:i/>
          <w:iCs/>
          <w:color w:val="000000"/>
          <w:shd w:val="clear" w:color="auto" w:fill="FFFFFF"/>
        </w:rPr>
        <w:t>;</w:t>
      </w:r>
      <w:r w:rsidRPr="00111577">
        <w:rPr>
          <w:rFonts w:cstheme="minorHAnsi"/>
          <w:i/>
          <w:iCs/>
          <w:color w:val="000000"/>
        </w:rPr>
        <w:br/>
      </w:r>
      <w:r w:rsidRPr="00111577">
        <w:rPr>
          <w:rFonts w:cstheme="minorHAnsi"/>
          <w:i/>
          <w:iCs/>
          <w:color w:val="000000"/>
          <w:shd w:val="clear" w:color="auto" w:fill="FFFFFF"/>
        </w:rPr>
        <w:t>}</w:t>
      </w:r>
    </w:p>
    <w:p w14:paraId="5E966109" w14:textId="77777777" w:rsidR="00B5306F" w:rsidRPr="00111577" w:rsidRDefault="00B5306F" w:rsidP="00B5306F">
      <w:pPr>
        <w:pStyle w:val="NoSpacing"/>
        <w:ind w:left="720"/>
        <w:rPr>
          <w:rFonts w:cstheme="minorHAnsi"/>
          <w:i/>
          <w:iCs/>
        </w:rPr>
      </w:pPr>
    </w:p>
    <w:p w14:paraId="4A157820" w14:textId="77777777" w:rsidR="00B5306F" w:rsidRDefault="00B5306F" w:rsidP="00B5306F">
      <w:pPr>
        <w:pStyle w:val="NoSpacing"/>
        <w:ind w:left="720"/>
      </w:pPr>
      <w:r w:rsidRPr="00111577">
        <w:lastRenderedPageBreak/>
        <w:t>The result of greeting will be:</w:t>
      </w:r>
      <w:r>
        <w:br/>
      </w:r>
    </w:p>
    <w:p w14:paraId="34AE4602" w14:textId="77777777" w:rsidR="00B5306F" w:rsidRPr="0035404F" w:rsidRDefault="00B5306F" w:rsidP="00B5306F">
      <w:pPr>
        <w:pStyle w:val="NoSpacing"/>
        <w:ind w:left="720"/>
      </w:pPr>
      <w:r>
        <w:t>Good day… I said GOOD DAY!!!!</w:t>
      </w:r>
      <w:r>
        <w:br/>
      </w:r>
      <w:r>
        <w:br/>
        <w:t xml:space="preserve">From - </w:t>
      </w:r>
      <w:hyperlink r:id="rId18"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19" w:history="1">
        <w:r w:rsidRPr="00C765B7">
          <w:rPr>
            <w:rStyle w:val="Hyperlink"/>
          </w:rPr>
          <w:t>truthy</w:t>
        </w:r>
      </w:hyperlink>
      <w:r w:rsidRPr="00C765B7">
        <w:t>. If the condition is </w:t>
      </w:r>
      <w:proofErr w:type="spellStart"/>
      <w:r>
        <w:fldChar w:fldCharType="begin"/>
      </w:r>
      <w:r>
        <w:instrText xml:space="preserve"> HYPERLINK "https://developer.mozilla.org/en-US/docs/Glossary/Falsy" </w:instrText>
      </w:r>
      <w:r>
        <w:fldChar w:fldCharType="separate"/>
      </w:r>
      <w:r w:rsidRPr="00C765B7">
        <w:rPr>
          <w:rStyle w:val="Hyperlink"/>
        </w:rPr>
        <w:t>falsy</w:t>
      </w:r>
      <w:proofErr w:type="spellEnd"/>
      <w:r>
        <w:rPr>
          <w:rStyle w:val="Hyperlink"/>
        </w:rPr>
        <w:fldChar w:fldCharType="end"/>
      </w:r>
      <w:r w:rsidRPr="00C765B7">
        <w:t>, another statement can be executed.</w:t>
      </w:r>
    </w:p>
    <w:p w14:paraId="1CC08129" w14:textId="77777777" w:rsidR="00B5306F" w:rsidRDefault="00B5306F" w:rsidP="00B5306F">
      <w:pPr>
        <w:pStyle w:val="NoSpacing"/>
        <w:ind w:left="720"/>
      </w:pPr>
      <w:r>
        <w:br/>
      </w:r>
      <w:r>
        <w:br/>
      </w:r>
    </w:p>
    <w:p w14:paraId="2027D1D8" w14:textId="77777777" w:rsidR="00B5306F" w:rsidRDefault="00B5306F" w:rsidP="00B5306F">
      <w:pPr>
        <w:pStyle w:val="NoSpacing"/>
        <w:ind w:left="720"/>
      </w:pPr>
    </w:p>
    <w:p w14:paraId="32AA1E0A" w14:textId="77777777" w:rsidR="00B5306F" w:rsidRPr="00F9276C" w:rsidRDefault="00B5306F" w:rsidP="00B5306F">
      <w:pPr>
        <w:pStyle w:val="NoSpacing"/>
        <w:numPr>
          <w:ilvl w:val="0"/>
          <w:numId w:val="12"/>
        </w:numPr>
        <w:rPr>
          <w:rFonts w:cstheme="minorHAnsi"/>
        </w:rPr>
      </w:pPr>
      <w:r w:rsidRPr="008A1009">
        <w:rPr>
          <w:rFonts w:cstheme="minorHAnsi"/>
          <w:color w:val="FF0000"/>
        </w:rPr>
        <w:t>Else*</w:t>
      </w:r>
      <w:r>
        <w:rPr>
          <w:rFonts w:cstheme="minorHAnsi"/>
        </w:rPr>
        <w:t xml:space="preserve"> - See if… else</w:t>
      </w:r>
      <w:r w:rsidRPr="00F9276C">
        <w:rPr>
          <w:rFonts w:cstheme="minorHAnsi"/>
        </w:rPr>
        <w:t xml:space="preserve"> (Conditional Statement) - From </w:t>
      </w:r>
      <w:hyperlink r:id="rId20" w:history="1">
        <w:r w:rsidRPr="00F9276C">
          <w:rPr>
            <w:rStyle w:val="Hyperlink"/>
            <w:rFonts w:cstheme="minorHAnsi"/>
          </w:rPr>
          <w:t>W3Schools</w:t>
        </w:r>
      </w:hyperlink>
      <w:r w:rsidRPr="00F9276C">
        <w:rPr>
          <w:rFonts w:cstheme="minorHAnsi"/>
        </w:rPr>
        <w:t xml:space="preserve"> - Use the </w:t>
      </w:r>
      <w:r w:rsidRPr="00A66D9C">
        <w:rPr>
          <w:rFonts w:cstheme="minorHAnsi"/>
          <w:b/>
          <w:bCs/>
          <w:i/>
          <w:iCs/>
        </w:rPr>
        <w:t>else</w:t>
      </w:r>
      <w:r w:rsidRPr="00F9276C">
        <w:rPr>
          <w:rFonts w:cstheme="minorHAnsi"/>
        </w:rPr>
        <w:t> statement to specify a block of code to be executed if the condition is false.</w:t>
      </w:r>
      <w:r w:rsidRPr="00F9276C">
        <w:rPr>
          <w:rFonts w:cstheme="minorHAnsi"/>
        </w:rPr>
        <w:br/>
      </w:r>
      <w:r w:rsidRPr="00F9276C">
        <w:rPr>
          <w:rFonts w:cstheme="minorHAnsi"/>
        </w:rPr>
        <w:br/>
      </w:r>
      <w:r w:rsidRPr="00F9276C">
        <w:rPr>
          <w:rStyle w:val="jskeywordcolor"/>
          <w:rFonts w:cstheme="minorHAnsi"/>
          <w:color w:val="0000CD"/>
          <w:sz w:val="23"/>
          <w:szCs w:val="23"/>
          <w:shd w:val="clear" w:color="auto" w:fill="FFFFFF"/>
        </w:rPr>
        <w:t>if</w:t>
      </w:r>
      <w:r w:rsidRPr="00F9276C">
        <w:rPr>
          <w:rFonts w:cstheme="minorHAnsi"/>
          <w:color w:val="000000"/>
          <w:sz w:val="23"/>
          <w:szCs w:val="23"/>
          <w:shd w:val="clear" w:color="auto" w:fill="FFFFFF"/>
        </w:rPr>
        <w:t> (</w:t>
      </w:r>
      <w:r w:rsidRPr="00F9276C">
        <w:rPr>
          <w:rFonts w:cstheme="minorHAnsi"/>
          <w:i/>
          <w:iCs/>
          <w:color w:val="000000"/>
          <w:sz w:val="23"/>
          <w:szCs w:val="23"/>
          <w:shd w:val="clear" w:color="auto" w:fill="FFFFFF"/>
        </w:rPr>
        <w:t>condition</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true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 </w:t>
      </w:r>
      <w:r w:rsidRPr="00F9276C">
        <w:rPr>
          <w:rStyle w:val="jskeywordcolor"/>
          <w:rFonts w:cstheme="minorHAnsi"/>
          <w:color w:val="0000CD"/>
          <w:sz w:val="23"/>
          <w:szCs w:val="23"/>
          <w:shd w:val="clear" w:color="auto" w:fill="FFFFFF"/>
        </w:rPr>
        <w:t>else</w:t>
      </w:r>
      <w:r w:rsidRPr="00F9276C">
        <w:rPr>
          <w:rFonts w:cstheme="minorHAnsi"/>
          <w:color w:val="000000"/>
          <w:sz w:val="23"/>
          <w:szCs w:val="23"/>
          <w:shd w:val="clear" w:color="auto" w:fill="FFFFFF"/>
        </w:rPr>
        <w:t> {</w:t>
      </w:r>
      <w:r w:rsidRPr="00F9276C">
        <w:rPr>
          <w:rFonts w:cstheme="minorHAnsi"/>
          <w:color w:val="000000"/>
          <w:sz w:val="23"/>
          <w:szCs w:val="23"/>
        </w:rPr>
        <w:br/>
      </w:r>
      <w:r w:rsidRPr="00F9276C">
        <w:rPr>
          <w:rFonts w:cstheme="minorHAnsi"/>
          <w:color w:val="000000"/>
          <w:sz w:val="23"/>
          <w:szCs w:val="23"/>
          <w:shd w:val="clear" w:color="auto" w:fill="FFFFFF"/>
        </w:rPr>
        <w:t>  </w:t>
      </w:r>
      <w:r w:rsidRPr="00F9276C">
        <w:rPr>
          <w:rStyle w:val="commentcolor"/>
          <w:rFonts w:cstheme="minorHAnsi"/>
          <w:color w:val="008000"/>
          <w:sz w:val="23"/>
          <w:szCs w:val="23"/>
          <w:shd w:val="clear" w:color="auto" w:fill="FFFFFF"/>
        </w:rPr>
        <w:t>//</w:t>
      </w:r>
      <w:r w:rsidRPr="00F9276C">
        <w:rPr>
          <w:rStyle w:val="Emphasis"/>
          <w:rFonts w:cstheme="minorHAnsi"/>
          <w:color w:val="008000"/>
          <w:sz w:val="23"/>
          <w:szCs w:val="23"/>
          <w:shd w:val="clear" w:color="auto" w:fill="FFFFFF"/>
        </w:rPr>
        <w:t>  block of code to be executed if the condition is false</w:t>
      </w:r>
      <w:r w:rsidRPr="00F9276C">
        <w:rPr>
          <w:rFonts w:cstheme="minorHAnsi"/>
          <w:i/>
          <w:iCs/>
          <w:color w:val="008000"/>
          <w:sz w:val="23"/>
          <w:szCs w:val="23"/>
          <w:shd w:val="clear" w:color="auto" w:fill="FFFFFF"/>
        </w:rPr>
        <w:br/>
      </w:r>
      <w:r w:rsidRPr="00F9276C">
        <w:rPr>
          <w:rFonts w:cstheme="minorHAnsi"/>
          <w:color w:val="000000"/>
          <w:sz w:val="23"/>
          <w:szCs w:val="23"/>
          <w:shd w:val="clear" w:color="auto" w:fill="FFFFFF"/>
        </w:rPr>
        <w:t>}</w:t>
      </w:r>
    </w:p>
    <w:p w14:paraId="434F45EA" w14:textId="77777777" w:rsidR="00B5306F" w:rsidRDefault="00B5306F" w:rsidP="00B5306F">
      <w:pPr>
        <w:pStyle w:val="NoSpacing"/>
      </w:pPr>
    </w:p>
    <w:p w14:paraId="533A0B82" w14:textId="77777777" w:rsidR="00B5306F" w:rsidRDefault="00B5306F" w:rsidP="00B5306F">
      <w:pPr>
        <w:pStyle w:val="NoSpacing"/>
        <w:ind w:left="720"/>
      </w:pPr>
      <w:r>
        <w:t>Example:</w:t>
      </w:r>
      <w:r>
        <w:br/>
      </w:r>
      <w:r w:rsidRPr="00F9276C">
        <w:t>If the hour is less than 18, create a "Good day" greeting, otherwise "Good evening":</w:t>
      </w:r>
    </w:p>
    <w:p w14:paraId="74D84A79" w14:textId="77777777" w:rsidR="00B5306F" w:rsidRDefault="00B5306F" w:rsidP="00B5306F">
      <w:pPr>
        <w:pStyle w:val="NoSpacing"/>
        <w:ind w:left="720"/>
      </w:pPr>
    </w:p>
    <w:p w14:paraId="28ADF267" w14:textId="77777777" w:rsidR="00B5306F" w:rsidRPr="00F9276C" w:rsidRDefault="00B5306F" w:rsidP="00B5306F">
      <w:pPr>
        <w:pStyle w:val="NoSpacing"/>
        <w:ind w:left="1440"/>
        <w:rPr>
          <w:rFonts w:cstheme="minorHAnsi"/>
          <w:color w:val="000000"/>
          <w:shd w:val="clear" w:color="auto" w:fill="FFFFFF"/>
        </w:rPr>
      </w:pPr>
      <w:r w:rsidRPr="00F9276C">
        <w:rPr>
          <w:rStyle w:val="jskeywordcolor"/>
          <w:rFonts w:cstheme="minorHAnsi"/>
          <w:color w:val="0000CD"/>
          <w:shd w:val="clear" w:color="auto" w:fill="FFFFFF"/>
        </w:rPr>
        <w:t>if</w:t>
      </w:r>
      <w:r w:rsidRPr="00F9276C">
        <w:rPr>
          <w:rFonts w:cstheme="minorHAnsi"/>
          <w:color w:val="000000"/>
          <w:shd w:val="clear" w:color="auto" w:fill="FFFFFF"/>
        </w:rPr>
        <w:t> (hour &lt; </w:t>
      </w:r>
      <w:r w:rsidRPr="00F9276C">
        <w:rPr>
          <w:rStyle w:val="jsnumbercolor"/>
          <w:rFonts w:cstheme="minorHAnsi"/>
          <w:color w:val="FF0000"/>
          <w:shd w:val="clear" w:color="auto" w:fill="FFFFFF"/>
        </w:rPr>
        <w:t>18</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day"</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 </w:t>
      </w:r>
      <w:r w:rsidRPr="00F9276C">
        <w:rPr>
          <w:rStyle w:val="jskeywordcolor"/>
          <w:rFonts w:cstheme="minorHAnsi"/>
          <w:color w:val="0000CD"/>
          <w:shd w:val="clear" w:color="auto" w:fill="FFFFFF"/>
        </w:rPr>
        <w:t>else</w:t>
      </w:r>
      <w:r w:rsidRPr="00F9276C">
        <w:rPr>
          <w:rFonts w:cstheme="minorHAnsi"/>
          <w:color w:val="000000"/>
          <w:shd w:val="clear" w:color="auto" w:fill="FFFFFF"/>
        </w:rPr>
        <w:t> {</w:t>
      </w:r>
      <w:r w:rsidRPr="00F9276C">
        <w:rPr>
          <w:rFonts w:cstheme="minorHAnsi"/>
          <w:color w:val="000000"/>
        </w:rPr>
        <w:br/>
      </w:r>
      <w:r w:rsidRPr="00F9276C">
        <w:rPr>
          <w:rFonts w:cstheme="minorHAnsi"/>
          <w:color w:val="000000"/>
          <w:shd w:val="clear" w:color="auto" w:fill="FFFFFF"/>
        </w:rPr>
        <w:t>  greeting = </w:t>
      </w:r>
      <w:r w:rsidRPr="00F9276C">
        <w:rPr>
          <w:rStyle w:val="jsstringcolor"/>
          <w:rFonts w:cstheme="minorHAnsi"/>
          <w:color w:val="A52A2A"/>
          <w:shd w:val="clear" w:color="auto" w:fill="FFFFFF"/>
        </w:rPr>
        <w:t>"Good evening"</w:t>
      </w:r>
      <w:r w:rsidRPr="00F9276C">
        <w:rPr>
          <w:rFonts w:cstheme="minorHAnsi"/>
          <w:color w:val="000000"/>
          <w:shd w:val="clear" w:color="auto" w:fill="FFFFFF"/>
        </w:rPr>
        <w:t>;</w:t>
      </w:r>
      <w:r w:rsidRPr="00F9276C">
        <w:rPr>
          <w:rFonts w:cstheme="minorHAnsi"/>
          <w:color w:val="000000"/>
        </w:rPr>
        <w:br/>
      </w:r>
      <w:r w:rsidRPr="00F9276C">
        <w:rPr>
          <w:rFonts w:cstheme="minorHAnsi"/>
          <w:color w:val="000000"/>
          <w:shd w:val="clear" w:color="auto" w:fill="FFFFFF"/>
        </w:rPr>
        <w:t>}</w:t>
      </w:r>
    </w:p>
    <w:p w14:paraId="3439295E" w14:textId="77777777" w:rsidR="00B5306F" w:rsidRDefault="00B5306F" w:rsidP="00B5306F">
      <w:pPr>
        <w:pStyle w:val="NoSpacing"/>
        <w:ind w:left="720"/>
      </w:pPr>
    </w:p>
    <w:p w14:paraId="0FF4CDB9" w14:textId="77777777" w:rsidR="00B5306F" w:rsidRDefault="00B5306F" w:rsidP="00B5306F">
      <w:pPr>
        <w:pStyle w:val="NoSpacing"/>
        <w:ind w:left="720"/>
      </w:pPr>
      <w:r w:rsidRPr="00F9276C">
        <w:t>The result of greeting will be:</w:t>
      </w:r>
      <w:r>
        <w:br/>
      </w:r>
      <w:r>
        <w:br/>
        <w:t>Good day.  I said GOOD DAY!!!</w:t>
      </w:r>
    </w:p>
    <w:p w14:paraId="3D84EC21" w14:textId="77777777" w:rsidR="00B5306F" w:rsidRDefault="00B5306F" w:rsidP="00B5306F">
      <w:pPr>
        <w:pStyle w:val="NoSpacing"/>
        <w:ind w:left="720"/>
      </w:pPr>
    </w:p>
    <w:p w14:paraId="2F637120" w14:textId="77777777" w:rsidR="00B5306F" w:rsidRDefault="00B5306F" w:rsidP="00B5306F">
      <w:pPr>
        <w:pStyle w:val="NoSpacing"/>
        <w:ind w:left="720"/>
      </w:pPr>
    </w:p>
    <w:p w14:paraId="14F7A8E0" w14:textId="77777777" w:rsidR="00B5306F" w:rsidRPr="00111577" w:rsidRDefault="00B5306F" w:rsidP="00B5306F">
      <w:pPr>
        <w:pStyle w:val="NoSpacing"/>
        <w:numPr>
          <w:ilvl w:val="0"/>
          <w:numId w:val="12"/>
        </w:numPr>
        <w:rPr>
          <w:rFonts w:cstheme="minorHAnsi"/>
        </w:rPr>
      </w:pPr>
      <w:r w:rsidRPr="008A1009">
        <w:rPr>
          <w:color w:val="FF0000"/>
        </w:rPr>
        <w:t>If…else*</w:t>
      </w:r>
      <w:r>
        <w:t xml:space="preserve"> - </w:t>
      </w:r>
      <w:r w:rsidRPr="00F9276C">
        <w:rPr>
          <w:rFonts w:cstheme="minorHAnsi"/>
        </w:rPr>
        <w:t xml:space="preserve">From </w:t>
      </w:r>
      <w:hyperlink r:id="rId21" w:history="1">
        <w:r w:rsidRPr="00F9276C">
          <w:rPr>
            <w:rStyle w:val="Hyperlink"/>
            <w:rFonts w:cstheme="minorHAnsi"/>
          </w:rPr>
          <w:t>W3Schools</w:t>
        </w:r>
      </w:hyperlink>
      <w:r w:rsidRPr="00F9276C">
        <w:rPr>
          <w:rFonts w:cstheme="minorHAnsi"/>
        </w:rPr>
        <w:t xml:space="preserve"> -</w:t>
      </w:r>
      <w:r>
        <w:rPr>
          <w:rFonts w:cstheme="minorHAnsi"/>
        </w:rPr>
        <w:t xml:space="preserve"> </w:t>
      </w:r>
      <w:r w:rsidRPr="00111577">
        <w:rPr>
          <w:rFonts w:cstheme="minorHAnsi"/>
        </w:rPr>
        <w:t>Use the else if statement to specify a new condition if the first condition is false.</w:t>
      </w:r>
      <w:r>
        <w:rPr>
          <w:rFonts w:cstheme="minorHAnsi"/>
        </w:rPr>
        <w:br/>
      </w:r>
      <w:r>
        <w:rPr>
          <w:rFonts w:cstheme="minorHAnsi"/>
        </w:rPr>
        <w:br/>
      </w:r>
      <w:r>
        <w:rPr>
          <w:rFonts w:cstheme="minorHAnsi"/>
          <w:b/>
          <w:bCs/>
        </w:rPr>
        <w:t>Syntax:</w:t>
      </w:r>
      <w:r>
        <w:rPr>
          <w:rFonts w:cstheme="minorHAnsi"/>
        </w:rPr>
        <w:br/>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condition1</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condition1 is true</w:t>
      </w:r>
      <w:r w:rsidRPr="00111577">
        <w:rPr>
          <w:rFonts w:cstheme="minorHAnsi"/>
          <w:i/>
          <w:iCs/>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Style w:val="jskeywordcolor"/>
          <w:rFonts w:cstheme="minorHAnsi"/>
          <w:color w:val="0000CD"/>
          <w:shd w:val="clear" w:color="auto" w:fill="FFFFFF"/>
        </w:rPr>
        <w:t>if</w:t>
      </w:r>
      <w:r w:rsidRPr="00111577">
        <w:rPr>
          <w:rFonts w:cstheme="minorHAnsi"/>
          <w:color w:val="000000"/>
          <w:shd w:val="clear" w:color="auto" w:fill="FFFFFF"/>
        </w:rPr>
        <w:t> (</w:t>
      </w:r>
      <w:r w:rsidRPr="00111577">
        <w:rPr>
          <w:rFonts w:cstheme="minorHAnsi"/>
          <w:i/>
          <w:iCs/>
          <w:color w:val="000000"/>
          <w:shd w:val="clear" w:color="auto" w:fill="FFFFFF"/>
        </w:rPr>
        <w:t>condition2</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true</w:t>
      </w:r>
      <w:r w:rsidRPr="00111577">
        <w:rPr>
          <w:rFonts w:cstheme="minorHAnsi"/>
          <w:color w:val="008000"/>
          <w:shd w:val="clear" w:color="auto" w:fill="FFFFFF"/>
        </w:rPr>
        <w:br/>
      </w:r>
      <w:r w:rsidRPr="00111577">
        <w:rPr>
          <w:rFonts w:cstheme="minorHAnsi"/>
          <w:color w:val="000000"/>
          <w:shd w:val="clear" w:color="auto" w:fill="FFFFFF"/>
        </w:rPr>
        <w:t>} </w:t>
      </w:r>
      <w:r w:rsidRPr="00111577">
        <w:rPr>
          <w:rStyle w:val="jskeywordcolor"/>
          <w:rFonts w:cstheme="minorHAnsi"/>
          <w:color w:val="0000CD"/>
          <w:shd w:val="clear" w:color="auto" w:fill="FFFFFF"/>
        </w:rPr>
        <w:t>else</w:t>
      </w:r>
      <w:r w:rsidRPr="00111577">
        <w:rPr>
          <w:rFonts w:cstheme="minorHAnsi"/>
          <w:color w:val="000000"/>
          <w:shd w:val="clear" w:color="auto" w:fill="FFFFFF"/>
        </w:rPr>
        <w:t> {</w:t>
      </w:r>
      <w:r w:rsidRPr="00111577">
        <w:rPr>
          <w:rFonts w:cstheme="minorHAnsi"/>
          <w:color w:val="000000"/>
        </w:rPr>
        <w:br/>
      </w:r>
      <w:r w:rsidRPr="00111577">
        <w:rPr>
          <w:rFonts w:cstheme="minorHAnsi"/>
          <w:color w:val="000000"/>
          <w:shd w:val="clear" w:color="auto" w:fill="FFFFFF"/>
        </w:rPr>
        <w:t>  </w:t>
      </w:r>
      <w:r w:rsidRPr="00111577">
        <w:rPr>
          <w:rStyle w:val="commentcolor"/>
          <w:rFonts w:cstheme="minorHAnsi"/>
          <w:color w:val="008000"/>
          <w:shd w:val="clear" w:color="auto" w:fill="FFFFFF"/>
        </w:rPr>
        <w:t>//</w:t>
      </w:r>
      <w:r w:rsidRPr="00111577">
        <w:rPr>
          <w:rStyle w:val="Emphasis"/>
          <w:rFonts w:cstheme="minorHAnsi"/>
          <w:color w:val="008000"/>
          <w:shd w:val="clear" w:color="auto" w:fill="FFFFFF"/>
        </w:rPr>
        <w:t>  block of code to be executed if the condition1 is false and condition2 is false</w:t>
      </w:r>
      <w:r w:rsidRPr="00111577">
        <w:rPr>
          <w:rFonts w:cstheme="minorHAnsi"/>
          <w:i/>
          <w:iCs/>
          <w:color w:val="008000"/>
          <w:shd w:val="clear" w:color="auto" w:fill="FFFFFF"/>
        </w:rPr>
        <w:br/>
      </w:r>
      <w:r w:rsidRPr="00111577">
        <w:rPr>
          <w:rFonts w:cstheme="minorHAnsi"/>
          <w:color w:val="000000"/>
          <w:shd w:val="clear" w:color="auto" w:fill="FFFFFF"/>
        </w:rPr>
        <w:t>}</w:t>
      </w:r>
    </w:p>
    <w:p w14:paraId="7C166174" w14:textId="77777777" w:rsidR="00B5306F" w:rsidRDefault="00B5306F" w:rsidP="00B5306F">
      <w:pPr>
        <w:pStyle w:val="NoSpacing"/>
        <w:ind w:left="720"/>
      </w:pPr>
    </w:p>
    <w:p w14:paraId="01A5954F" w14:textId="77777777" w:rsidR="00B5306F" w:rsidRPr="00081300" w:rsidRDefault="00B5306F" w:rsidP="00B5306F">
      <w:pPr>
        <w:pStyle w:val="NoSpacing"/>
        <w:ind w:left="720"/>
        <w:rPr>
          <w:b/>
          <w:bCs/>
        </w:rPr>
      </w:pPr>
      <w:r>
        <w:rPr>
          <w:b/>
          <w:bCs/>
        </w:rPr>
        <w:t>Example:</w:t>
      </w:r>
    </w:p>
    <w:p w14:paraId="485D960C" w14:textId="77777777" w:rsidR="00B5306F" w:rsidRDefault="00B5306F" w:rsidP="00B5306F">
      <w:pPr>
        <w:pStyle w:val="NoSpacing"/>
        <w:ind w:left="720"/>
      </w:pPr>
      <w:r w:rsidRPr="00081300">
        <w:t>If time is less than 10:00, create a "Good morning" greeting, if not, but time is less than 20:00, create a "Good day" greeting, otherwise a "Good evening":</w:t>
      </w:r>
      <w:r>
        <w:br/>
      </w:r>
      <w:r>
        <w:br/>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10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morning"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if</w:t>
      </w:r>
      <w:r w:rsidRPr="00081300">
        <w:rPr>
          <w:rFonts w:cstheme="minorHAnsi"/>
          <w:i/>
          <w:iCs/>
          <w:color w:val="000000"/>
          <w:shd w:val="clear" w:color="auto" w:fill="FFFFFF"/>
        </w:rPr>
        <w:t> (time &lt; </w:t>
      </w:r>
      <w:r w:rsidRPr="00081300">
        <w:rPr>
          <w:rStyle w:val="jsnumbercolor"/>
          <w:rFonts w:cstheme="minorHAnsi"/>
          <w:i/>
          <w:iCs/>
          <w:color w:val="FF0000"/>
          <w:shd w:val="clear" w:color="auto" w:fill="FFFFFF"/>
        </w:rPr>
        <w:t>20</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day"</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 </w:t>
      </w:r>
      <w:r w:rsidRPr="00081300">
        <w:rPr>
          <w:rStyle w:val="jskeywordcolor"/>
          <w:rFonts w:cstheme="minorHAnsi"/>
          <w:i/>
          <w:iCs/>
          <w:color w:val="0000CD"/>
          <w:shd w:val="clear" w:color="auto" w:fill="FFFFFF"/>
        </w:rPr>
        <w:t>else</w:t>
      </w:r>
      <w:r w:rsidRPr="00081300">
        <w:rPr>
          <w:rFonts w:cstheme="minorHAnsi"/>
          <w:i/>
          <w:iCs/>
          <w:color w:val="000000"/>
          <w:shd w:val="clear" w:color="auto" w:fill="FFFFFF"/>
        </w:rPr>
        <w:t> {</w:t>
      </w:r>
      <w:r w:rsidRPr="00081300">
        <w:rPr>
          <w:rFonts w:cstheme="minorHAnsi"/>
          <w:i/>
          <w:iCs/>
          <w:color w:val="000000"/>
        </w:rPr>
        <w:br/>
      </w:r>
      <w:r w:rsidRPr="00081300">
        <w:rPr>
          <w:rFonts w:cstheme="minorHAnsi"/>
          <w:i/>
          <w:iCs/>
          <w:color w:val="000000"/>
          <w:shd w:val="clear" w:color="auto" w:fill="FFFFFF"/>
        </w:rPr>
        <w:t>  greeting = </w:t>
      </w:r>
      <w:r w:rsidRPr="00081300">
        <w:rPr>
          <w:rStyle w:val="jsstringcolor"/>
          <w:rFonts w:cstheme="minorHAnsi"/>
          <w:color w:val="A52A2A"/>
          <w:shd w:val="clear" w:color="auto" w:fill="FFFFFF"/>
        </w:rPr>
        <w:t>"Good evening"</w:t>
      </w:r>
      <w:r w:rsidRPr="00081300">
        <w:rPr>
          <w:rFonts w:cstheme="minorHAnsi"/>
          <w:i/>
          <w:iCs/>
          <w:color w:val="000000"/>
          <w:shd w:val="clear" w:color="auto" w:fill="FFFFFF"/>
        </w:rPr>
        <w:t>;</w:t>
      </w:r>
      <w:r w:rsidRPr="00081300">
        <w:rPr>
          <w:rFonts w:cstheme="minorHAnsi"/>
          <w:i/>
          <w:iCs/>
          <w:color w:val="000000"/>
        </w:rPr>
        <w:br/>
      </w:r>
      <w:r w:rsidRPr="00081300">
        <w:rPr>
          <w:rFonts w:cstheme="minorHAnsi"/>
          <w:i/>
          <w:iCs/>
          <w:color w:val="000000"/>
          <w:shd w:val="clear" w:color="auto" w:fill="FFFFFF"/>
        </w:rPr>
        <w:t>}</w:t>
      </w:r>
    </w:p>
    <w:p w14:paraId="4952137E" w14:textId="77777777" w:rsidR="00B5306F" w:rsidRDefault="00B5306F" w:rsidP="00B5306F">
      <w:pPr>
        <w:pStyle w:val="NoSpacing"/>
        <w:ind w:left="720"/>
      </w:pPr>
    </w:p>
    <w:p w14:paraId="6CC29280" w14:textId="77777777" w:rsidR="00B5306F" w:rsidRPr="008A1009" w:rsidRDefault="00B5306F" w:rsidP="00B5306F">
      <w:pPr>
        <w:pStyle w:val="NoSpacing"/>
        <w:ind w:left="720"/>
      </w:pPr>
      <w:r w:rsidRPr="00081300">
        <w:t>The result of greeting will be:</w:t>
      </w:r>
      <w:r>
        <w:br/>
      </w:r>
      <w:r w:rsidRPr="00861255">
        <w:rPr>
          <w:i/>
          <w:iCs/>
        </w:rPr>
        <w:t>Good day</w:t>
      </w:r>
    </w:p>
    <w:p w14:paraId="7F7B2E82" w14:textId="77777777" w:rsidR="00B5306F" w:rsidRDefault="00B5306F" w:rsidP="00B5306F">
      <w:pPr>
        <w:pStyle w:val="NoSpacing"/>
        <w:ind w:left="720"/>
      </w:pPr>
    </w:p>
    <w:p w14:paraId="33B434BA" w14:textId="77777777" w:rsidR="00B5306F" w:rsidRDefault="00B5306F" w:rsidP="00B5306F">
      <w:pPr>
        <w:pStyle w:val="NoSpacing"/>
        <w:ind w:left="720"/>
      </w:pPr>
    </w:p>
    <w:p w14:paraId="23579505" w14:textId="77777777" w:rsidR="00B5306F" w:rsidRPr="00C765B7" w:rsidRDefault="00B5306F" w:rsidP="00B5306F">
      <w:pPr>
        <w:pStyle w:val="NoSpacing"/>
        <w:ind w:left="720"/>
        <w:rPr>
          <w:i/>
          <w:iCs/>
        </w:rPr>
      </w:pPr>
      <w:r>
        <w:t xml:space="preserve">From - </w:t>
      </w:r>
      <w:hyperlink r:id="rId22" w:history="1">
        <w:r>
          <w:rPr>
            <w:rStyle w:val="Hyperlink"/>
          </w:rPr>
          <w:t>MDM</w:t>
        </w:r>
      </w:hyperlink>
      <w:r>
        <w:t xml:space="preserve">  - </w:t>
      </w:r>
      <w:r w:rsidRPr="00C765B7">
        <w:t>The </w:t>
      </w:r>
      <w:r w:rsidRPr="00C765B7">
        <w:rPr>
          <w:b/>
          <w:bCs/>
        </w:rPr>
        <w:t>if</w:t>
      </w:r>
      <w:r w:rsidRPr="00C765B7">
        <w:t> statement executes a statement if a specified condition is </w:t>
      </w:r>
      <w:hyperlink r:id="rId23" w:history="1">
        <w:r w:rsidRPr="00C765B7">
          <w:rPr>
            <w:rStyle w:val="Hyperlink"/>
          </w:rPr>
          <w:t>truthy</w:t>
        </w:r>
      </w:hyperlink>
      <w:r w:rsidRPr="00C765B7">
        <w:t>. If the condition is </w:t>
      </w:r>
      <w:proofErr w:type="spellStart"/>
      <w:r>
        <w:fldChar w:fldCharType="begin"/>
      </w:r>
      <w:r>
        <w:instrText xml:space="preserve"> HYPERLINK "https://developer.mozilla.org/en-US/docs/Glossary/Falsy" </w:instrText>
      </w:r>
      <w:r>
        <w:fldChar w:fldCharType="separate"/>
      </w:r>
      <w:r w:rsidRPr="00C765B7">
        <w:rPr>
          <w:rStyle w:val="Hyperlink"/>
        </w:rPr>
        <w:t>falsy</w:t>
      </w:r>
      <w:proofErr w:type="spellEnd"/>
      <w:r>
        <w:rPr>
          <w:rStyle w:val="Hyperlink"/>
        </w:rPr>
        <w:fldChar w:fldCharType="end"/>
      </w:r>
      <w:r w:rsidRPr="00C765B7">
        <w:t>, another statement can be executed.</w:t>
      </w:r>
      <w:r>
        <w:br/>
      </w:r>
      <w:r>
        <w:br/>
      </w:r>
      <w:r w:rsidRPr="00C765B7">
        <w:rPr>
          <w:i/>
          <w:iCs/>
        </w:rPr>
        <w:t xml:space="preserve">function </w:t>
      </w:r>
      <w:proofErr w:type="spellStart"/>
      <w:r w:rsidRPr="00C765B7">
        <w:rPr>
          <w:i/>
          <w:iCs/>
        </w:rPr>
        <w:t>testNum</w:t>
      </w:r>
      <w:proofErr w:type="spellEnd"/>
      <w:r w:rsidRPr="00C765B7">
        <w:rPr>
          <w:i/>
          <w:iCs/>
        </w:rPr>
        <w:t>(a) {</w:t>
      </w:r>
    </w:p>
    <w:p w14:paraId="71FCA54C" w14:textId="77777777" w:rsidR="00B5306F" w:rsidRPr="00C765B7" w:rsidRDefault="00B5306F" w:rsidP="00B5306F">
      <w:pPr>
        <w:pStyle w:val="NoSpacing"/>
        <w:ind w:left="720"/>
        <w:rPr>
          <w:i/>
          <w:iCs/>
        </w:rPr>
      </w:pPr>
      <w:r w:rsidRPr="00C765B7">
        <w:rPr>
          <w:i/>
          <w:iCs/>
        </w:rPr>
        <w:t xml:space="preserve">  let result;</w:t>
      </w:r>
    </w:p>
    <w:p w14:paraId="045E5591" w14:textId="77777777" w:rsidR="00B5306F" w:rsidRPr="00C765B7" w:rsidRDefault="00B5306F" w:rsidP="00B5306F">
      <w:pPr>
        <w:pStyle w:val="NoSpacing"/>
        <w:ind w:left="720"/>
        <w:rPr>
          <w:i/>
          <w:iCs/>
        </w:rPr>
      </w:pPr>
      <w:r w:rsidRPr="00C765B7">
        <w:rPr>
          <w:i/>
          <w:iCs/>
        </w:rPr>
        <w:t xml:space="preserve">  if (a &gt; 0) {</w:t>
      </w:r>
    </w:p>
    <w:p w14:paraId="32054004" w14:textId="77777777" w:rsidR="00B5306F" w:rsidRPr="00C765B7" w:rsidRDefault="00B5306F" w:rsidP="00B5306F">
      <w:pPr>
        <w:pStyle w:val="NoSpacing"/>
        <w:ind w:left="720"/>
        <w:rPr>
          <w:i/>
          <w:iCs/>
        </w:rPr>
      </w:pPr>
      <w:r w:rsidRPr="00C765B7">
        <w:rPr>
          <w:i/>
          <w:iCs/>
        </w:rPr>
        <w:t xml:space="preserve">    result = 'positive';</w:t>
      </w:r>
    </w:p>
    <w:p w14:paraId="0E75B6F8" w14:textId="77777777" w:rsidR="00B5306F" w:rsidRPr="00C765B7" w:rsidRDefault="00B5306F" w:rsidP="00B5306F">
      <w:pPr>
        <w:pStyle w:val="NoSpacing"/>
        <w:ind w:left="720"/>
        <w:rPr>
          <w:i/>
          <w:iCs/>
        </w:rPr>
      </w:pPr>
      <w:r w:rsidRPr="00C765B7">
        <w:rPr>
          <w:i/>
          <w:iCs/>
        </w:rPr>
        <w:t xml:space="preserve">  } else {</w:t>
      </w:r>
    </w:p>
    <w:p w14:paraId="54F8EF94" w14:textId="77777777" w:rsidR="00B5306F" w:rsidRPr="00C765B7" w:rsidRDefault="00B5306F" w:rsidP="00B5306F">
      <w:pPr>
        <w:pStyle w:val="NoSpacing"/>
        <w:ind w:left="720"/>
        <w:rPr>
          <w:i/>
          <w:iCs/>
        </w:rPr>
      </w:pPr>
      <w:r w:rsidRPr="00C765B7">
        <w:rPr>
          <w:i/>
          <w:iCs/>
        </w:rPr>
        <w:t xml:space="preserve">    result = 'NOT positive';</w:t>
      </w:r>
    </w:p>
    <w:p w14:paraId="6D0BF667" w14:textId="77777777" w:rsidR="00B5306F" w:rsidRPr="00C765B7" w:rsidRDefault="00B5306F" w:rsidP="00B5306F">
      <w:pPr>
        <w:pStyle w:val="NoSpacing"/>
        <w:ind w:left="720"/>
        <w:rPr>
          <w:i/>
          <w:iCs/>
        </w:rPr>
      </w:pPr>
      <w:r w:rsidRPr="00C765B7">
        <w:rPr>
          <w:i/>
          <w:iCs/>
        </w:rPr>
        <w:t xml:space="preserve">  }</w:t>
      </w:r>
    </w:p>
    <w:p w14:paraId="7EF8ADFF" w14:textId="77777777" w:rsidR="00B5306F" w:rsidRPr="00C765B7" w:rsidRDefault="00B5306F" w:rsidP="00B5306F">
      <w:pPr>
        <w:pStyle w:val="NoSpacing"/>
        <w:ind w:left="720"/>
        <w:rPr>
          <w:i/>
          <w:iCs/>
        </w:rPr>
      </w:pPr>
      <w:r w:rsidRPr="00C765B7">
        <w:rPr>
          <w:i/>
          <w:iCs/>
        </w:rPr>
        <w:t xml:space="preserve">  return result;</w:t>
      </w:r>
    </w:p>
    <w:p w14:paraId="25381516" w14:textId="77777777" w:rsidR="00B5306F" w:rsidRPr="00C765B7" w:rsidRDefault="00B5306F" w:rsidP="00B5306F">
      <w:pPr>
        <w:pStyle w:val="NoSpacing"/>
        <w:ind w:left="720"/>
        <w:rPr>
          <w:i/>
          <w:iCs/>
        </w:rPr>
      </w:pPr>
      <w:r w:rsidRPr="00C765B7">
        <w:rPr>
          <w:i/>
          <w:iCs/>
        </w:rPr>
        <w:t>}</w:t>
      </w:r>
    </w:p>
    <w:p w14:paraId="738DB3CC" w14:textId="77777777" w:rsidR="00B5306F" w:rsidRPr="00C765B7" w:rsidRDefault="00B5306F" w:rsidP="00B5306F">
      <w:pPr>
        <w:pStyle w:val="NoSpacing"/>
        <w:ind w:left="720"/>
        <w:rPr>
          <w:i/>
          <w:iCs/>
        </w:rPr>
      </w:pPr>
    </w:p>
    <w:p w14:paraId="1E378BE7" w14:textId="77777777" w:rsidR="00B5306F" w:rsidRPr="00C765B7" w:rsidRDefault="00B5306F" w:rsidP="00B5306F">
      <w:pPr>
        <w:pStyle w:val="NoSpacing"/>
        <w:ind w:left="720"/>
        <w:rPr>
          <w:i/>
          <w:iCs/>
        </w:rPr>
      </w:pPr>
      <w:r w:rsidRPr="00C765B7">
        <w:rPr>
          <w:i/>
          <w:iCs/>
        </w:rPr>
        <w:t>console.log(</w:t>
      </w:r>
      <w:proofErr w:type="spellStart"/>
      <w:proofErr w:type="gramStart"/>
      <w:r w:rsidRPr="00C765B7">
        <w:rPr>
          <w:i/>
          <w:iCs/>
        </w:rPr>
        <w:t>testNum</w:t>
      </w:r>
      <w:proofErr w:type="spellEnd"/>
      <w:r w:rsidRPr="00C765B7">
        <w:rPr>
          <w:i/>
          <w:iCs/>
        </w:rPr>
        <w:t>(</w:t>
      </w:r>
      <w:proofErr w:type="gramEnd"/>
      <w:r w:rsidRPr="00C765B7">
        <w:rPr>
          <w:i/>
          <w:iCs/>
        </w:rPr>
        <w:t>-5));</w:t>
      </w:r>
    </w:p>
    <w:p w14:paraId="53FEDAE2" w14:textId="77777777" w:rsidR="00B5306F" w:rsidRDefault="00B5306F" w:rsidP="00B5306F">
      <w:pPr>
        <w:pStyle w:val="NoSpacing"/>
        <w:ind w:left="720"/>
        <w:rPr>
          <w:b/>
          <w:bCs/>
        </w:rPr>
      </w:pPr>
      <w:r w:rsidRPr="00C765B7">
        <w:rPr>
          <w:i/>
          <w:iCs/>
        </w:rPr>
        <w:t>// expected output: "NOT positive"</w:t>
      </w:r>
      <w:r>
        <w:rPr>
          <w:i/>
          <w:iCs/>
        </w:rPr>
        <w:br/>
      </w:r>
      <w:r>
        <w:rPr>
          <w:i/>
          <w:iCs/>
        </w:rPr>
        <w:br/>
      </w:r>
      <w:r w:rsidRPr="00C765B7">
        <w:t>"NOT positive"</w:t>
      </w:r>
      <w:r>
        <w:br/>
      </w:r>
      <w:r>
        <w:br/>
      </w:r>
    </w:p>
    <w:p w14:paraId="731FF241" w14:textId="77777777" w:rsidR="00B5306F" w:rsidRDefault="00B5306F" w:rsidP="00B5306F">
      <w:pPr>
        <w:pStyle w:val="NoSpacing"/>
        <w:ind w:left="720"/>
        <w:rPr>
          <w:b/>
          <w:bCs/>
        </w:rPr>
      </w:pPr>
      <w:r>
        <w:rPr>
          <w:b/>
          <w:bCs/>
        </w:rPr>
        <w:t>Syntax:</w:t>
      </w:r>
    </w:p>
    <w:p w14:paraId="2B9DA5DE" w14:textId="77777777" w:rsidR="00B5306F" w:rsidRDefault="00B5306F" w:rsidP="00B5306F">
      <w:pPr>
        <w:pStyle w:val="NoSpacing"/>
        <w:ind w:left="720"/>
        <w:rPr>
          <w:b/>
          <w:bCs/>
        </w:rPr>
      </w:pPr>
    </w:p>
    <w:p w14:paraId="59F11209" w14:textId="77777777" w:rsidR="00B5306F" w:rsidRPr="00C765B7"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if (condition) {</w:t>
      </w:r>
    </w:p>
    <w:p w14:paraId="104DBBB0" w14:textId="77777777" w:rsidR="00B5306F" w:rsidRPr="00C765B7"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statement1</w:t>
      </w:r>
    </w:p>
    <w:p w14:paraId="11260F4E" w14:textId="77777777" w:rsidR="00B5306F" w:rsidRPr="00C765B7"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else {</w:t>
      </w:r>
    </w:p>
    <w:p w14:paraId="7C25D7EF" w14:textId="77777777" w:rsidR="00B5306F" w:rsidRPr="00C765B7"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 xml:space="preserve">   statement2</w:t>
      </w:r>
    </w:p>
    <w:p w14:paraId="52D9D94B" w14:textId="77777777" w:rsidR="00B5306F" w:rsidRPr="00C765B7"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Courier New"/>
          <w:i/>
          <w:iCs/>
          <w:color w:val="1B1B1B"/>
        </w:rPr>
      </w:pPr>
      <w:r w:rsidRPr="00C765B7">
        <w:rPr>
          <w:rFonts w:asciiTheme="majorHAnsi" w:eastAsia="Times New Roman" w:hAnsiTheme="majorHAnsi" w:cs="Courier New"/>
          <w:i/>
          <w:iCs/>
          <w:color w:val="1B1B1B"/>
        </w:rPr>
        <w:t>}</w:t>
      </w:r>
    </w:p>
    <w:p w14:paraId="0A71FAA0" w14:textId="77777777" w:rsidR="00B5306F" w:rsidRDefault="00B5306F" w:rsidP="00B5306F">
      <w:pPr>
        <w:pStyle w:val="NoSpacing"/>
        <w:ind w:left="720"/>
        <w:rPr>
          <w:b/>
          <w:bCs/>
        </w:rPr>
      </w:pPr>
    </w:p>
    <w:p w14:paraId="51A88093" w14:textId="77777777" w:rsidR="00B5306F" w:rsidRPr="00E47278" w:rsidRDefault="00B5306F" w:rsidP="00B5306F">
      <w:pPr>
        <w:pStyle w:val="NoSpacing"/>
        <w:ind w:left="720"/>
      </w:pPr>
      <w:r>
        <w:br/>
      </w:r>
      <w:r w:rsidRPr="00E47278">
        <w:rPr>
          <w:rStyle w:val="HTMLCode"/>
          <w:rFonts w:asciiTheme="minorHAnsi" w:eastAsiaTheme="minorHAnsi" w:hAnsiTheme="minorHAnsi" w:cstheme="minorHAnsi"/>
          <w:b/>
          <w:bCs/>
          <w:color w:val="1B1B1B"/>
          <w:sz w:val="22"/>
          <w:szCs w:val="22"/>
        </w:rPr>
        <w:t>condition</w:t>
      </w:r>
    </w:p>
    <w:p w14:paraId="485966F0" w14:textId="77777777" w:rsidR="00B5306F" w:rsidRPr="00E47278" w:rsidRDefault="00B5306F" w:rsidP="00B5306F">
      <w:pPr>
        <w:pStyle w:val="NoSpacing"/>
        <w:ind w:left="720"/>
      </w:pPr>
      <w:r w:rsidRPr="00E47278">
        <w:t>An </w:t>
      </w:r>
      <w:hyperlink r:id="rId24" w:anchor="expressions" w:history="1">
        <w:r w:rsidRPr="00E47278">
          <w:rPr>
            <w:rStyle w:val="Hyperlink"/>
            <w:rFonts w:cstheme="minorHAnsi"/>
          </w:rPr>
          <w:t>expression</w:t>
        </w:r>
      </w:hyperlink>
      <w:r w:rsidRPr="00E47278">
        <w:t> that is considered to be either </w:t>
      </w:r>
      <w:hyperlink r:id="rId25" w:history="1">
        <w:r w:rsidRPr="00E47278">
          <w:rPr>
            <w:rStyle w:val="Hyperlink"/>
            <w:rFonts w:cstheme="minorHAnsi"/>
          </w:rPr>
          <w:t>truthy</w:t>
        </w:r>
      </w:hyperlink>
      <w:r w:rsidRPr="00E47278">
        <w:t> or </w:t>
      </w:r>
      <w:proofErr w:type="spellStart"/>
      <w:r>
        <w:fldChar w:fldCharType="begin"/>
      </w:r>
      <w:r>
        <w:instrText xml:space="preserve"> HYPERLINK "https://developer.mozilla.org/en-US/docs/Glossary/Falsy" </w:instrText>
      </w:r>
      <w:r>
        <w:fldChar w:fldCharType="separate"/>
      </w:r>
      <w:r w:rsidRPr="00E47278">
        <w:rPr>
          <w:rStyle w:val="Hyperlink"/>
          <w:rFonts w:cstheme="minorHAnsi"/>
        </w:rPr>
        <w:t>falsy</w:t>
      </w:r>
      <w:proofErr w:type="spellEnd"/>
      <w:r>
        <w:rPr>
          <w:rStyle w:val="Hyperlink"/>
          <w:rFonts w:cstheme="minorHAnsi"/>
        </w:rPr>
        <w:fldChar w:fldCharType="end"/>
      </w:r>
      <w:r w:rsidRPr="00E47278">
        <w:t>.</w:t>
      </w:r>
    </w:p>
    <w:p w14:paraId="28CECF5E" w14:textId="77777777" w:rsidR="00B5306F" w:rsidRDefault="00B5306F" w:rsidP="00B5306F">
      <w:pPr>
        <w:pStyle w:val="NoSpacing"/>
        <w:ind w:left="720"/>
        <w:rPr>
          <w:rStyle w:val="HTMLCode"/>
          <w:rFonts w:asciiTheme="minorHAnsi" w:eastAsiaTheme="minorHAnsi" w:hAnsiTheme="minorHAnsi" w:cstheme="minorHAnsi"/>
          <w:b/>
          <w:bCs/>
          <w:color w:val="1B1B1B"/>
          <w:sz w:val="22"/>
          <w:szCs w:val="22"/>
        </w:rPr>
      </w:pPr>
    </w:p>
    <w:p w14:paraId="20F61C3F" w14:textId="77777777" w:rsidR="00B5306F" w:rsidRPr="00E47278" w:rsidRDefault="00B5306F" w:rsidP="00B5306F">
      <w:pPr>
        <w:pStyle w:val="NoSpacing"/>
        <w:ind w:left="720"/>
      </w:pPr>
      <w:r w:rsidRPr="00E47278">
        <w:rPr>
          <w:rStyle w:val="HTMLCode"/>
          <w:rFonts w:asciiTheme="minorHAnsi" w:eastAsiaTheme="minorHAnsi" w:hAnsiTheme="minorHAnsi" w:cstheme="minorHAnsi"/>
          <w:b/>
          <w:bCs/>
          <w:color w:val="1B1B1B"/>
          <w:sz w:val="22"/>
          <w:szCs w:val="22"/>
        </w:rPr>
        <w:t>statement1</w:t>
      </w:r>
    </w:p>
    <w:p w14:paraId="1CA66139" w14:textId="77777777" w:rsidR="00B5306F" w:rsidRPr="00E47278" w:rsidRDefault="00B5306F" w:rsidP="00B5306F">
      <w:pPr>
        <w:pStyle w:val="NoSpacing"/>
        <w:ind w:left="720"/>
      </w:pPr>
      <w:r w:rsidRPr="00E47278">
        <w:t>Statement that is executed if </w:t>
      </w:r>
      <w:r w:rsidRPr="00E47278">
        <w:rPr>
          <w:rStyle w:val="Emphasis"/>
          <w:rFonts w:cstheme="minorHAnsi"/>
          <w:color w:val="1B1B1B"/>
        </w:rPr>
        <w:t>condition</w:t>
      </w:r>
      <w:r w:rsidRPr="00E47278">
        <w:t> is </w:t>
      </w:r>
      <w:hyperlink r:id="rId26" w:history="1">
        <w:r w:rsidRPr="00E47278">
          <w:rPr>
            <w:rStyle w:val="Hyperlink"/>
            <w:rFonts w:cstheme="minorHAnsi"/>
          </w:rPr>
          <w:t>truthy</w:t>
        </w:r>
      </w:hyperlink>
      <w:r w:rsidRPr="00E47278">
        <w:t>. Can be any statement, including further nested </w:t>
      </w:r>
      <w:r w:rsidRPr="00E47278">
        <w:rPr>
          <w:rStyle w:val="HTMLCode"/>
          <w:rFonts w:asciiTheme="minorHAnsi" w:eastAsiaTheme="minorHAnsi" w:hAnsiTheme="minorHAnsi" w:cstheme="minorHAnsi"/>
          <w:color w:val="1B1B1B"/>
          <w:sz w:val="22"/>
          <w:szCs w:val="22"/>
        </w:rPr>
        <w:t>if</w:t>
      </w:r>
      <w:r w:rsidRPr="00E47278">
        <w:t> statements. To execute multiple statements, use a </w:t>
      </w:r>
      <w:hyperlink r:id="rId27" w:history="1">
        <w:r w:rsidRPr="00E47278">
          <w:rPr>
            <w:rStyle w:val="Hyperlink"/>
            <w:rFonts w:cstheme="minorHAnsi"/>
          </w:rPr>
          <w:t>block</w:t>
        </w:r>
      </w:hyperlink>
      <w:r w:rsidRPr="00E47278">
        <w:t xml:space="preserve"> statement </w:t>
      </w:r>
      <w:proofErr w:type="gramStart"/>
      <w:r w:rsidRPr="00E47278">
        <w:t>(</w:t>
      </w:r>
      <w:r w:rsidRPr="00E47278">
        <w:rPr>
          <w:rStyle w:val="HTMLCode"/>
          <w:rFonts w:asciiTheme="minorHAnsi" w:eastAsiaTheme="minorHAnsi" w:hAnsiTheme="minorHAnsi" w:cstheme="minorHAnsi"/>
          <w:color w:val="1B1B1B"/>
          <w:sz w:val="22"/>
          <w:szCs w:val="22"/>
        </w:rPr>
        <w:t>{ /</w:t>
      </w:r>
      <w:proofErr w:type="gramEnd"/>
      <w:r w:rsidRPr="00E47278">
        <w:rPr>
          <w:rStyle w:val="HTMLCode"/>
          <w:rFonts w:asciiTheme="minorHAnsi" w:eastAsiaTheme="minorHAnsi" w:hAnsiTheme="minorHAnsi" w:cstheme="minorHAnsi"/>
          <w:color w:val="1B1B1B"/>
          <w:sz w:val="22"/>
          <w:szCs w:val="22"/>
        </w:rPr>
        <w:t>* ... */ }</w:t>
      </w:r>
      <w:r w:rsidRPr="00E47278">
        <w:t>) to group those statements. To execute no statements, use an </w:t>
      </w:r>
      <w:hyperlink r:id="rId28" w:history="1">
        <w:r w:rsidRPr="00E47278">
          <w:rPr>
            <w:rStyle w:val="Hyperlink"/>
            <w:rFonts w:cstheme="minorHAnsi"/>
          </w:rPr>
          <w:t>empty</w:t>
        </w:r>
      </w:hyperlink>
      <w:r w:rsidRPr="00E47278">
        <w:t> statement.</w:t>
      </w:r>
    </w:p>
    <w:p w14:paraId="35EC945C" w14:textId="77777777" w:rsidR="00B5306F" w:rsidRDefault="00B5306F" w:rsidP="00B5306F">
      <w:pPr>
        <w:pStyle w:val="NoSpacing"/>
        <w:ind w:left="720"/>
        <w:rPr>
          <w:rStyle w:val="HTMLCode"/>
          <w:rFonts w:asciiTheme="minorHAnsi" w:eastAsiaTheme="minorHAnsi" w:hAnsiTheme="minorHAnsi" w:cstheme="minorHAnsi"/>
          <w:b/>
          <w:bCs/>
          <w:color w:val="1B1B1B"/>
          <w:sz w:val="22"/>
          <w:szCs w:val="22"/>
        </w:rPr>
      </w:pPr>
    </w:p>
    <w:p w14:paraId="5004604B" w14:textId="77777777" w:rsidR="00B5306F" w:rsidRPr="00E47278" w:rsidRDefault="00B5306F" w:rsidP="00B5306F">
      <w:pPr>
        <w:pStyle w:val="NoSpacing"/>
        <w:ind w:left="720"/>
      </w:pPr>
      <w:r w:rsidRPr="00E47278">
        <w:rPr>
          <w:rStyle w:val="HTMLCode"/>
          <w:rFonts w:asciiTheme="minorHAnsi" w:eastAsiaTheme="minorHAnsi" w:hAnsiTheme="minorHAnsi" w:cstheme="minorHAnsi"/>
          <w:b/>
          <w:bCs/>
          <w:color w:val="1B1B1B"/>
          <w:sz w:val="22"/>
          <w:szCs w:val="22"/>
        </w:rPr>
        <w:t>statement2</w:t>
      </w:r>
    </w:p>
    <w:p w14:paraId="52EEF30A" w14:textId="77777777" w:rsidR="00B5306F" w:rsidRPr="00E47278" w:rsidRDefault="00B5306F" w:rsidP="00B5306F">
      <w:pPr>
        <w:pStyle w:val="NoSpacing"/>
        <w:ind w:left="720"/>
      </w:pPr>
      <w:r w:rsidRPr="00E47278">
        <w:t>Statement that is executed if </w:t>
      </w:r>
      <w:r w:rsidRPr="00E47278">
        <w:rPr>
          <w:rStyle w:val="HTMLCode"/>
          <w:rFonts w:asciiTheme="minorHAnsi" w:eastAsiaTheme="minorHAnsi" w:hAnsiTheme="minorHAnsi" w:cstheme="minorHAnsi"/>
          <w:color w:val="1B1B1B"/>
          <w:sz w:val="22"/>
          <w:szCs w:val="22"/>
        </w:rPr>
        <w:t>condition</w:t>
      </w:r>
      <w:r w:rsidRPr="00E47278">
        <w:t> is </w:t>
      </w:r>
      <w:proofErr w:type="spellStart"/>
      <w:r>
        <w:fldChar w:fldCharType="begin"/>
      </w:r>
      <w:r>
        <w:instrText xml:space="preserve"> HYPERLINK "https://developer.mozilla.org/en-US/docs/Glossary/Falsy" </w:instrText>
      </w:r>
      <w:r>
        <w:fldChar w:fldCharType="separate"/>
      </w:r>
      <w:r w:rsidRPr="00E47278">
        <w:rPr>
          <w:rStyle w:val="Hyperlink"/>
          <w:rFonts w:cstheme="minorHAnsi"/>
        </w:rPr>
        <w:t>falsy</w:t>
      </w:r>
      <w:proofErr w:type="spellEnd"/>
      <w:r>
        <w:rPr>
          <w:rStyle w:val="Hyperlink"/>
          <w:rFonts w:cstheme="minorHAnsi"/>
        </w:rPr>
        <w:fldChar w:fldCharType="end"/>
      </w:r>
      <w:r w:rsidRPr="00E47278">
        <w:t> and the </w:t>
      </w:r>
      <w:r w:rsidRPr="00E47278">
        <w:rPr>
          <w:rStyle w:val="HTMLCode"/>
          <w:rFonts w:asciiTheme="minorHAnsi" w:eastAsiaTheme="minorHAnsi" w:hAnsiTheme="minorHAnsi" w:cstheme="minorHAnsi"/>
          <w:color w:val="1B1B1B"/>
          <w:sz w:val="22"/>
          <w:szCs w:val="22"/>
        </w:rPr>
        <w:t>else</w:t>
      </w:r>
      <w:r w:rsidRPr="00E47278">
        <w:t> clause exists. Can be any statement, including block statements and further nested </w:t>
      </w:r>
      <w:r w:rsidRPr="00E47278">
        <w:rPr>
          <w:rStyle w:val="HTMLCode"/>
          <w:rFonts w:asciiTheme="minorHAnsi" w:eastAsiaTheme="minorHAnsi" w:hAnsiTheme="minorHAnsi" w:cstheme="minorHAnsi"/>
          <w:color w:val="1B1B1B"/>
          <w:sz w:val="22"/>
          <w:szCs w:val="22"/>
        </w:rPr>
        <w:t>if</w:t>
      </w:r>
      <w:r w:rsidRPr="00E47278">
        <w:t> statements.</w:t>
      </w:r>
    </w:p>
    <w:p w14:paraId="33EE9FA6" w14:textId="77777777" w:rsidR="00B5306F" w:rsidRDefault="00B5306F" w:rsidP="00B5306F">
      <w:pPr>
        <w:pStyle w:val="NoSpacing"/>
        <w:rPr>
          <w:b/>
          <w:bCs/>
        </w:rPr>
      </w:pPr>
    </w:p>
    <w:p w14:paraId="646F750D" w14:textId="77777777" w:rsidR="00B5306F" w:rsidRDefault="00B5306F" w:rsidP="00B5306F">
      <w:pPr>
        <w:pStyle w:val="NoSpacing"/>
        <w:ind w:left="720"/>
        <w:rPr>
          <w:b/>
          <w:bCs/>
        </w:rPr>
      </w:pPr>
      <w:r>
        <w:rPr>
          <w:b/>
          <w:bCs/>
        </w:rPr>
        <w:t>Description</w:t>
      </w:r>
    </w:p>
    <w:p w14:paraId="22EA5415" w14:textId="77777777" w:rsidR="00B5306F" w:rsidRDefault="00B5306F" w:rsidP="00B5306F">
      <w:pPr>
        <w:pStyle w:val="NoSpacing"/>
        <w:ind w:left="720"/>
      </w:pPr>
      <w:r w:rsidRPr="00E47278">
        <w:t>Multiple </w:t>
      </w:r>
      <w:r w:rsidRPr="00E47278">
        <w:rPr>
          <w:b/>
          <w:bCs/>
        </w:rPr>
        <w:t>if...else</w:t>
      </w:r>
      <w:r w:rsidRPr="00E47278">
        <w:t> statements can be nested to create an </w:t>
      </w:r>
      <w:r w:rsidRPr="00E47278">
        <w:rPr>
          <w:b/>
          <w:bCs/>
        </w:rPr>
        <w:t>else if</w:t>
      </w:r>
      <w:r w:rsidRPr="00E47278">
        <w:t> clause. Note that there is no </w:t>
      </w:r>
      <w:r w:rsidRPr="00E47278">
        <w:rPr>
          <w:b/>
          <w:bCs/>
        </w:rPr>
        <w:t>elseif</w:t>
      </w:r>
      <w:r w:rsidRPr="00E47278">
        <w:t> (in one word) keyword in JavaScript.</w:t>
      </w:r>
      <w:r>
        <w:br/>
      </w:r>
    </w:p>
    <w:p w14:paraId="12A873BC"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condition1</w:t>
      </w:r>
      <w:r w:rsidRPr="00E47278">
        <w:rPr>
          <w:rStyle w:val="token"/>
          <w:rFonts w:asciiTheme="minorHAnsi" w:hAnsiTheme="minorHAnsi" w:cstheme="minorHAnsi"/>
          <w:i/>
          <w:iCs/>
          <w:color w:val="1B1B1B"/>
          <w:sz w:val="22"/>
          <w:szCs w:val="22"/>
        </w:rPr>
        <w:t>)</w:t>
      </w:r>
    </w:p>
    <w:p w14:paraId="636CBF6C"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statement1</w:t>
      </w:r>
    </w:p>
    <w:p w14:paraId="5DF8810D"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condition2</w:t>
      </w:r>
      <w:r w:rsidRPr="00E47278">
        <w:rPr>
          <w:rStyle w:val="token"/>
          <w:rFonts w:asciiTheme="minorHAnsi" w:hAnsiTheme="minorHAnsi" w:cstheme="minorHAnsi"/>
          <w:i/>
          <w:iCs/>
          <w:color w:val="1B1B1B"/>
          <w:sz w:val="22"/>
          <w:szCs w:val="22"/>
        </w:rPr>
        <w:t>)</w:t>
      </w:r>
    </w:p>
    <w:p w14:paraId="217BC25D"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statement2</w:t>
      </w:r>
    </w:p>
    <w:p w14:paraId="23DC402E"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condition3</w:t>
      </w:r>
      <w:r w:rsidRPr="00E47278">
        <w:rPr>
          <w:rStyle w:val="token"/>
          <w:rFonts w:asciiTheme="minorHAnsi" w:hAnsiTheme="minorHAnsi" w:cstheme="minorHAnsi"/>
          <w:i/>
          <w:iCs/>
          <w:color w:val="1B1B1B"/>
          <w:sz w:val="22"/>
          <w:szCs w:val="22"/>
        </w:rPr>
        <w:t>)</w:t>
      </w:r>
    </w:p>
    <w:p w14:paraId="5396E8BF"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statement3</w:t>
      </w:r>
    </w:p>
    <w:p w14:paraId="5F6BBE87"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43792466"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lastRenderedPageBreak/>
        <w:t>else</w:t>
      </w:r>
    </w:p>
    <w:p w14:paraId="1976315A" w14:textId="77777777" w:rsidR="00B5306F" w:rsidRPr="00E47278" w:rsidRDefault="00B5306F" w:rsidP="00B5306F">
      <w:pPr>
        <w:pStyle w:val="HTMLPreformatted"/>
        <w:ind w:left="720"/>
        <w:rPr>
          <w:rFonts w:asciiTheme="minorHAnsi"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w:t>
      </w:r>
      <w:proofErr w:type="spellStart"/>
      <w:r w:rsidRPr="00E47278">
        <w:rPr>
          <w:rStyle w:val="HTMLCode"/>
          <w:rFonts w:asciiTheme="minorHAnsi" w:eastAsiaTheme="majorEastAsia" w:hAnsiTheme="minorHAnsi" w:cstheme="minorHAnsi"/>
          <w:i/>
          <w:iCs/>
          <w:color w:val="1B1B1B"/>
          <w:sz w:val="22"/>
          <w:szCs w:val="22"/>
        </w:rPr>
        <w:t>statementN</w:t>
      </w:r>
      <w:proofErr w:type="spellEnd"/>
    </w:p>
    <w:p w14:paraId="66500A6E" w14:textId="77777777" w:rsidR="00B5306F" w:rsidRPr="00E47278" w:rsidRDefault="00B5306F" w:rsidP="00B5306F">
      <w:pPr>
        <w:pStyle w:val="NoSpacing"/>
        <w:ind w:left="720"/>
        <w:rPr>
          <w:rFonts w:cstheme="minorHAnsi"/>
        </w:rPr>
      </w:pPr>
      <w:r w:rsidRPr="00E47278">
        <w:rPr>
          <w:rFonts w:cstheme="minorHAnsi"/>
        </w:rPr>
        <w:br/>
      </w:r>
    </w:p>
    <w:p w14:paraId="27AD1BC4" w14:textId="77777777" w:rsidR="00B5306F" w:rsidRDefault="00B5306F" w:rsidP="00B5306F">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color w:val="1B1B1B"/>
          <w:sz w:val="22"/>
          <w:szCs w:val="22"/>
          <w:shd w:val="clear" w:color="auto" w:fill="FFFFFF"/>
        </w:rPr>
        <w:t>To see how this works, this is how it would look if the nesting were properly indented:</w:t>
      </w:r>
      <w:r w:rsidRPr="00E47278">
        <w:rPr>
          <w:rFonts w:asciiTheme="minorHAnsi" w:hAnsiTheme="minorHAnsi" w:cstheme="minorHAnsi"/>
          <w:sz w:val="22"/>
          <w:szCs w:val="22"/>
        </w:rPr>
        <w:br/>
      </w:r>
    </w:p>
    <w:p w14:paraId="370F0712" w14:textId="77777777" w:rsidR="00B5306F" w:rsidRPr="00E47278" w:rsidRDefault="00B5306F" w:rsidP="00B5306F">
      <w:pPr>
        <w:pStyle w:val="HTMLPreformatted"/>
        <w:ind w:left="720"/>
        <w:rPr>
          <w:rFonts w:asciiTheme="minorHAnsi" w:hAnsiTheme="minorHAnsi" w:cstheme="minorHAnsi"/>
          <w:i/>
          <w:iCs/>
          <w:color w:val="1B1B1B"/>
          <w:sz w:val="22"/>
          <w:szCs w:val="22"/>
        </w:rPr>
      </w:pPr>
      <w:r w:rsidRPr="00E47278">
        <w:rPr>
          <w:rFonts w:asciiTheme="minorHAnsi" w:hAnsiTheme="minorHAnsi" w:cstheme="minorHAnsi"/>
          <w:i/>
          <w:iCs/>
          <w:color w:val="1B1B1B"/>
          <w:sz w:val="22"/>
          <w:szCs w:val="22"/>
        </w:rPr>
        <w:t>if (condition1)</w:t>
      </w:r>
    </w:p>
    <w:p w14:paraId="568F0159" w14:textId="77777777" w:rsidR="00B5306F" w:rsidRPr="00E47278"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statement1</w:t>
      </w:r>
    </w:p>
    <w:p w14:paraId="47339BEF" w14:textId="77777777" w:rsidR="00B5306F" w:rsidRPr="00E47278"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else</w:t>
      </w:r>
    </w:p>
    <w:p w14:paraId="21F1E92E" w14:textId="77777777" w:rsidR="00B5306F" w:rsidRPr="00E47278"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(condition2)</w:t>
      </w:r>
    </w:p>
    <w:p w14:paraId="588B5CE1" w14:textId="77777777" w:rsidR="00B5306F" w:rsidRPr="00E47278"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statement2</w:t>
      </w:r>
    </w:p>
    <w:p w14:paraId="75771567" w14:textId="77777777" w:rsidR="00B5306F" w:rsidRPr="00E47278"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else</w:t>
      </w:r>
    </w:p>
    <w:p w14:paraId="747CFF4F" w14:textId="77777777" w:rsidR="00B5306F" w:rsidRPr="00E47278"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 xml:space="preserve">    if (condition3)</w:t>
      </w:r>
    </w:p>
    <w:p w14:paraId="7A5B734E" w14:textId="77777777" w:rsidR="00B5306F" w:rsidRPr="00E47278"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i/>
          <w:iCs/>
          <w:color w:val="1B1B1B"/>
        </w:rPr>
      </w:pPr>
      <w:r w:rsidRPr="00E47278">
        <w:rPr>
          <w:rFonts w:eastAsia="Times New Roman" w:cstheme="minorHAnsi"/>
          <w:i/>
          <w:iCs/>
          <w:color w:val="1B1B1B"/>
        </w:rPr>
        <w:t>...</w:t>
      </w:r>
    </w:p>
    <w:p w14:paraId="2163700C" w14:textId="77777777" w:rsidR="00B5306F" w:rsidRDefault="00B5306F" w:rsidP="00B5306F">
      <w:pPr>
        <w:pStyle w:val="NoSpacing"/>
        <w:ind w:left="1440"/>
        <w:rPr>
          <w:rFonts w:cstheme="minorHAnsi"/>
        </w:rPr>
      </w:pPr>
    </w:p>
    <w:p w14:paraId="7ECE47CF" w14:textId="77777777" w:rsidR="00B5306F" w:rsidRDefault="00B5306F" w:rsidP="00B5306F">
      <w:pPr>
        <w:pStyle w:val="NoSpacing"/>
        <w:ind w:left="1440"/>
        <w:rPr>
          <w:rFonts w:cstheme="minorHAnsi"/>
        </w:rPr>
      </w:pPr>
    </w:p>
    <w:p w14:paraId="4AA5CD08" w14:textId="77777777" w:rsidR="00B5306F" w:rsidRPr="00E47278" w:rsidRDefault="00B5306F" w:rsidP="00B5306F">
      <w:pPr>
        <w:pStyle w:val="NoSpacing"/>
        <w:ind w:left="720"/>
        <w:rPr>
          <w:rFonts w:cstheme="minorHAnsi"/>
        </w:rPr>
      </w:pPr>
      <w:r w:rsidRPr="00E47278">
        <w:rPr>
          <w:rFonts w:cstheme="minorHAnsi"/>
          <w:color w:val="1B1B1B"/>
          <w:shd w:val="clear" w:color="auto" w:fill="FFFFFF"/>
        </w:rPr>
        <w:t xml:space="preserve">To execute multiple statements within a clause, use a block statement </w:t>
      </w:r>
      <w:proofErr w:type="gramStart"/>
      <w:r w:rsidRPr="00C06AAA">
        <w:rPr>
          <w:rFonts w:cstheme="minorHAnsi"/>
          <w:b/>
          <w:bCs/>
          <w:color w:val="1B1B1B"/>
          <w:shd w:val="clear" w:color="auto" w:fill="FFFFFF"/>
        </w:rPr>
        <w:t>(</w:t>
      </w:r>
      <w:r w:rsidRPr="00C06AAA">
        <w:rPr>
          <w:rStyle w:val="HTMLCode"/>
          <w:rFonts w:asciiTheme="minorHAnsi" w:eastAsiaTheme="minorHAnsi" w:hAnsiTheme="minorHAnsi" w:cstheme="minorHAnsi"/>
          <w:b/>
          <w:bCs/>
          <w:color w:val="1B1B1B"/>
          <w:sz w:val="22"/>
          <w:szCs w:val="22"/>
        </w:rPr>
        <w:t>{ /</w:t>
      </w:r>
      <w:proofErr w:type="gramEnd"/>
      <w:r w:rsidRPr="00C06AAA">
        <w:rPr>
          <w:rStyle w:val="HTMLCode"/>
          <w:rFonts w:asciiTheme="minorHAnsi" w:eastAsiaTheme="minorHAnsi" w:hAnsiTheme="minorHAnsi" w:cstheme="minorHAnsi"/>
          <w:b/>
          <w:bCs/>
          <w:color w:val="1B1B1B"/>
          <w:sz w:val="22"/>
          <w:szCs w:val="22"/>
        </w:rPr>
        <w:t>* ... */ }</w:t>
      </w:r>
      <w:r w:rsidRPr="00E47278">
        <w:rPr>
          <w:rFonts w:cstheme="minorHAnsi"/>
          <w:color w:val="1B1B1B"/>
          <w:shd w:val="clear" w:color="auto" w:fill="FFFFFF"/>
        </w:rPr>
        <w:t>) to group those statements. In general, it is a good practice to always use block statements, especially in code involving nested </w:t>
      </w:r>
      <w:r w:rsidRPr="00C06AAA">
        <w:rPr>
          <w:rStyle w:val="HTMLCode"/>
          <w:rFonts w:asciiTheme="minorHAnsi" w:eastAsiaTheme="minorHAnsi" w:hAnsiTheme="minorHAnsi" w:cstheme="minorHAnsi"/>
          <w:b/>
          <w:bCs/>
          <w:color w:val="1B1B1B"/>
          <w:sz w:val="22"/>
          <w:szCs w:val="22"/>
        </w:rPr>
        <w:t>if</w:t>
      </w:r>
      <w:r w:rsidRPr="00E47278">
        <w:rPr>
          <w:rFonts w:cstheme="minorHAnsi"/>
          <w:color w:val="1B1B1B"/>
          <w:shd w:val="clear" w:color="auto" w:fill="FFFFFF"/>
        </w:rPr>
        <w:t> statements:</w:t>
      </w:r>
    </w:p>
    <w:p w14:paraId="55B7770F" w14:textId="77777777" w:rsidR="00B5306F" w:rsidRDefault="00B5306F" w:rsidP="00B5306F">
      <w:pPr>
        <w:pStyle w:val="NoSpacing"/>
        <w:ind w:left="720"/>
        <w:rPr>
          <w:rFonts w:cstheme="minorHAnsi"/>
        </w:rPr>
      </w:pPr>
    </w:p>
    <w:p w14:paraId="7A5F5B67"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if</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condition</w:t>
      </w: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37428045"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statements1</w:t>
      </w:r>
    </w:p>
    <w:p w14:paraId="0D3FA8AB"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else</w:t>
      </w:r>
      <w:r w:rsidRPr="00E47278">
        <w:rPr>
          <w:rStyle w:val="HTMLCode"/>
          <w:rFonts w:asciiTheme="minorHAnsi" w:eastAsiaTheme="majorEastAsia" w:hAnsiTheme="minorHAnsi" w:cstheme="minorHAnsi"/>
          <w:i/>
          <w:iCs/>
          <w:color w:val="1B1B1B"/>
          <w:sz w:val="22"/>
          <w:szCs w:val="22"/>
        </w:rPr>
        <w:t xml:space="preserve"> </w:t>
      </w:r>
      <w:r w:rsidRPr="00E47278">
        <w:rPr>
          <w:rStyle w:val="token"/>
          <w:rFonts w:asciiTheme="minorHAnsi" w:hAnsiTheme="minorHAnsi" w:cstheme="minorHAnsi"/>
          <w:i/>
          <w:iCs/>
          <w:color w:val="1B1B1B"/>
          <w:sz w:val="22"/>
          <w:szCs w:val="22"/>
        </w:rPr>
        <w:t>{</w:t>
      </w:r>
    </w:p>
    <w:p w14:paraId="5E36542D" w14:textId="77777777" w:rsidR="00B5306F" w:rsidRPr="00E47278"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E47278">
        <w:rPr>
          <w:rStyle w:val="HTMLCode"/>
          <w:rFonts w:asciiTheme="minorHAnsi" w:eastAsiaTheme="majorEastAsia" w:hAnsiTheme="minorHAnsi" w:cstheme="minorHAnsi"/>
          <w:i/>
          <w:iCs/>
          <w:color w:val="1B1B1B"/>
          <w:sz w:val="22"/>
          <w:szCs w:val="22"/>
        </w:rPr>
        <w:t xml:space="preserve">  statements2</w:t>
      </w:r>
    </w:p>
    <w:p w14:paraId="65483B0E" w14:textId="77777777" w:rsidR="00B5306F" w:rsidRPr="00E47278" w:rsidRDefault="00B5306F" w:rsidP="00B5306F">
      <w:pPr>
        <w:pStyle w:val="HTMLPreformatted"/>
        <w:ind w:left="720"/>
        <w:rPr>
          <w:rFonts w:asciiTheme="minorHAnsi" w:hAnsiTheme="minorHAnsi" w:cstheme="minorHAnsi"/>
          <w:i/>
          <w:iCs/>
          <w:color w:val="1B1B1B"/>
          <w:sz w:val="22"/>
          <w:szCs w:val="22"/>
        </w:rPr>
      </w:pPr>
      <w:r w:rsidRPr="00E47278">
        <w:rPr>
          <w:rStyle w:val="token"/>
          <w:rFonts w:asciiTheme="minorHAnsi" w:hAnsiTheme="minorHAnsi" w:cstheme="minorHAnsi"/>
          <w:i/>
          <w:iCs/>
          <w:color w:val="1B1B1B"/>
          <w:sz w:val="22"/>
          <w:szCs w:val="22"/>
        </w:rPr>
        <w:t>}</w:t>
      </w:r>
    </w:p>
    <w:p w14:paraId="1F0E79D4" w14:textId="77777777" w:rsidR="00B5306F" w:rsidRDefault="00B5306F" w:rsidP="00B5306F">
      <w:pPr>
        <w:pStyle w:val="NoSpacing"/>
        <w:ind w:left="720"/>
        <w:rPr>
          <w:rFonts w:cstheme="minorHAnsi"/>
        </w:rPr>
      </w:pPr>
    </w:p>
    <w:p w14:paraId="09648985" w14:textId="77777777" w:rsidR="00B5306F" w:rsidRDefault="00B5306F" w:rsidP="00B5306F">
      <w:pPr>
        <w:pStyle w:val="NoSpacing"/>
        <w:ind w:left="720"/>
        <w:rPr>
          <w:rFonts w:cstheme="minorHAnsi"/>
        </w:rPr>
      </w:pPr>
    </w:p>
    <w:p w14:paraId="70FC5C13" w14:textId="77777777" w:rsidR="00B5306F" w:rsidRDefault="00B5306F" w:rsidP="00B5306F">
      <w:pPr>
        <w:pStyle w:val="NoSpacing"/>
        <w:ind w:left="720"/>
        <w:rPr>
          <w:rFonts w:cstheme="minorHAnsi"/>
          <w:color w:val="1B1B1B"/>
          <w:shd w:val="clear" w:color="auto" w:fill="FFFFFF"/>
        </w:rPr>
      </w:pPr>
      <w:r w:rsidRPr="00E47278">
        <w:rPr>
          <w:rFonts w:cstheme="minorHAnsi"/>
          <w:color w:val="1B1B1B"/>
          <w:shd w:val="clear" w:color="auto" w:fill="FFFFFF"/>
        </w:rPr>
        <w:t>Do not confuse the primitive Boolean values </w:t>
      </w:r>
      <w:r w:rsidRPr="00E47278">
        <w:rPr>
          <w:rFonts w:cstheme="minorHAnsi"/>
          <w:b/>
          <w:bCs/>
          <w:color w:val="1B1B1B"/>
        </w:rPr>
        <w:t>true</w:t>
      </w:r>
      <w:r w:rsidRPr="00E47278">
        <w:rPr>
          <w:rFonts w:cstheme="minorHAnsi"/>
          <w:color w:val="1B1B1B"/>
          <w:shd w:val="clear" w:color="auto" w:fill="FFFFFF"/>
        </w:rPr>
        <w:t> and </w:t>
      </w:r>
      <w:r w:rsidRPr="00E47278">
        <w:rPr>
          <w:rFonts w:cstheme="minorHAnsi"/>
          <w:b/>
          <w:bCs/>
          <w:color w:val="1B1B1B"/>
        </w:rPr>
        <w:t>false</w:t>
      </w:r>
      <w:r w:rsidRPr="00E47278">
        <w:rPr>
          <w:rFonts w:cstheme="minorHAnsi"/>
          <w:color w:val="1B1B1B"/>
          <w:shd w:val="clear" w:color="auto" w:fill="FFFFFF"/>
        </w:rPr>
        <w:t xml:space="preserve"> with truthiness or </w:t>
      </w:r>
      <w:proofErr w:type="spellStart"/>
      <w:r w:rsidRPr="00E47278">
        <w:rPr>
          <w:rFonts w:cstheme="minorHAnsi"/>
          <w:color w:val="1B1B1B"/>
          <w:shd w:val="clear" w:color="auto" w:fill="FFFFFF"/>
        </w:rPr>
        <w:t>falsiness</w:t>
      </w:r>
      <w:proofErr w:type="spellEnd"/>
      <w:r w:rsidRPr="00E47278">
        <w:rPr>
          <w:rFonts w:cstheme="minorHAnsi"/>
          <w:color w:val="1B1B1B"/>
          <w:shd w:val="clear" w:color="auto" w:fill="FFFFFF"/>
        </w:rPr>
        <w:t xml:space="preserve"> of the </w:t>
      </w:r>
      <w:hyperlink r:id="rId29" w:history="1">
        <w:r w:rsidRPr="00E47278">
          <w:rPr>
            <w:rFonts w:cstheme="minorHAnsi"/>
            <w:b/>
            <w:bCs/>
            <w:shd w:val="clear" w:color="auto" w:fill="FFFFFF"/>
          </w:rPr>
          <w:t>Boolean</w:t>
        </w:r>
      </w:hyperlink>
      <w:r w:rsidRPr="00E47278">
        <w:rPr>
          <w:rFonts w:cstheme="minorHAnsi"/>
          <w:color w:val="1B1B1B"/>
          <w:shd w:val="clear" w:color="auto" w:fill="FFFFFF"/>
        </w:rPr>
        <w:t> object. Any value that is not </w:t>
      </w:r>
      <w:r w:rsidRPr="00E47278">
        <w:rPr>
          <w:rFonts w:cstheme="minorHAnsi"/>
          <w:b/>
          <w:bCs/>
          <w:color w:val="1B1B1B"/>
        </w:rPr>
        <w:t>false</w:t>
      </w:r>
      <w:r w:rsidRPr="00E47278">
        <w:rPr>
          <w:rFonts w:cstheme="minorHAnsi"/>
          <w:color w:val="1B1B1B"/>
          <w:shd w:val="clear" w:color="auto" w:fill="FFFFFF"/>
        </w:rPr>
        <w:t>, </w:t>
      </w:r>
      <w:r w:rsidRPr="00E47278">
        <w:rPr>
          <w:rFonts w:cstheme="minorHAnsi"/>
          <w:b/>
          <w:bCs/>
          <w:color w:val="1B1B1B"/>
        </w:rPr>
        <w:t>undefined</w:t>
      </w:r>
      <w:r w:rsidRPr="00E47278">
        <w:rPr>
          <w:rFonts w:cstheme="minorHAnsi"/>
          <w:color w:val="1B1B1B"/>
          <w:shd w:val="clear" w:color="auto" w:fill="FFFFFF"/>
        </w:rPr>
        <w:t>, </w:t>
      </w:r>
      <w:r w:rsidRPr="00E47278">
        <w:rPr>
          <w:rFonts w:cstheme="minorHAnsi"/>
          <w:b/>
          <w:bCs/>
          <w:color w:val="1B1B1B"/>
        </w:rPr>
        <w:t>null</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r w:rsidRPr="00E47278">
        <w:rPr>
          <w:rFonts w:cstheme="minorHAnsi"/>
          <w:b/>
          <w:bCs/>
          <w:color w:val="1B1B1B"/>
        </w:rPr>
        <w:t>-0</w:t>
      </w:r>
      <w:r w:rsidRPr="00E47278">
        <w:rPr>
          <w:rFonts w:cstheme="minorHAnsi"/>
          <w:color w:val="1B1B1B"/>
          <w:shd w:val="clear" w:color="auto" w:fill="FFFFFF"/>
        </w:rPr>
        <w:t>, </w:t>
      </w:r>
      <w:proofErr w:type="spellStart"/>
      <w:r w:rsidRPr="00E47278">
        <w:rPr>
          <w:rFonts w:cstheme="minorHAnsi"/>
          <w:b/>
          <w:bCs/>
          <w:color w:val="1B1B1B"/>
        </w:rPr>
        <w:t>NaN</w:t>
      </w:r>
      <w:proofErr w:type="spellEnd"/>
      <w:r w:rsidRPr="00E47278">
        <w:rPr>
          <w:rFonts w:cstheme="minorHAnsi"/>
          <w:color w:val="1B1B1B"/>
          <w:shd w:val="clear" w:color="auto" w:fill="FFFFFF"/>
        </w:rPr>
        <w:t>, or the empty string (</w:t>
      </w:r>
      <w:r w:rsidRPr="00E47278">
        <w:rPr>
          <w:rFonts w:cstheme="minorHAnsi"/>
          <w:b/>
          <w:bCs/>
          <w:color w:val="1B1B1B"/>
        </w:rPr>
        <w:t>""</w:t>
      </w:r>
      <w:r w:rsidRPr="00E47278">
        <w:rPr>
          <w:rFonts w:cstheme="minorHAnsi"/>
          <w:color w:val="1B1B1B"/>
          <w:shd w:val="clear" w:color="auto" w:fill="FFFFFF"/>
        </w:rPr>
        <w:t>), and any object, including a Boolean object whose value is </w:t>
      </w:r>
      <w:r w:rsidRPr="00E47278">
        <w:rPr>
          <w:rFonts w:cstheme="minorHAnsi"/>
          <w:b/>
          <w:bCs/>
          <w:color w:val="1B1B1B"/>
        </w:rPr>
        <w:t>false</w:t>
      </w:r>
      <w:r w:rsidRPr="00E47278">
        <w:rPr>
          <w:rFonts w:cstheme="minorHAnsi"/>
          <w:color w:val="1B1B1B"/>
          <w:shd w:val="clear" w:color="auto" w:fill="FFFFFF"/>
        </w:rPr>
        <w:t>, is considered </w:t>
      </w:r>
      <w:hyperlink r:id="rId30" w:history="1">
        <w:r w:rsidRPr="00E47278">
          <w:rPr>
            <w:rFonts w:cstheme="minorHAnsi"/>
            <w:color w:val="0000FF"/>
            <w:u w:val="single"/>
            <w:shd w:val="clear" w:color="auto" w:fill="FFFFFF"/>
          </w:rPr>
          <w:t>truthy</w:t>
        </w:r>
      </w:hyperlink>
      <w:r w:rsidRPr="00E47278">
        <w:rPr>
          <w:rFonts w:cstheme="minorHAnsi"/>
          <w:color w:val="1B1B1B"/>
          <w:shd w:val="clear" w:color="auto" w:fill="FFFFFF"/>
        </w:rPr>
        <w:t> when used as the condition. For example:</w:t>
      </w:r>
    </w:p>
    <w:p w14:paraId="1C653DEA" w14:textId="77777777" w:rsidR="00B5306F" w:rsidRDefault="00B5306F" w:rsidP="00B5306F">
      <w:pPr>
        <w:pStyle w:val="NoSpacing"/>
        <w:ind w:left="720"/>
        <w:rPr>
          <w:rFonts w:cstheme="minorHAnsi"/>
          <w:color w:val="1B1B1B"/>
          <w:shd w:val="clear" w:color="auto" w:fill="FFFFFF"/>
        </w:rPr>
      </w:pPr>
    </w:p>
    <w:p w14:paraId="7304FAF8"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var</w:t>
      </w:r>
      <w:r w:rsidRPr="00C06AAA">
        <w:rPr>
          <w:rStyle w:val="HTMLCode"/>
          <w:rFonts w:asciiTheme="minorHAnsi" w:eastAsiaTheme="majorEastAsia" w:hAnsiTheme="minorHAnsi" w:cstheme="minorHAnsi"/>
          <w:i/>
          <w:iCs/>
          <w:color w:val="1B1B1B"/>
          <w:sz w:val="22"/>
          <w:szCs w:val="22"/>
        </w:rPr>
        <w:t xml:space="preserve"> b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new</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Boolean(false);</w:t>
      </w:r>
    </w:p>
    <w:p w14:paraId="211CE871" w14:textId="77777777" w:rsidR="00B5306F" w:rsidRDefault="00B5306F" w:rsidP="00B5306F">
      <w:pPr>
        <w:pStyle w:val="HTMLPreformatted"/>
        <w:ind w:left="720"/>
        <w:rPr>
          <w:rStyle w:val="token"/>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b</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this condition is truthy</w:t>
      </w:r>
    </w:p>
    <w:p w14:paraId="6D0E03B3" w14:textId="77777777" w:rsidR="00B5306F" w:rsidRDefault="00B5306F" w:rsidP="00B5306F">
      <w:pPr>
        <w:pStyle w:val="HTMLPreformatted"/>
        <w:ind w:left="720"/>
        <w:rPr>
          <w:rStyle w:val="token"/>
          <w:rFonts w:asciiTheme="minorHAnsi" w:hAnsiTheme="minorHAnsi" w:cstheme="minorHAnsi"/>
          <w:i/>
          <w:iCs/>
          <w:color w:val="1B1B1B"/>
          <w:sz w:val="22"/>
          <w:szCs w:val="22"/>
        </w:rPr>
      </w:pPr>
    </w:p>
    <w:p w14:paraId="4DB0E343" w14:textId="77777777" w:rsidR="00B5306F" w:rsidRDefault="00B5306F" w:rsidP="00B5306F">
      <w:pPr>
        <w:pStyle w:val="HTMLPreformatted"/>
        <w:ind w:left="720"/>
        <w:rPr>
          <w:rStyle w:val="token"/>
          <w:rFonts w:asciiTheme="minorHAnsi" w:hAnsiTheme="minorHAnsi" w:cstheme="minorHAnsi"/>
          <w:i/>
          <w:iCs/>
          <w:color w:val="1B1B1B"/>
          <w:sz w:val="22"/>
          <w:szCs w:val="22"/>
        </w:rPr>
      </w:pPr>
    </w:p>
    <w:p w14:paraId="160B5749" w14:textId="77777777" w:rsidR="00B5306F" w:rsidRPr="00C06AAA" w:rsidRDefault="00B5306F" w:rsidP="00B5306F">
      <w:pPr>
        <w:pStyle w:val="HTMLPreformatted"/>
        <w:ind w:left="720"/>
        <w:rPr>
          <w:rFonts w:asciiTheme="minorHAnsi" w:hAnsiTheme="minorHAnsi" w:cstheme="minorHAnsi"/>
          <w:b/>
          <w:bCs/>
          <w:color w:val="1B1B1B"/>
          <w:sz w:val="22"/>
          <w:szCs w:val="22"/>
        </w:rPr>
      </w:pPr>
      <w:r w:rsidRPr="00C06AAA">
        <w:rPr>
          <w:rStyle w:val="token"/>
          <w:rFonts w:asciiTheme="minorHAnsi" w:hAnsiTheme="minorHAnsi" w:cstheme="minorHAnsi"/>
          <w:b/>
          <w:bCs/>
          <w:color w:val="1B1B1B"/>
          <w:sz w:val="22"/>
          <w:szCs w:val="22"/>
        </w:rPr>
        <w:t>Examples</w:t>
      </w:r>
      <w:r>
        <w:rPr>
          <w:rStyle w:val="token"/>
          <w:rFonts w:asciiTheme="minorHAnsi" w:hAnsiTheme="minorHAnsi" w:cstheme="minorHAnsi"/>
          <w:b/>
          <w:bCs/>
          <w:color w:val="1B1B1B"/>
          <w:sz w:val="22"/>
          <w:szCs w:val="22"/>
        </w:rPr>
        <w:t>:</w:t>
      </w:r>
    </w:p>
    <w:p w14:paraId="4C204C1B" w14:textId="77777777" w:rsidR="00B5306F" w:rsidRDefault="00B5306F" w:rsidP="00B5306F">
      <w:pPr>
        <w:pStyle w:val="NoSpacing"/>
        <w:ind w:left="720"/>
        <w:rPr>
          <w:rFonts w:cstheme="minorHAnsi"/>
        </w:rPr>
      </w:pPr>
    </w:p>
    <w:p w14:paraId="0E1497AE"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Fonts w:asciiTheme="minorHAnsi" w:hAnsiTheme="minorHAnsi" w:cstheme="minorHAnsi"/>
          <w:i/>
          <w:iCs/>
          <w:sz w:val="22"/>
          <w:szCs w:val="22"/>
        </w:rPr>
        <w:t>Using if…else</w:t>
      </w:r>
      <w:r w:rsidRPr="00C06AAA">
        <w:rPr>
          <w:rFonts w:asciiTheme="minorHAnsi" w:hAnsiTheme="minorHAnsi" w:cstheme="minorHAnsi"/>
          <w:i/>
          <w:iCs/>
          <w:sz w:val="22"/>
          <w:szCs w:val="22"/>
        </w:rPr>
        <w:br/>
      </w:r>
      <w:r w:rsidRPr="00C06AAA">
        <w:rPr>
          <w:rFonts w:asciiTheme="minorHAnsi" w:hAnsiTheme="minorHAnsi" w:cstheme="minorHAnsi"/>
          <w:i/>
          <w:iCs/>
          <w:sz w:val="22"/>
          <w:szCs w:val="22"/>
        </w:rPr>
        <w:br/>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roofErr w:type="spellStart"/>
      <w:r w:rsidRPr="00C06AAA">
        <w:rPr>
          <w:rStyle w:val="HTMLCode"/>
          <w:rFonts w:asciiTheme="minorHAnsi" w:eastAsiaTheme="majorEastAsia" w:hAnsiTheme="minorHAnsi" w:cstheme="minorHAnsi"/>
          <w:i/>
          <w:iCs/>
          <w:color w:val="1B1B1B"/>
          <w:sz w:val="22"/>
          <w:szCs w:val="22"/>
        </w:rPr>
        <w:t>cipher_char</w:t>
      </w:r>
      <w:proofErr w:type="spellEnd"/>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proofErr w:type="spellStart"/>
      <w:r w:rsidRPr="00C06AAA">
        <w:rPr>
          <w:rStyle w:val="HTMLCode"/>
          <w:rFonts w:asciiTheme="minorHAnsi" w:eastAsiaTheme="majorEastAsia" w:hAnsiTheme="minorHAnsi" w:cstheme="minorHAnsi"/>
          <w:i/>
          <w:iCs/>
          <w:color w:val="1B1B1B"/>
          <w:sz w:val="22"/>
          <w:szCs w:val="22"/>
        </w:rPr>
        <w:t>from_char</w:t>
      </w:r>
      <w:proofErr w:type="spellEnd"/>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70BA8F4"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proofErr w:type="spellStart"/>
      <w:r w:rsidRPr="00C06AAA">
        <w:rPr>
          <w:rStyle w:val="HTMLCode"/>
          <w:rFonts w:asciiTheme="minorHAnsi" w:eastAsiaTheme="majorEastAsia" w:hAnsiTheme="minorHAnsi" w:cstheme="minorHAnsi"/>
          <w:i/>
          <w:iCs/>
          <w:color w:val="1B1B1B"/>
          <w:sz w:val="22"/>
          <w:szCs w:val="22"/>
        </w:rPr>
        <w:t>to_char</w:t>
      </w:r>
      <w:proofErr w:type="spellEnd"/>
      <w:r w:rsidRPr="00C06AAA">
        <w:rPr>
          <w:rStyle w:val="token"/>
          <w:rFonts w:asciiTheme="minorHAnsi" w:hAnsiTheme="minorHAnsi" w:cstheme="minorHAnsi"/>
          <w:i/>
          <w:iCs/>
          <w:color w:val="1B1B1B"/>
          <w:sz w:val="22"/>
          <w:szCs w:val="22"/>
        </w:rPr>
        <w:t>;</w:t>
      </w:r>
    </w:p>
    <w:p w14:paraId="255D8211"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x</w:t>
      </w:r>
      <w:r w:rsidRPr="00C06AAA">
        <w:rPr>
          <w:rStyle w:val="token"/>
          <w:rFonts w:asciiTheme="minorHAnsi" w:hAnsiTheme="minorHAnsi" w:cstheme="minorHAnsi"/>
          <w:i/>
          <w:iCs/>
          <w:color w:val="1B1B1B"/>
          <w:sz w:val="22"/>
          <w:szCs w:val="22"/>
        </w:rPr>
        <w:t>++;</w:t>
      </w:r>
    </w:p>
    <w:p w14:paraId="0F538F75"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13B347B6"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result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proofErr w:type="spellStart"/>
      <w:r w:rsidRPr="00C06AAA">
        <w:rPr>
          <w:rStyle w:val="HTMLCode"/>
          <w:rFonts w:asciiTheme="minorHAnsi" w:eastAsiaTheme="majorEastAsia" w:hAnsiTheme="minorHAnsi" w:cstheme="minorHAnsi"/>
          <w:i/>
          <w:iCs/>
          <w:color w:val="1B1B1B"/>
          <w:sz w:val="22"/>
          <w:szCs w:val="22"/>
        </w:rPr>
        <w:t>clear_char</w:t>
      </w:r>
      <w:proofErr w:type="spellEnd"/>
      <w:r w:rsidRPr="00C06AAA">
        <w:rPr>
          <w:rStyle w:val="token"/>
          <w:rFonts w:asciiTheme="minorHAnsi" w:hAnsiTheme="minorHAnsi" w:cstheme="minorHAnsi"/>
          <w:i/>
          <w:iCs/>
          <w:color w:val="1B1B1B"/>
          <w:sz w:val="22"/>
          <w:szCs w:val="22"/>
        </w:rPr>
        <w:t>;</w:t>
      </w:r>
    </w:p>
    <w:p w14:paraId="5FD2BA2D" w14:textId="77777777" w:rsidR="00B5306F" w:rsidRPr="00C06AAA" w:rsidRDefault="00B5306F" w:rsidP="00B5306F">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323D3EDE" w14:textId="77777777" w:rsidR="00B5306F" w:rsidRDefault="00B5306F" w:rsidP="00B5306F">
      <w:pPr>
        <w:pStyle w:val="NoSpacing"/>
        <w:ind w:left="720"/>
        <w:rPr>
          <w:rFonts w:cstheme="minorHAnsi"/>
        </w:rPr>
      </w:pPr>
    </w:p>
    <w:p w14:paraId="72A1A16A" w14:textId="77777777" w:rsidR="00B5306F" w:rsidRDefault="00B5306F" w:rsidP="00B5306F">
      <w:pPr>
        <w:pStyle w:val="NoSpacing"/>
        <w:ind w:left="720"/>
        <w:rPr>
          <w:rFonts w:cstheme="minorHAnsi"/>
        </w:rPr>
      </w:pPr>
    </w:p>
    <w:p w14:paraId="3DBA4663" w14:textId="77777777" w:rsidR="00B5306F" w:rsidRPr="00C06AAA" w:rsidRDefault="00B5306F" w:rsidP="00B5306F">
      <w:pPr>
        <w:pStyle w:val="NoSpacing"/>
        <w:ind w:left="720"/>
        <w:rPr>
          <w:rFonts w:cstheme="minorHAnsi"/>
          <w:b/>
          <w:bCs/>
        </w:rPr>
      </w:pPr>
      <w:r w:rsidRPr="00C06AAA">
        <w:rPr>
          <w:rFonts w:cstheme="minorHAnsi"/>
          <w:b/>
          <w:bCs/>
        </w:rPr>
        <w:t>Using else if</w:t>
      </w:r>
    </w:p>
    <w:p w14:paraId="2E2B0694" w14:textId="77777777" w:rsidR="00B5306F" w:rsidRDefault="00B5306F" w:rsidP="00B5306F">
      <w:pPr>
        <w:pStyle w:val="NoSpacing"/>
        <w:ind w:left="720"/>
        <w:rPr>
          <w:rFonts w:cstheme="minorHAnsi"/>
        </w:rPr>
      </w:pPr>
    </w:p>
    <w:p w14:paraId="43A82199" w14:textId="77777777" w:rsidR="00B5306F" w:rsidRDefault="00B5306F" w:rsidP="00B5306F">
      <w:pPr>
        <w:pStyle w:val="NoSpacing"/>
        <w:ind w:left="720"/>
        <w:rPr>
          <w:rFonts w:cstheme="minorHAnsi"/>
          <w:i/>
          <w:iCs/>
          <w:color w:val="1B1B1B"/>
          <w:shd w:val="clear" w:color="auto" w:fill="FFFFFF"/>
        </w:rPr>
      </w:pPr>
      <w:r w:rsidRPr="00C06AAA">
        <w:rPr>
          <w:rFonts w:cstheme="minorHAnsi"/>
          <w:i/>
          <w:iCs/>
          <w:color w:val="1B1B1B"/>
          <w:shd w:val="clear" w:color="auto" w:fill="FFFFFF"/>
        </w:rPr>
        <w:t>Note that there is no </w:t>
      </w:r>
      <w:r w:rsidRPr="00C06AAA">
        <w:rPr>
          <w:rStyle w:val="HTMLCode"/>
          <w:rFonts w:asciiTheme="minorHAnsi" w:eastAsiaTheme="minorHAnsi" w:hAnsiTheme="minorHAnsi" w:cstheme="minorHAnsi"/>
          <w:b/>
          <w:bCs/>
          <w:i/>
          <w:iCs/>
          <w:color w:val="1B1B1B"/>
          <w:sz w:val="22"/>
          <w:szCs w:val="22"/>
        </w:rPr>
        <w:t>elseif</w:t>
      </w:r>
      <w:r w:rsidRPr="00C06AAA">
        <w:rPr>
          <w:rFonts w:cstheme="minorHAnsi"/>
          <w:i/>
          <w:iCs/>
          <w:color w:val="1B1B1B"/>
          <w:shd w:val="clear" w:color="auto" w:fill="FFFFFF"/>
        </w:rPr>
        <w:t> syntax in JavaScript. However, you can write it with a space between </w:t>
      </w:r>
      <w:r w:rsidRPr="00C06AAA">
        <w:rPr>
          <w:rStyle w:val="HTMLCode"/>
          <w:rFonts w:asciiTheme="minorHAnsi" w:eastAsiaTheme="minorHAnsi" w:hAnsiTheme="minorHAnsi" w:cstheme="minorHAnsi"/>
          <w:b/>
          <w:bCs/>
          <w:i/>
          <w:iCs/>
          <w:color w:val="1B1B1B"/>
          <w:sz w:val="22"/>
          <w:szCs w:val="22"/>
        </w:rPr>
        <w:t>else</w:t>
      </w:r>
      <w:r w:rsidRPr="00C06AAA">
        <w:rPr>
          <w:rFonts w:cstheme="minorHAnsi"/>
          <w:i/>
          <w:iCs/>
          <w:color w:val="1B1B1B"/>
          <w:shd w:val="clear" w:color="auto" w:fill="FFFFFF"/>
        </w:rPr>
        <w:t> and </w:t>
      </w:r>
      <w:r w:rsidRPr="00C06AAA">
        <w:rPr>
          <w:rStyle w:val="HTMLCode"/>
          <w:rFonts w:asciiTheme="minorHAnsi" w:eastAsiaTheme="minorHAnsi" w:hAnsiTheme="minorHAnsi" w:cstheme="minorHAnsi"/>
          <w:b/>
          <w:bCs/>
          <w:i/>
          <w:iCs/>
          <w:color w:val="1B1B1B"/>
          <w:sz w:val="22"/>
          <w:szCs w:val="22"/>
        </w:rPr>
        <w:t>if</w:t>
      </w:r>
      <w:r w:rsidRPr="00C06AAA">
        <w:rPr>
          <w:rFonts w:cstheme="minorHAnsi"/>
          <w:i/>
          <w:iCs/>
          <w:color w:val="1B1B1B"/>
          <w:shd w:val="clear" w:color="auto" w:fill="FFFFFF"/>
        </w:rPr>
        <w:t>:</w:t>
      </w:r>
    </w:p>
    <w:p w14:paraId="241DCF83" w14:textId="77777777" w:rsidR="00B5306F" w:rsidRDefault="00B5306F" w:rsidP="00B5306F">
      <w:pPr>
        <w:pStyle w:val="NoSpacing"/>
        <w:ind w:left="720"/>
        <w:rPr>
          <w:rFonts w:cstheme="minorHAnsi"/>
          <w:i/>
          <w:iCs/>
          <w:color w:val="1B1B1B"/>
          <w:shd w:val="clear" w:color="auto" w:fill="FFFFFF"/>
        </w:rPr>
      </w:pPr>
    </w:p>
    <w:p w14:paraId="26AEA1C5"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50)</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1480B97E"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2958CFB8"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if</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x </w:t>
      </w:r>
      <w:r w:rsidRPr="00C06AAA">
        <w:rPr>
          <w:rStyle w:val="token"/>
          <w:rFonts w:asciiTheme="minorHAnsi" w:hAnsiTheme="minorHAnsi" w:cstheme="minorHAnsi"/>
          <w:i/>
          <w:iCs/>
          <w:color w:val="1B1B1B"/>
          <w:sz w:val="22"/>
          <w:szCs w:val="22"/>
        </w:rPr>
        <w:t>&gt;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5)</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4F25A17B"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lastRenderedPageBreak/>
        <w:t xml:space="preserve">  </w:t>
      </w:r>
      <w:r w:rsidRPr="00C06AAA">
        <w:rPr>
          <w:rStyle w:val="token"/>
          <w:rFonts w:asciiTheme="minorHAnsi" w:hAnsiTheme="minorHAnsi" w:cstheme="minorHAnsi"/>
          <w:i/>
          <w:iCs/>
          <w:color w:val="1B1B1B"/>
          <w:sz w:val="22"/>
          <w:szCs w:val="22"/>
        </w:rPr>
        <w:t>/* do something */</w:t>
      </w:r>
    </w:p>
    <w:p w14:paraId="71B0CB24"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else</w:t>
      </w: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w:t>
      </w:r>
    </w:p>
    <w:p w14:paraId="266E0DA7" w14:textId="77777777" w:rsidR="00B5306F" w:rsidRPr="00C06AAA" w:rsidRDefault="00B5306F" w:rsidP="00B5306F">
      <w:pPr>
        <w:pStyle w:val="HTMLPreformatted"/>
        <w:ind w:left="720"/>
        <w:rPr>
          <w:rStyle w:val="HTMLCode"/>
          <w:rFonts w:asciiTheme="minorHAnsi" w:eastAsiaTheme="majorEastAsia" w:hAnsiTheme="minorHAnsi" w:cstheme="minorHAnsi"/>
          <w:i/>
          <w:iCs/>
          <w:color w:val="1B1B1B"/>
          <w:sz w:val="22"/>
          <w:szCs w:val="22"/>
        </w:rPr>
      </w:pPr>
      <w:r w:rsidRPr="00C06AAA">
        <w:rPr>
          <w:rStyle w:val="HTMLCode"/>
          <w:rFonts w:asciiTheme="minorHAnsi" w:eastAsiaTheme="majorEastAsia" w:hAnsiTheme="minorHAnsi" w:cstheme="minorHAnsi"/>
          <w:i/>
          <w:iCs/>
          <w:color w:val="1B1B1B"/>
          <w:sz w:val="22"/>
          <w:szCs w:val="22"/>
        </w:rPr>
        <w:t xml:space="preserve">  </w:t>
      </w:r>
      <w:r w:rsidRPr="00C06AAA">
        <w:rPr>
          <w:rStyle w:val="token"/>
          <w:rFonts w:asciiTheme="minorHAnsi" w:hAnsiTheme="minorHAnsi" w:cstheme="minorHAnsi"/>
          <w:i/>
          <w:iCs/>
          <w:color w:val="1B1B1B"/>
          <w:sz w:val="22"/>
          <w:szCs w:val="22"/>
        </w:rPr>
        <w:t>/* do something */</w:t>
      </w:r>
    </w:p>
    <w:p w14:paraId="670E96F5" w14:textId="77777777" w:rsidR="00B5306F" w:rsidRPr="00C06AAA" w:rsidRDefault="00B5306F" w:rsidP="00B5306F">
      <w:pPr>
        <w:pStyle w:val="HTMLPreformatted"/>
        <w:ind w:left="720"/>
        <w:rPr>
          <w:rFonts w:asciiTheme="minorHAnsi" w:hAnsiTheme="minorHAnsi" w:cstheme="minorHAnsi"/>
          <w:i/>
          <w:iCs/>
          <w:color w:val="1B1B1B"/>
          <w:sz w:val="22"/>
          <w:szCs w:val="22"/>
        </w:rPr>
      </w:pPr>
      <w:r w:rsidRPr="00C06AAA">
        <w:rPr>
          <w:rStyle w:val="token"/>
          <w:rFonts w:asciiTheme="minorHAnsi" w:hAnsiTheme="minorHAnsi" w:cstheme="minorHAnsi"/>
          <w:i/>
          <w:iCs/>
          <w:color w:val="1B1B1B"/>
          <w:sz w:val="22"/>
          <w:szCs w:val="22"/>
        </w:rPr>
        <w:t>}</w:t>
      </w:r>
    </w:p>
    <w:p w14:paraId="35C2264C" w14:textId="77777777" w:rsidR="00B5306F" w:rsidRDefault="00B5306F" w:rsidP="00B5306F">
      <w:pPr>
        <w:pStyle w:val="NoSpacing"/>
        <w:ind w:left="720"/>
        <w:rPr>
          <w:rFonts w:cstheme="minorHAnsi"/>
          <w:i/>
          <w:iCs/>
        </w:rPr>
      </w:pPr>
    </w:p>
    <w:p w14:paraId="7443FDA9" w14:textId="77777777" w:rsidR="00B5306F" w:rsidRDefault="00B5306F" w:rsidP="00B5306F">
      <w:pPr>
        <w:pStyle w:val="NoSpacing"/>
        <w:ind w:left="720"/>
        <w:rPr>
          <w:rFonts w:cstheme="minorHAnsi"/>
          <w:i/>
          <w:iCs/>
        </w:rPr>
      </w:pPr>
    </w:p>
    <w:p w14:paraId="6F67243E" w14:textId="77777777" w:rsidR="00B5306F" w:rsidRDefault="00B5306F" w:rsidP="00B5306F">
      <w:pPr>
        <w:pStyle w:val="NoSpacing"/>
        <w:ind w:left="720"/>
        <w:rPr>
          <w:rFonts w:cstheme="minorHAnsi"/>
        </w:rPr>
      </w:pPr>
      <w:r>
        <w:rPr>
          <w:rFonts w:cstheme="minorHAnsi"/>
          <w:b/>
          <w:bCs/>
        </w:rPr>
        <w:t xml:space="preserve">Using an assignment as a </w:t>
      </w:r>
      <w:proofErr w:type="spellStart"/>
      <w:r>
        <w:rPr>
          <w:rFonts w:cstheme="minorHAnsi"/>
          <w:b/>
          <w:bCs/>
        </w:rPr>
        <w:t>condtion</w:t>
      </w:r>
      <w:proofErr w:type="spellEnd"/>
    </w:p>
    <w:p w14:paraId="62E6556F" w14:textId="77777777" w:rsidR="00B5306F" w:rsidRDefault="00B5306F" w:rsidP="00B5306F">
      <w:pPr>
        <w:pStyle w:val="NoSpacing"/>
        <w:ind w:left="720"/>
        <w:rPr>
          <w:rFonts w:cstheme="minorHAnsi"/>
        </w:rPr>
      </w:pPr>
    </w:p>
    <w:p w14:paraId="3968675B" w14:textId="77777777" w:rsidR="00B5306F" w:rsidRDefault="00B5306F" w:rsidP="00B5306F">
      <w:pPr>
        <w:pStyle w:val="NoSpacing"/>
        <w:ind w:left="720"/>
        <w:rPr>
          <w:rFonts w:ascii="Segoe UI" w:hAnsi="Segoe UI" w:cs="Segoe UI"/>
          <w:color w:val="1B1B1B"/>
          <w:shd w:val="clear" w:color="auto" w:fill="FFFFFF"/>
        </w:rPr>
      </w:pPr>
      <w:r>
        <w:rPr>
          <w:rFonts w:ascii="Segoe UI" w:hAnsi="Segoe UI" w:cs="Segoe UI"/>
          <w:color w:val="1B1B1B"/>
          <w:shd w:val="clear" w:color="auto" w:fill="FFFFFF"/>
        </w:rPr>
        <w:t>Y</w:t>
      </w:r>
      <w:r w:rsidRPr="00C06AAA">
        <w:rPr>
          <w:rFonts w:ascii="Segoe UI" w:hAnsi="Segoe UI" w:cs="Segoe UI"/>
          <w:color w:val="1B1B1B"/>
          <w:shd w:val="clear" w:color="auto" w:fill="FFFFFF"/>
        </w:rPr>
        <w:t>ou should almost never have an </w:t>
      </w:r>
      <w:r w:rsidRPr="00C06AAA">
        <w:rPr>
          <w:rFonts w:ascii="Segoe UI" w:hAnsi="Segoe UI" w:cs="Segoe UI"/>
          <w:b/>
          <w:bCs/>
          <w:color w:val="1B1B1B"/>
          <w:shd w:val="clear" w:color="auto" w:fill="FFFFFF"/>
        </w:rPr>
        <w:t>if...else</w:t>
      </w:r>
      <w:r w:rsidRPr="00C06AAA">
        <w:rPr>
          <w:rFonts w:ascii="Segoe UI" w:hAnsi="Segoe UI" w:cs="Segoe UI"/>
          <w:color w:val="1B1B1B"/>
          <w:shd w:val="clear" w:color="auto" w:fill="FFFFFF"/>
        </w:rPr>
        <w:t> with an assignment like "</w:t>
      </w:r>
      <w:r w:rsidRPr="00C06AAA">
        <w:rPr>
          <w:rFonts w:ascii="Segoe UI" w:hAnsi="Segoe UI" w:cs="Segoe UI"/>
          <w:b/>
          <w:bCs/>
          <w:color w:val="1B1B1B"/>
          <w:shd w:val="clear" w:color="auto" w:fill="FFFFFF"/>
        </w:rPr>
        <w:t>x = y</w:t>
      </w:r>
      <w:r w:rsidRPr="00C06AAA">
        <w:rPr>
          <w:rFonts w:ascii="Segoe UI" w:hAnsi="Segoe UI" w:cs="Segoe UI"/>
          <w:color w:val="1B1B1B"/>
          <w:shd w:val="clear" w:color="auto" w:fill="FFFFFF"/>
        </w:rPr>
        <w:t>" as a condition:</w:t>
      </w:r>
    </w:p>
    <w:p w14:paraId="7551D457" w14:textId="77777777" w:rsidR="00B5306F" w:rsidRDefault="00B5306F" w:rsidP="00B5306F">
      <w:pPr>
        <w:pStyle w:val="NoSpacing"/>
        <w:ind w:left="720"/>
        <w:rPr>
          <w:rFonts w:ascii="Segoe UI" w:hAnsi="Segoe UI" w:cs="Segoe UI"/>
          <w:color w:val="1B1B1B"/>
          <w:shd w:val="clear" w:color="auto" w:fill="FFFFFF"/>
        </w:rPr>
      </w:pPr>
    </w:p>
    <w:p w14:paraId="5F4BF5FB" w14:textId="77777777" w:rsidR="00B5306F" w:rsidRPr="00C06AAA" w:rsidRDefault="00B5306F" w:rsidP="00B5306F">
      <w:pPr>
        <w:pStyle w:val="NoSpacing"/>
        <w:ind w:left="720"/>
        <w:rPr>
          <w:rFonts w:cstheme="minorHAnsi"/>
          <w:i/>
          <w:iCs/>
        </w:rPr>
      </w:pPr>
      <w:r w:rsidRPr="00C06AAA">
        <w:rPr>
          <w:rFonts w:cstheme="minorHAnsi"/>
          <w:i/>
          <w:iCs/>
        </w:rPr>
        <w:t>if (x = y) {</w:t>
      </w:r>
    </w:p>
    <w:p w14:paraId="00287913" w14:textId="77777777" w:rsidR="00B5306F" w:rsidRPr="00C06AAA" w:rsidRDefault="00B5306F" w:rsidP="00B5306F">
      <w:pPr>
        <w:pStyle w:val="NoSpacing"/>
        <w:ind w:left="720"/>
        <w:rPr>
          <w:rFonts w:cstheme="minorHAnsi"/>
          <w:i/>
          <w:iCs/>
        </w:rPr>
      </w:pPr>
      <w:r w:rsidRPr="00C06AAA">
        <w:rPr>
          <w:rFonts w:cstheme="minorHAnsi"/>
          <w:i/>
          <w:iCs/>
        </w:rPr>
        <w:t xml:space="preserve">  /* do something */</w:t>
      </w:r>
    </w:p>
    <w:p w14:paraId="2BB98E0B" w14:textId="77777777" w:rsidR="00B5306F" w:rsidRPr="00C06AAA" w:rsidRDefault="00B5306F" w:rsidP="00B5306F">
      <w:pPr>
        <w:pStyle w:val="NoSpacing"/>
        <w:ind w:left="720"/>
        <w:rPr>
          <w:rFonts w:cstheme="minorHAnsi"/>
          <w:i/>
          <w:iCs/>
        </w:rPr>
      </w:pPr>
      <w:r w:rsidRPr="00C06AAA">
        <w:rPr>
          <w:rFonts w:cstheme="minorHAnsi"/>
          <w:i/>
          <w:iCs/>
        </w:rPr>
        <w:t>}</w:t>
      </w:r>
    </w:p>
    <w:p w14:paraId="088B020F" w14:textId="77777777" w:rsidR="00B5306F" w:rsidRDefault="00B5306F" w:rsidP="00B5306F">
      <w:pPr>
        <w:pStyle w:val="NoSpacing"/>
        <w:ind w:left="720"/>
        <w:rPr>
          <w:rFonts w:cstheme="minorHAnsi"/>
          <w:i/>
          <w:iCs/>
        </w:rPr>
      </w:pPr>
    </w:p>
    <w:p w14:paraId="57DAB4F1" w14:textId="77777777" w:rsidR="00B5306F" w:rsidRDefault="00B5306F" w:rsidP="00B5306F">
      <w:pPr>
        <w:pStyle w:val="NoSpacing"/>
        <w:ind w:left="720"/>
        <w:rPr>
          <w:rFonts w:cstheme="minorHAnsi"/>
          <w:i/>
          <w:iCs/>
        </w:rPr>
      </w:pPr>
    </w:p>
    <w:p w14:paraId="7C5C63EE" w14:textId="77777777" w:rsidR="00B5306F" w:rsidRDefault="00B5306F" w:rsidP="00B5306F">
      <w:pPr>
        <w:pStyle w:val="NoSpacing"/>
        <w:ind w:left="720"/>
        <w:rPr>
          <w:rFonts w:cstheme="minorHAnsi"/>
        </w:rPr>
      </w:pPr>
      <w:r w:rsidRPr="00C06AAA">
        <w:rPr>
          <w:rFonts w:cstheme="minorHAnsi"/>
        </w:rPr>
        <w:t>However, in the rare case you find yourself wanting to do something like that, the </w:t>
      </w:r>
      <w:hyperlink r:id="rId31" w:history="1">
        <w:r w:rsidRPr="00C06AAA">
          <w:rPr>
            <w:rStyle w:val="Hyperlink"/>
            <w:rFonts w:cstheme="minorHAnsi"/>
          </w:rPr>
          <w:t>while</w:t>
        </w:r>
      </w:hyperlink>
      <w:r w:rsidRPr="00C06AAA">
        <w:rPr>
          <w:rFonts w:cstheme="minorHAnsi"/>
        </w:rPr>
        <w:t> documentation has a </w:t>
      </w:r>
      <w:hyperlink r:id="rId32" w:anchor="using_an_assignment_as_a_condition" w:history="1">
        <w:r w:rsidRPr="00C06AAA">
          <w:rPr>
            <w:rStyle w:val="Hyperlink"/>
            <w:rFonts w:cstheme="minorHAnsi"/>
          </w:rPr>
          <w:t>Using an assignment as a condition</w:t>
        </w:r>
      </w:hyperlink>
      <w:r w:rsidRPr="00C06AAA">
        <w:rPr>
          <w:rFonts w:cstheme="minorHAnsi"/>
        </w:rPr>
        <w:t> section with an example showing a general best-practice syntax you should know about and follow</w:t>
      </w:r>
    </w:p>
    <w:p w14:paraId="7F728E41" w14:textId="77777777" w:rsidR="00B5306F" w:rsidRDefault="00B5306F" w:rsidP="00B5306F">
      <w:pPr>
        <w:pStyle w:val="NoSpacing"/>
        <w:ind w:left="720"/>
        <w:rPr>
          <w:rFonts w:cstheme="minorHAnsi"/>
        </w:rPr>
      </w:pPr>
    </w:p>
    <w:p w14:paraId="68C849EC" w14:textId="77777777" w:rsidR="00B5306F" w:rsidRDefault="00B5306F" w:rsidP="00B5306F">
      <w:pPr>
        <w:pStyle w:val="NoSpacing"/>
        <w:ind w:left="720"/>
        <w:rPr>
          <w:rFonts w:cstheme="minorHAnsi"/>
        </w:rPr>
      </w:pPr>
    </w:p>
    <w:p w14:paraId="66C8DBBE" w14:textId="77777777" w:rsidR="00B5306F" w:rsidRDefault="00B5306F" w:rsidP="00B5306F">
      <w:pPr>
        <w:pStyle w:val="NoSpacing"/>
        <w:ind w:left="720"/>
        <w:rPr>
          <w:rFonts w:cstheme="minorHAnsi"/>
        </w:rPr>
      </w:pPr>
    </w:p>
    <w:p w14:paraId="42A2EF46" w14:textId="77777777" w:rsidR="00B5306F" w:rsidRDefault="00B5306F" w:rsidP="00B5306F">
      <w:pPr>
        <w:pStyle w:val="NoSpacing"/>
        <w:numPr>
          <w:ilvl w:val="0"/>
          <w:numId w:val="12"/>
        </w:numPr>
      </w:pPr>
      <w:r w:rsidRPr="00250050">
        <w:rPr>
          <w:rFonts w:cstheme="minorHAnsi"/>
          <w:b/>
          <w:bCs/>
          <w:color w:val="FF0000"/>
        </w:rPr>
        <w:t>Switch… case* Switch* Switch and case*</w:t>
      </w:r>
      <w:r>
        <w:rPr>
          <w:rFonts w:cstheme="minorHAnsi"/>
        </w:rPr>
        <w:t xml:space="preserve"> - </w:t>
      </w:r>
      <w:r>
        <w:t xml:space="preserve">Z definition.  The case, in switch and case means, “Switch means X.  In that Case, do Y” </w:t>
      </w:r>
      <w:r>
        <w:br/>
      </w:r>
      <w:r>
        <w:br/>
      </w:r>
    </w:p>
    <w:p w14:paraId="7FC235CE" w14:textId="77777777" w:rsidR="00B5306F" w:rsidRPr="00910BCD" w:rsidRDefault="00B5306F" w:rsidP="00B5306F">
      <w:pPr>
        <w:pStyle w:val="NoSpacing"/>
        <w:ind w:left="720"/>
      </w:pPr>
      <w:r>
        <w:t xml:space="preserve">Abbreviated W3Schools - </w:t>
      </w:r>
      <w:r w:rsidRPr="00910BCD">
        <w:t>This is how it works:</w:t>
      </w:r>
    </w:p>
    <w:p w14:paraId="589716D2" w14:textId="77777777" w:rsidR="00B5306F" w:rsidRPr="00910BCD" w:rsidRDefault="00B5306F" w:rsidP="00B5306F">
      <w:pPr>
        <w:pStyle w:val="NoSpacing"/>
        <w:numPr>
          <w:ilvl w:val="0"/>
          <w:numId w:val="15"/>
        </w:numPr>
      </w:pPr>
      <w:r w:rsidRPr="00910BCD">
        <w:t>The switch expression is evaluated once.</w:t>
      </w:r>
    </w:p>
    <w:p w14:paraId="37536136" w14:textId="77777777" w:rsidR="00B5306F" w:rsidRPr="00910BCD" w:rsidRDefault="00B5306F" w:rsidP="00B5306F">
      <w:pPr>
        <w:pStyle w:val="NoSpacing"/>
        <w:numPr>
          <w:ilvl w:val="0"/>
          <w:numId w:val="15"/>
        </w:numPr>
      </w:pPr>
      <w:r w:rsidRPr="00910BCD">
        <w:t xml:space="preserve">The value of the </w:t>
      </w:r>
      <w:r w:rsidRPr="00032599">
        <w:rPr>
          <w:color w:val="00B050"/>
        </w:rPr>
        <w:t>expression</w:t>
      </w:r>
      <w:r w:rsidRPr="00910BCD">
        <w:t xml:space="preserve"> </w:t>
      </w:r>
      <w:r>
        <w:t xml:space="preserve">[[aka </w:t>
      </w:r>
      <w:r w:rsidRPr="00F006C2">
        <w:rPr>
          <w:color w:val="00B050"/>
        </w:rPr>
        <w:t>variable</w:t>
      </w:r>
      <w:r>
        <w:t xml:space="preserve">?]] </w:t>
      </w:r>
      <w:r w:rsidRPr="00910BCD">
        <w:t xml:space="preserve">is compared with the </w:t>
      </w:r>
      <w:r w:rsidRPr="00032599">
        <w:rPr>
          <w:color w:val="FF0000"/>
        </w:rPr>
        <w:t>values</w:t>
      </w:r>
      <w:r w:rsidRPr="00910BCD">
        <w:t xml:space="preserve"> of each case.</w:t>
      </w:r>
    </w:p>
    <w:p w14:paraId="14C5362D" w14:textId="77777777" w:rsidR="00B5306F" w:rsidRPr="00E042A7" w:rsidRDefault="00B5306F" w:rsidP="00B5306F">
      <w:pPr>
        <w:pStyle w:val="NoSpacing"/>
        <w:numPr>
          <w:ilvl w:val="0"/>
          <w:numId w:val="15"/>
        </w:numPr>
        <w:rPr>
          <w:i/>
          <w:iCs/>
        </w:rPr>
      </w:pPr>
      <w:r w:rsidRPr="00E042A7">
        <w:rPr>
          <w:i/>
          <w:iCs/>
        </w:rPr>
        <w:t>If there is a match, the associated block of code is executed.</w:t>
      </w:r>
    </w:p>
    <w:p w14:paraId="6CBC22DA" w14:textId="77777777" w:rsidR="00B5306F" w:rsidRDefault="00B5306F" w:rsidP="00B5306F">
      <w:pPr>
        <w:pStyle w:val="NoSpacing"/>
        <w:numPr>
          <w:ilvl w:val="0"/>
          <w:numId w:val="15"/>
        </w:numPr>
      </w:pPr>
      <w:r w:rsidRPr="00910BCD">
        <w:t>If there is no match, the default code block is executed.</w:t>
      </w:r>
    </w:p>
    <w:p w14:paraId="0892027B" w14:textId="77777777" w:rsidR="00B5306F" w:rsidRDefault="00B5306F" w:rsidP="00B5306F">
      <w:pPr>
        <w:pStyle w:val="NoSpacing"/>
        <w:ind w:left="720"/>
      </w:pPr>
    </w:p>
    <w:p w14:paraId="6475D0C5" w14:textId="77777777" w:rsidR="00B5306F" w:rsidRPr="00032599" w:rsidRDefault="00B5306F" w:rsidP="00B5306F">
      <w:pPr>
        <w:shd w:val="clear" w:color="auto" w:fill="1E1E1E"/>
        <w:spacing w:after="0" w:line="285" w:lineRule="atLeast"/>
        <w:ind w:left="720"/>
        <w:rPr>
          <w:rFonts w:ascii="Consolas" w:eastAsia="Times New Roman" w:hAnsi="Consolas" w:cs="Times New Roman"/>
          <w:i/>
          <w:iCs/>
          <w:color w:val="D4D4D4"/>
          <w:sz w:val="21"/>
          <w:szCs w:val="21"/>
        </w:rPr>
      </w:pPr>
      <w:r w:rsidRPr="00032599">
        <w:rPr>
          <w:rFonts w:ascii="Consolas" w:eastAsia="Times New Roman" w:hAnsi="Consolas" w:cs="Times New Roman"/>
          <w:i/>
          <w:iCs/>
          <w:color w:val="569CD6"/>
          <w:sz w:val="21"/>
          <w:szCs w:val="21"/>
        </w:rPr>
        <w:t>let</w:t>
      </w:r>
      <w:r w:rsidRPr="00032599">
        <w:rPr>
          <w:rFonts w:ascii="Consolas" w:eastAsia="Times New Roman" w:hAnsi="Consolas" w:cs="Times New Roman"/>
          <w:i/>
          <w:iCs/>
          <w:color w:val="D4D4D4"/>
          <w:sz w:val="21"/>
          <w:szCs w:val="21"/>
        </w:rPr>
        <w:t xml:space="preserve"> </w:t>
      </w:r>
      <w:r w:rsidRPr="00032599">
        <w:rPr>
          <w:rFonts w:ascii="Consolas" w:eastAsia="Times New Roman" w:hAnsi="Consolas" w:cs="Times New Roman"/>
          <w:i/>
          <w:iCs/>
          <w:color w:val="9CDCFE"/>
          <w:sz w:val="21"/>
          <w:szCs w:val="21"/>
        </w:rPr>
        <w:t>role</w:t>
      </w:r>
      <w:r w:rsidRPr="00032599">
        <w:rPr>
          <w:rFonts w:ascii="Consolas" w:eastAsia="Times New Roman" w:hAnsi="Consolas" w:cs="Times New Roman"/>
          <w:i/>
          <w:iCs/>
          <w:color w:val="D4D4D4"/>
          <w:sz w:val="21"/>
          <w:szCs w:val="21"/>
        </w:rPr>
        <w:t xml:space="preserve"> = </w:t>
      </w:r>
      <w:r w:rsidRPr="00032599">
        <w:rPr>
          <w:rFonts w:ascii="Consolas" w:eastAsia="Times New Roman" w:hAnsi="Consolas" w:cs="Times New Roman"/>
          <w:i/>
          <w:iCs/>
          <w:color w:val="CE9178"/>
          <w:sz w:val="21"/>
          <w:szCs w:val="21"/>
        </w:rPr>
        <w:t>'guest'</w:t>
      </w:r>
      <w:r w:rsidRPr="00032599">
        <w:rPr>
          <w:rFonts w:ascii="Consolas" w:eastAsia="Times New Roman" w:hAnsi="Consolas" w:cs="Times New Roman"/>
          <w:i/>
          <w:iCs/>
          <w:color w:val="D4D4D4"/>
          <w:sz w:val="21"/>
          <w:szCs w:val="21"/>
        </w:rPr>
        <w:t>;</w:t>
      </w:r>
    </w:p>
    <w:p w14:paraId="16D6F63A"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4FB0CEAF"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4CF5F194"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032599">
        <w:rPr>
          <w:rFonts w:ascii="Consolas" w:eastAsia="Times New Roman" w:hAnsi="Consolas" w:cs="Times New Roman"/>
          <w:color w:val="C586C0"/>
          <w:sz w:val="21"/>
          <w:szCs w:val="21"/>
        </w:rPr>
        <w:t>case</w:t>
      </w:r>
      <w:r w:rsidRPr="00032599">
        <w:rPr>
          <w:rFonts w:ascii="Consolas" w:eastAsia="Times New Roman" w:hAnsi="Consolas" w:cs="Times New Roman"/>
          <w:color w:val="D4D4D4"/>
          <w:sz w:val="21"/>
          <w:szCs w:val="21"/>
        </w:rPr>
        <w:t xml:space="preserve"> </w:t>
      </w:r>
      <w:r w:rsidRPr="00032599">
        <w:rPr>
          <w:rFonts w:ascii="Consolas" w:eastAsia="Times New Roman" w:hAnsi="Consolas" w:cs="Times New Roman"/>
          <w:color w:val="FF0000"/>
          <w:sz w:val="21"/>
          <w:szCs w:val="21"/>
        </w:rPr>
        <w:t>'guest'</w:t>
      </w:r>
      <w:r w:rsidRPr="00032599">
        <w:rPr>
          <w:rFonts w:ascii="Consolas" w:eastAsia="Times New Roman" w:hAnsi="Consolas" w:cs="Times New Roman"/>
          <w:color w:val="D4D4D4"/>
          <w:sz w:val="21"/>
          <w:szCs w:val="21"/>
        </w:rPr>
        <w:t>:</w:t>
      </w:r>
    </w:p>
    <w:p w14:paraId="1241AB16"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7C4D292E"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3731C0C6" w14:textId="77777777" w:rsidR="00B5306F" w:rsidRDefault="00B5306F" w:rsidP="00B5306F">
      <w:pPr>
        <w:pStyle w:val="NoSpacing"/>
        <w:ind w:left="1440"/>
      </w:pPr>
    </w:p>
    <w:p w14:paraId="0ABD3789" w14:textId="77777777" w:rsidR="00B5306F" w:rsidRDefault="00B5306F" w:rsidP="00B5306F">
      <w:pPr>
        <w:pStyle w:val="NoSpacing"/>
        <w:ind w:left="1440"/>
      </w:pPr>
      <w:r w:rsidRPr="00F006C2">
        <w:rPr>
          <w:color w:val="00B050"/>
        </w:rPr>
        <w:t>Break*</w:t>
      </w:r>
      <w:r>
        <w:rPr>
          <w:color w:val="00B050"/>
        </w:rPr>
        <w:t xml:space="preserve"> Subentry - See Below</w:t>
      </w:r>
      <w:r>
        <w:t xml:space="preserve"> - From Z [[Utilize break to stop All case statement code from being executed.  Otherwise, subsequent code will also be executed.  The break “allows us to jump out of the switch block</w:t>
      </w:r>
      <w:proofErr w:type="gramStart"/>
      <w:r>
        <w:t>”.</w:t>
      </w:r>
      <w:proofErr w:type="gramEnd"/>
      <w:r>
        <w:t xml:space="preserve">  Though, if subsequent statements evaluate to true, the may also be executed… not </w:t>
      </w:r>
      <w:proofErr w:type="gramStart"/>
      <w:r>
        <w:t>sure  ]</w:t>
      </w:r>
      <w:proofErr w:type="gramEnd"/>
      <w:r>
        <w:t>]</w:t>
      </w:r>
    </w:p>
    <w:p w14:paraId="180840D0" w14:textId="77777777" w:rsidR="00B5306F" w:rsidRDefault="00B5306F" w:rsidP="00B5306F">
      <w:pPr>
        <w:pStyle w:val="NoSpacing"/>
        <w:ind w:left="1440"/>
      </w:pPr>
    </w:p>
    <w:p w14:paraId="0FAB2E54" w14:textId="77777777" w:rsidR="00B5306F" w:rsidRDefault="00B5306F" w:rsidP="00B5306F">
      <w:pPr>
        <w:pStyle w:val="NoSpacing"/>
        <w:ind w:left="1440"/>
      </w:pPr>
      <w:r w:rsidRPr="00F006C2">
        <w:rPr>
          <w:color w:val="00B050"/>
        </w:rPr>
        <w:t>Default*</w:t>
      </w:r>
      <w:r>
        <w:rPr>
          <w:color w:val="00B050"/>
        </w:rPr>
        <w:t xml:space="preserve"> Subentry - See Below</w:t>
      </w:r>
      <w:r>
        <w:t xml:space="preserve"> - From Z [[Executes if none of the case statements match]] </w:t>
      </w:r>
    </w:p>
    <w:p w14:paraId="351CF9EC" w14:textId="77777777" w:rsidR="00B5306F" w:rsidRDefault="00B5306F" w:rsidP="00B5306F">
      <w:pPr>
        <w:pStyle w:val="NoSpacing"/>
        <w:ind w:left="720"/>
      </w:pPr>
    </w:p>
    <w:p w14:paraId="33ACAF6C" w14:textId="77777777" w:rsidR="00B5306F" w:rsidRDefault="00B5306F" w:rsidP="00B5306F">
      <w:pPr>
        <w:pStyle w:val="NoSpacing"/>
        <w:ind w:left="720"/>
        <w:rPr>
          <w:rFonts w:cstheme="minorHAnsi"/>
        </w:rPr>
      </w:pPr>
    </w:p>
    <w:p w14:paraId="02D2902A" w14:textId="77777777" w:rsidR="00B5306F" w:rsidRPr="00C76D18" w:rsidRDefault="00B5306F" w:rsidP="00B5306F">
      <w:pPr>
        <w:pStyle w:val="NoSpacing"/>
        <w:ind w:left="720"/>
        <w:rPr>
          <w:rFonts w:cstheme="minorHAnsi"/>
        </w:rPr>
      </w:pPr>
      <w:r>
        <w:rPr>
          <w:rFonts w:cstheme="minorHAnsi"/>
        </w:rPr>
        <w:t xml:space="preserve"> From Mosh - 04 - Control Flow - 02 - Switch… Case - </w:t>
      </w:r>
      <w:r>
        <w:rPr>
          <w:rFonts w:cstheme="minorHAnsi"/>
        </w:rPr>
        <w:br/>
      </w:r>
    </w:p>
    <w:p w14:paraId="62F14B23" w14:textId="77777777" w:rsidR="00B5306F" w:rsidRDefault="00B5306F" w:rsidP="00B5306F">
      <w:pPr>
        <w:pStyle w:val="NoSpacing"/>
        <w:ind w:left="720"/>
      </w:pPr>
      <w:r>
        <w:t xml:space="preserve">With switch in case, we can compare the value of a </w:t>
      </w:r>
      <w:r w:rsidRPr="00657AD1">
        <w:rPr>
          <w:color w:val="00B050"/>
        </w:rPr>
        <w:t xml:space="preserve">variable </w:t>
      </w:r>
      <w:r>
        <w:t xml:space="preserve">against multiple other </w:t>
      </w:r>
      <w:r w:rsidRPr="00230466">
        <w:rPr>
          <w:highlight w:val="red"/>
        </w:rPr>
        <w:t>values</w:t>
      </w:r>
      <w:r>
        <w:t xml:space="preserve">.  They don’t have to be </w:t>
      </w:r>
      <w:proofErr w:type="gramStart"/>
      <w:r>
        <w:t>strings,</w:t>
      </w:r>
      <w:proofErr w:type="gramEnd"/>
      <w:r>
        <w:t xml:space="preserve"> they can be numbers or even Boolean’s… though using Boolean’s here is less common… Because if you want to compare the value of a variable with true and false it makes more sense to use an if statement.</w:t>
      </w:r>
      <w:r>
        <w:br/>
      </w:r>
    </w:p>
    <w:p w14:paraId="5DDC5A2D"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bookmarkStart w:id="15" w:name="_Hlk108184834"/>
      <w:r w:rsidRPr="00230466">
        <w:rPr>
          <w:rFonts w:ascii="Consolas" w:eastAsia="Times New Roman" w:hAnsi="Consolas" w:cs="Times New Roman"/>
          <w:color w:val="569CD6"/>
          <w:sz w:val="21"/>
          <w:szCs w:val="21"/>
        </w:rPr>
        <w:t>let</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9CDCFE"/>
          <w:sz w:val="21"/>
          <w:szCs w:val="21"/>
        </w:rPr>
        <w:t>role</w:t>
      </w:r>
      <w:r w:rsidRPr="00230466">
        <w:rPr>
          <w:rFonts w:ascii="Consolas" w:eastAsia="Times New Roman" w:hAnsi="Consolas" w:cs="Times New Roman"/>
          <w:color w:val="D4D4D4"/>
          <w:sz w:val="21"/>
          <w:szCs w:val="21"/>
        </w:rPr>
        <w:t xml:space="preserve"> = </w:t>
      </w:r>
      <w:r w:rsidRPr="00230466">
        <w:rPr>
          <w:rFonts w:ascii="Consolas" w:eastAsia="Times New Roman" w:hAnsi="Consolas" w:cs="Times New Roman"/>
          <w:color w:val="CE9178"/>
          <w:sz w:val="21"/>
          <w:szCs w:val="21"/>
        </w:rPr>
        <w:t>'guest'</w:t>
      </w:r>
      <w:r w:rsidRPr="00230466">
        <w:rPr>
          <w:rFonts w:ascii="Consolas" w:eastAsia="Times New Roman" w:hAnsi="Consolas" w:cs="Times New Roman"/>
          <w:color w:val="D4D4D4"/>
          <w:sz w:val="21"/>
          <w:szCs w:val="21"/>
        </w:rPr>
        <w:t>;</w:t>
      </w:r>
    </w:p>
    <w:p w14:paraId="697C66BB"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647E13D6"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lastRenderedPageBreak/>
        <w:t>switch</w:t>
      </w: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00B050"/>
          <w:sz w:val="21"/>
          <w:szCs w:val="21"/>
        </w:rPr>
        <w:t>role</w:t>
      </w:r>
      <w:r w:rsidRPr="00230466">
        <w:rPr>
          <w:rFonts w:ascii="Consolas" w:eastAsia="Times New Roman" w:hAnsi="Consolas" w:cs="Times New Roman"/>
          <w:color w:val="D4D4D4"/>
          <w:sz w:val="21"/>
          <w:szCs w:val="21"/>
        </w:rPr>
        <w:t>) {</w:t>
      </w:r>
    </w:p>
    <w:p w14:paraId="53CBD4E7"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'guest'</w:t>
      </w:r>
      <w:r w:rsidRPr="00230466">
        <w:rPr>
          <w:rFonts w:ascii="Consolas" w:eastAsia="Times New Roman" w:hAnsi="Consolas" w:cs="Times New Roman"/>
          <w:color w:val="D4D4D4"/>
          <w:sz w:val="21"/>
          <w:szCs w:val="21"/>
          <w:highlight w:val="red"/>
        </w:rPr>
        <w:t>:</w:t>
      </w:r>
    </w:p>
    <w:p w14:paraId="4DB38BCB"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'Guest User'</w:t>
      </w:r>
      <w:r w:rsidRPr="00230466">
        <w:rPr>
          <w:rFonts w:ascii="Consolas" w:eastAsia="Times New Roman" w:hAnsi="Consolas" w:cs="Times New Roman"/>
          <w:color w:val="D4D4D4"/>
          <w:sz w:val="21"/>
          <w:szCs w:val="21"/>
        </w:rPr>
        <w:t>);</w:t>
      </w:r>
    </w:p>
    <w:p w14:paraId="7C06B778"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bookmarkEnd w:id="15"/>
    <w:p w14:paraId="28B976CC"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6E0F41DB"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C586C0"/>
          <w:sz w:val="21"/>
          <w:szCs w:val="21"/>
          <w:highlight w:val="red"/>
        </w:rPr>
        <w:t>case</w:t>
      </w:r>
      <w:r w:rsidRPr="00230466">
        <w:rPr>
          <w:rFonts w:ascii="Consolas" w:eastAsia="Times New Roman" w:hAnsi="Consolas" w:cs="Times New Roman"/>
          <w:color w:val="D4D4D4"/>
          <w:sz w:val="21"/>
          <w:szCs w:val="21"/>
          <w:highlight w:val="red"/>
        </w:rPr>
        <w:t xml:space="preserve"> </w:t>
      </w:r>
      <w:r w:rsidRPr="00230466">
        <w:rPr>
          <w:rFonts w:ascii="Consolas" w:eastAsia="Times New Roman" w:hAnsi="Consolas" w:cs="Times New Roman"/>
          <w:color w:val="CE9178"/>
          <w:sz w:val="21"/>
          <w:szCs w:val="21"/>
          <w:highlight w:val="red"/>
        </w:rPr>
        <w:t>'moderator'</w:t>
      </w:r>
      <w:r w:rsidRPr="00230466">
        <w:rPr>
          <w:rFonts w:ascii="Consolas" w:eastAsia="Times New Roman" w:hAnsi="Consolas" w:cs="Times New Roman"/>
          <w:color w:val="D4D4D4"/>
          <w:sz w:val="21"/>
          <w:szCs w:val="21"/>
          <w:highlight w:val="red"/>
        </w:rPr>
        <w:t>:</w:t>
      </w:r>
    </w:p>
    <w:p w14:paraId="5A5E4EEA"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'Moderator User'</w:t>
      </w:r>
      <w:r w:rsidRPr="00230466">
        <w:rPr>
          <w:rFonts w:ascii="Consolas" w:eastAsia="Times New Roman" w:hAnsi="Consolas" w:cs="Times New Roman"/>
          <w:color w:val="D4D4D4"/>
          <w:sz w:val="21"/>
          <w:szCs w:val="21"/>
        </w:rPr>
        <w:t>);</w:t>
      </w:r>
    </w:p>
    <w:p w14:paraId="6F06579F"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break</w:t>
      </w:r>
      <w:r w:rsidRPr="00230466">
        <w:rPr>
          <w:rFonts w:ascii="Consolas" w:eastAsia="Times New Roman" w:hAnsi="Consolas" w:cs="Times New Roman"/>
          <w:color w:val="D4D4D4"/>
          <w:sz w:val="21"/>
          <w:szCs w:val="21"/>
        </w:rPr>
        <w:t>;</w:t>
      </w:r>
    </w:p>
    <w:p w14:paraId="615C6F30"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32226B2A"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r w:rsidRPr="00230466">
        <w:rPr>
          <w:rFonts w:ascii="Consolas" w:eastAsia="Times New Roman" w:hAnsi="Consolas" w:cs="Times New Roman"/>
          <w:color w:val="C586C0"/>
          <w:sz w:val="21"/>
          <w:szCs w:val="21"/>
        </w:rPr>
        <w:t>default</w:t>
      </w:r>
      <w:r w:rsidRPr="00230466">
        <w:rPr>
          <w:rFonts w:ascii="Consolas" w:eastAsia="Times New Roman" w:hAnsi="Consolas" w:cs="Times New Roman"/>
          <w:color w:val="D4D4D4"/>
          <w:sz w:val="21"/>
          <w:szCs w:val="21"/>
        </w:rPr>
        <w:t>:</w:t>
      </w:r>
    </w:p>
    <w:p w14:paraId="6D760538"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 xml:space="preserve">        </w:t>
      </w:r>
      <w:proofErr w:type="gramStart"/>
      <w:r w:rsidRPr="00230466">
        <w:rPr>
          <w:rFonts w:ascii="Consolas" w:eastAsia="Times New Roman" w:hAnsi="Consolas" w:cs="Times New Roman"/>
          <w:color w:val="9CDCFE"/>
          <w:sz w:val="21"/>
          <w:szCs w:val="21"/>
        </w:rPr>
        <w:t>console</w:t>
      </w:r>
      <w:r w:rsidRPr="00230466">
        <w:rPr>
          <w:rFonts w:ascii="Consolas" w:eastAsia="Times New Roman" w:hAnsi="Consolas" w:cs="Times New Roman"/>
          <w:color w:val="D4D4D4"/>
          <w:sz w:val="21"/>
          <w:szCs w:val="21"/>
        </w:rPr>
        <w:t>.</w:t>
      </w:r>
      <w:r w:rsidRPr="00230466">
        <w:rPr>
          <w:rFonts w:ascii="Consolas" w:eastAsia="Times New Roman" w:hAnsi="Consolas" w:cs="Times New Roman"/>
          <w:color w:val="DCDCAA"/>
          <w:sz w:val="21"/>
          <w:szCs w:val="21"/>
        </w:rPr>
        <w:t>log</w:t>
      </w:r>
      <w:r w:rsidRPr="00230466">
        <w:rPr>
          <w:rFonts w:ascii="Consolas" w:eastAsia="Times New Roman" w:hAnsi="Consolas" w:cs="Times New Roman"/>
          <w:color w:val="D4D4D4"/>
          <w:sz w:val="21"/>
          <w:szCs w:val="21"/>
        </w:rPr>
        <w:t>(</w:t>
      </w:r>
      <w:proofErr w:type="gramEnd"/>
      <w:r w:rsidRPr="00230466">
        <w:rPr>
          <w:rFonts w:ascii="Consolas" w:eastAsia="Times New Roman" w:hAnsi="Consolas" w:cs="Times New Roman"/>
          <w:color w:val="CE9178"/>
          <w:sz w:val="21"/>
          <w:szCs w:val="21"/>
        </w:rPr>
        <w:t>'Unknown User'</w:t>
      </w:r>
      <w:r w:rsidRPr="00230466">
        <w:rPr>
          <w:rFonts w:ascii="Consolas" w:eastAsia="Times New Roman" w:hAnsi="Consolas" w:cs="Times New Roman"/>
          <w:color w:val="D4D4D4"/>
          <w:sz w:val="21"/>
          <w:szCs w:val="21"/>
        </w:rPr>
        <w:t>);</w:t>
      </w:r>
    </w:p>
    <w:p w14:paraId="63B322D0" w14:textId="77777777" w:rsidR="00B5306F" w:rsidRPr="0023046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30466">
        <w:rPr>
          <w:rFonts w:ascii="Consolas" w:eastAsia="Times New Roman" w:hAnsi="Consolas" w:cs="Times New Roman"/>
          <w:color w:val="D4D4D4"/>
          <w:sz w:val="21"/>
          <w:szCs w:val="21"/>
        </w:rPr>
        <w:t>}</w:t>
      </w:r>
    </w:p>
    <w:p w14:paraId="6A4B6DEF" w14:textId="77777777" w:rsidR="00B5306F" w:rsidRDefault="00B5306F" w:rsidP="00B5306F">
      <w:pPr>
        <w:pStyle w:val="NoSpacing"/>
      </w:pPr>
    </w:p>
    <w:p w14:paraId="6AC56B00" w14:textId="77777777" w:rsidR="00B5306F" w:rsidRDefault="00B5306F" w:rsidP="00B5306F">
      <w:pPr>
        <w:pStyle w:val="NoSpacing"/>
        <w:ind w:left="720"/>
      </w:pPr>
    </w:p>
    <w:p w14:paraId="32A6BE89" w14:textId="77777777" w:rsidR="00B5306F" w:rsidRDefault="00B5306F" w:rsidP="00B5306F">
      <w:pPr>
        <w:pStyle w:val="NoSpacing"/>
        <w:ind w:left="720"/>
      </w:pPr>
      <w:r>
        <w:t xml:space="preserve">From  </w:t>
      </w:r>
      <w:hyperlink r:id="rId33" w:history="1">
        <w:r>
          <w:rPr>
            <w:rStyle w:val="Hyperlink"/>
          </w:rPr>
          <w:t>W3Schools</w:t>
        </w:r>
      </w:hyperlink>
      <w:r>
        <w:t xml:space="preserve"> - JavaScript Switch Statement (AKA Switch Case?) -  </w:t>
      </w:r>
      <w:r w:rsidRPr="00910BCD">
        <w:t>Use the </w:t>
      </w:r>
      <w:r w:rsidRPr="00910BCD">
        <w:rPr>
          <w:b/>
          <w:bCs/>
        </w:rPr>
        <w:t>switch</w:t>
      </w:r>
      <w:r w:rsidRPr="00910BCD">
        <w:t> statement to select one of many code blocks to be executed.</w:t>
      </w:r>
    </w:p>
    <w:p w14:paraId="41E85806" w14:textId="77777777" w:rsidR="00B5306F" w:rsidRDefault="00B5306F" w:rsidP="00B5306F">
      <w:pPr>
        <w:pStyle w:val="NoSpacing"/>
        <w:ind w:left="720"/>
      </w:pPr>
    </w:p>
    <w:p w14:paraId="0985B83F" w14:textId="77777777" w:rsidR="00B5306F" w:rsidRDefault="00B5306F" w:rsidP="00B5306F">
      <w:pPr>
        <w:pStyle w:val="NoSpacing"/>
        <w:ind w:left="720"/>
        <w:rPr>
          <w:b/>
          <w:bCs/>
        </w:rPr>
      </w:pPr>
      <w:r>
        <w:rPr>
          <w:b/>
          <w:bCs/>
        </w:rPr>
        <w:t>Syntax:</w:t>
      </w:r>
    </w:p>
    <w:p w14:paraId="69FA0919" w14:textId="77777777" w:rsidR="00B5306F" w:rsidRDefault="00B5306F" w:rsidP="00B5306F">
      <w:pPr>
        <w:pStyle w:val="NoSpacing"/>
        <w:ind w:left="720"/>
      </w:pPr>
    </w:p>
    <w:p w14:paraId="383BF779" w14:textId="77777777" w:rsidR="00B5306F" w:rsidRPr="00910BCD" w:rsidRDefault="00B5306F" w:rsidP="00B5306F">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w:t>
      </w:r>
      <w:r w:rsidRPr="00910BCD">
        <w:rPr>
          <w:rStyle w:val="Emphasis"/>
          <w:rFonts w:cstheme="minorHAnsi"/>
          <w:color w:val="000000"/>
          <w:shd w:val="clear" w:color="auto" w:fill="FFFFFF"/>
        </w:rPr>
        <w:t>expression</w:t>
      </w:r>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x</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Emphasis"/>
          <w:rFonts w:cstheme="minorHAnsi"/>
          <w:color w:val="000000"/>
          <w:shd w:val="clear" w:color="auto" w:fill="FFFFFF"/>
        </w:rPr>
        <w:t>y</w:t>
      </w:r>
      <w:r w:rsidRPr="00910BCD">
        <w:rPr>
          <w:rFonts w:cstheme="minorHAnsi"/>
          <w:color w:val="000000"/>
          <w:shd w:val="clear" w:color="auto" w:fill="FFFFFF"/>
        </w:rPr>
        <w:t>:</w:t>
      </w:r>
      <w:r w:rsidRPr="00910BCD">
        <w:rPr>
          <w:rFonts w:cstheme="minorHAnsi"/>
          <w:color w:val="000000"/>
        </w:rPr>
        <w:br/>
      </w:r>
      <w:r w:rsidRPr="00910BCD">
        <w:rPr>
          <w:rStyle w:val="Emphasis"/>
          <w:rFonts w:cstheme="minorHAnsi"/>
          <w:color w:val="000000"/>
          <w:shd w:val="clear" w:color="auto" w:fill="FFFFFF"/>
        </w:rPr>
        <w:t>    </w:t>
      </w:r>
      <w:r w:rsidRPr="00910BCD">
        <w:rPr>
          <w:rStyle w:val="commentcolor"/>
          <w:rFonts w:cstheme="minorHAnsi"/>
          <w:i/>
          <w:iCs/>
          <w:color w:val="008000"/>
          <w:shd w:val="clear" w:color="auto" w:fill="FFFFFF"/>
        </w:rPr>
        <w:t>// code block</w:t>
      </w:r>
      <w:r w:rsidRPr="00910BCD">
        <w:rPr>
          <w:rFonts w:cstheme="minorHAnsi"/>
          <w:i/>
          <w:iCs/>
          <w:color w:val="008000"/>
          <w:shd w:val="clear" w:color="auto" w:fill="FFFFFF"/>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default</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commentcolor"/>
          <w:rFonts w:cstheme="minorHAnsi"/>
          <w:color w:val="008000"/>
          <w:shd w:val="clear" w:color="auto" w:fill="FFFFFF"/>
        </w:rPr>
        <w:t>// </w:t>
      </w:r>
      <w:r w:rsidRPr="00910BCD">
        <w:rPr>
          <w:rStyle w:val="Emphasis"/>
          <w:rFonts w:cstheme="minorHAnsi"/>
          <w:color w:val="008000"/>
          <w:shd w:val="clear" w:color="auto" w:fill="FFFFFF"/>
        </w:rPr>
        <w:t>code block</w:t>
      </w:r>
      <w:r w:rsidRPr="00910BCD">
        <w:rPr>
          <w:rFonts w:cstheme="minorHAnsi"/>
          <w:color w:val="008000"/>
          <w:shd w:val="clear" w:color="auto" w:fill="FFFFFF"/>
        </w:rPr>
        <w:br/>
      </w:r>
      <w:r w:rsidRPr="00910BCD">
        <w:rPr>
          <w:rFonts w:cstheme="minorHAnsi"/>
          <w:color w:val="000000"/>
          <w:shd w:val="clear" w:color="auto" w:fill="FFFFFF"/>
        </w:rPr>
        <w:t>}</w:t>
      </w:r>
    </w:p>
    <w:p w14:paraId="6F91AC4E" w14:textId="77777777" w:rsidR="00B5306F" w:rsidRDefault="00B5306F" w:rsidP="00B5306F">
      <w:pPr>
        <w:pStyle w:val="NoSpacing"/>
        <w:ind w:left="720"/>
      </w:pPr>
    </w:p>
    <w:p w14:paraId="428C13E3" w14:textId="77777777" w:rsidR="00B5306F" w:rsidRDefault="00B5306F" w:rsidP="00B5306F">
      <w:pPr>
        <w:pStyle w:val="NoSpacing"/>
        <w:ind w:left="720"/>
      </w:pPr>
    </w:p>
    <w:p w14:paraId="12E3C681" w14:textId="77777777" w:rsidR="00B5306F" w:rsidRPr="00910BCD" w:rsidRDefault="00B5306F" w:rsidP="00B5306F">
      <w:pPr>
        <w:pStyle w:val="NoSpacing"/>
        <w:ind w:left="720"/>
      </w:pPr>
      <w:r w:rsidRPr="00910BCD">
        <w:t>This is how it works:</w:t>
      </w:r>
    </w:p>
    <w:p w14:paraId="474310F0" w14:textId="77777777" w:rsidR="00B5306F" w:rsidRPr="00910BCD" w:rsidRDefault="00B5306F" w:rsidP="00B5306F">
      <w:pPr>
        <w:pStyle w:val="NoSpacing"/>
        <w:numPr>
          <w:ilvl w:val="0"/>
          <w:numId w:val="15"/>
        </w:numPr>
      </w:pPr>
      <w:r w:rsidRPr="00910BCD">
        <w:t>The switch expression is evaluated once.</w:t>
      </w:r>
    </w:p>
    <w:p w14:paraId="72EDAB5D" w14:textId="77777777" w:rsidR="00B5306F" w:rsidRPr="00910BCD" w:rsidRDefault="00B5306F" w:rsidP="00B5306F">
      <w:pPr>
        <w:pStyle w:val="NoSpacing"/>
        <w:numPr>
          <w:ilvl w:val="0"/>
          <w:numId w:val="15"/>
        </w:numPr>
      </w:pPr>
      <w:r w:rsidRPr="00910BCD">
        <w:t>The value of the expression is compared with the values of each case.</w:t>
      </w:r>
    </w:p>
    <w:p w14:paraId="22D4095F" w14:textId="77777777" w:rsidR="00B5306F" w:rsidRPr="00910BCD" w:rsidRDefault="00B5306F" w:rsidP="00B5306F">
      <w:pPr>
        <w:pStyle w:val="NoSpacing"/>
        <w:numPr>
          <w:ilvl w:val="0"/>
          <w:numId w:val="15"/>
        </w:numPr>
      </w:pPr>
      <w:r w:rsidRPr="00910BCD">
        <w:t>If there is a match, the associated block of code is executed.</w:t>
      </w:r>
    </w:p>
    <w:p w14:paraId="3B783B48" w14:textId="77777777" w:rsidR="00B5306F" w:rsidRDefault="00B5306F" w:rsidP="00B5306F">
      <w:pPr>
        <w:pStyle w:val="NoSpacing"/>
        <w:numPr>
          <w:ilvl w:val="0"/>
          <w:numId w:val="15"/>
        </w:numPr>
      </w:pPr>
      <w:r w:rsidRPr="00910BCD">
        <w:t>If there is no match, the default code block is executed.</w:t>
      </w:r>
    </w:p>
    <w:p w14:paraId="0E8714B9" w14:textId="77777777" w:rsidR="00B5306F" w:rsidRDefault="00B5306F" w:rsidP="00B5306F">
      <w:pPr>
        <w:pStyle w:val="NoSpacing"/>
        <w:ind w:left="720"/>
      </w:pPr>
    </w:p>
    <w:p w14:paraId="6F32AF55" w14:textId="77777777" w:rsidR="00B5306F" w:rsidRPr="00910BCD" w:rsidRDefault="00B5306F" w:rsidP="00B5306F">
      <w:pPr>
        <w:pStyle w:val="NoSpacing"/>
        <w:ind w:left="720"/>
      </w:pPr>
      <w:r>
        <w:rPr>
          <w:b/>
          <w:bCs/>
        </w:rPr>
        <w:br/>
        <w:t>Example:</w:t>
      </w:r>
      <w:r>
        <w:rPr>
          <w:b/>
          <w:bCs/>
        </w:rPr>
        <w:br/>
      </w:r>
      <w:r>
        <w:br/>
      </w:r>
      <w:r w:rsidRPr="00910BCD">
        <w:t>The </w:t>
      </w:r>
      <w:proofErr w:type="spellStart"/>
      <w:proofErr w:type="gramStart"/>
      <w:r w:rsidRPr="00910BCD">
        <w:rPr>
          <w:b/>
          <w:bCs/>
        </w:rPr>
        <w:t>getDay</w:t>
      </w:r>
      <w:proofErr w:type="spellEnd"/>
      <w:r w:rsidRPr="00910BCD">
        <w:rPr>
          <w:b/>
          <w:bCs/>
        </w:rPr>
        <w:t>(</w:t>
      </w:r>
      <w:proofErr w:type="gramEnd"/>
      <w:r w:rsidRPr="00910BCD">
        <w:rPr>
          <w:b/>
          <w:bCs/>
        </w:rPr>
        <w:t>)</w:t>
      </w:r>
      <w:r w:rsidRPr="00910BCD">
        <w:t> method returns the weekday as a number between 0 and 6.</w:t>
      </w:r>
    </w:p>
    <w:p w14:paraId="067D3D94" w14:textId="77777777" w:rsidR="00B5306F" w:rsidRPr="00910BCD" w:rsidRDefault="00B5306F" w:rsidP="00B5306F">
      <w:pPr>
        <w:pStyle w:val="NoSpacing"/>
        <w:ind w:left="720"/>
      </w:pPr>
      <w:r>
        <w:br/>
      </w:r>
      <w:r w:rsidRPr="00910BCD">
        <w:t>(Sunday=0, Monday=1, Tuesday=2</w:t>
      </w:r>
      <w:proofErr w:type="gramStart"/>
      <w:r w:rsidRPr="00910BCD">
        <w:t xml:space="preserve"> ..</w:t>
      </w:r>
      <w:proofErr w:type="gramEnd"/>
      <w:r w:rsidRPr="00910BCD">
        <w:t>)</w:t>
      </w:r>
    </w:p>
    <w:p w14:paraId="0DB0073F" w14:textId="77777777" w:rsidR="00B5306F" w:rsidRPr="00910BCD" w:rsidRDefault="00B5306F" w:rsidP="00B5306F">
      <w:pPr>
        <w:pStyle w:val="NoSpacing"/>
        <w:ind w:left="720"/>
      </w:pPr>
      <w:r>
        <w:br/>
      </w:r>
      <w:r w:rsidRPr="00910BCD">
        <w:t>This example uses the weekday number to calculate the weekday name:</w:t>
      </w:r>
    </w:p>
    <w:p w14:paraId="3512C35F" w14:textId="77777777" w:rsidR="00B5306F" w:rsidRPr="00910BCD" w:rsidRDefault="00B5306F" w:rsidP="00B5306F">
      <w:pPr>
        <w:pStyle w:val="NoSpacing"/>
        <w:ind w:left="720"/>
      </w:pPr>
    </w:p>
    <w:p w14:paraId="2BDDD1EE" w14:textId="77777777" w:rsidR="00B5306F" w:rsidRPr="00910BCD" w:rsidRDefault="00B5306F" w:rsidP="00B5306F">
      <w:pPr>
        <w:pStyle w:val="NoSpacing"/>
        <w:ind w:left="720"/>
        <w:rPr>
          <w:rFonts w:cstheme="minorHAnsi"/>
        </w:rPr>
      </w:pPr>
      <w:r w:rsidRPr="00910BCD">
        <w:rPr>
          <w:rStyle w:val="jskeywordcolor"/>
          <w:rFonts w:cstheme="minorHAnsi"/>
          <w:color w:val="0000CD"/>
          <w:shd w:val="clear" w:color="auto" w:fill="FFFFFF"/>
        </w:rPr>
        <w:t>switch</w:t>
      </w:r>
      <w:r w:rsidRPr="00910BCD">
        <w:rPr>
          <w:rFonts w:cstheme="minorHAnsi"/>
          <w:color w:val="000000"/>
          <w:shd w:val="clear" w:color="auto" w:fill="FFFFFF"/>
        </w:rPr>
        <w:t> (</w:t>
      </w:r>
      <w:r w:rsidRPr="00910BCD">
        <w:rPr>
          <w:rStyle w:val="jskeywordcolor"/>
          <w:rFonts w:cstheme="minorHAnsi"/>
          <w:color w:val="0000CD"/>
          <w:shd w:val="clear" w:color="auto" w:fill="FFFFFF"/>
        </w:rPr>
        <w:t>new</w:t>
      </w:r>
      <w:r w:rsidRPr="00910BCD">
        <w:rPr>
          <w:rFonts w:cstheme="minorHAnsi"/>
          <w:color w:val="000000"/>
          <w:shd w:val="clear" w:color="auto" w:fill="FFFFFF"/>
        </w:rPr>
        <w:t> Date(</w:t>
      </w:r>
      <w:proofErr w:type="gramStart"/>
      <w:r w:rsidRPr="00910BCD">
        <w:rPr>
          <w:rFonts w:cstheme="minorHAnsi"/>
          <w:color w:val="000000"/>
          <w:shd w:val="clear" w:color="auto" w:fill="FFFFFF"/>
        </w:rPr>
        <w:t>).</w:t>
      </w:r>
      <w:proofErr w:type="spellStart"/>
      <w:r w:rsidRPr="00910BCD">
        <w:rPr>
          <w:rStyle w:val="jspropertycolor"/>
          <w:rFonts w:cstheme="minorHAnsi"/>
          <w:color w:val="000000"/>
          <w:shd w:val="clear" w:color="auto" w:fill="FFFFFF"/>
        </w:rPr>
        <w:t>getDay</w:t>
      </w:r>
      <w:proofErr w:type="spellEnd"/>
      <w:proofErr w:type="gramEnd"/>
      <w:r w:rsidRPr="00910BCD">
        <w:rPr>
          <w:rFonts w:cstheme="minorHAnsi"/>
          <w:color w:val="000000"/>
          <w:shd w:val="clear" w:color="auto" w:fill="FFFFFF"/>
        </w:rPr>
        <w:t>()) {</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0</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"Sunday"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1</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"Monday"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2</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"Tuesday"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lastRenderedPageBreak/>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3</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"Wednesday"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4</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"Thursday"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5</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"Friday"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break</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w:t>
      </w:r>
      <w:r w:rsidRPr="00910BCD">
        <w:rPr>
          <w:rStyle w:val="jskeywordcolor"/>
          <w:rFonts w:cstheme="minorHAnsi"/>
          <w:color w:val="0000CD"/>
          <w:shd w:val="clear" w:color="auto" w:fill="FFFFFF"/>
        </w:rPr>
        <w:t>case</w:t>
      </w:r>
      <w:r w:rsidRPr="00910BCD">
        <w:rPr>
          <w:rFonts w:cstheme="minorHAnsi"/>
          <w:color w:val="000000"/>
          <w:shd w:val="clear" w:color="auto" w:fill="FFFFFF"/>
        </w:rPr>
        <w:t> </w:t>
      </w:r>
      <w:r w:rsidRPr="00910BCD">
        <w:rPr>
          <w:rStyle w:val="jsnumbercolor"/>
          <w:rFonts w:cstheme="minorHAnsi"/>
          <w:color w:val="FF0000"/>
          <w:shd w:val="clear" w:color="auto" w:fill="FFFFFF"/>
        </w:rPr>
        <w:t>6</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    day = </w:t>
      </w:r>
      <w:r w:rsidRPr="00910BCD">
        <w:rPr>
          <w:rStyle w:val="jsstringcolor"/>
          <w:rFonts w:cstheme="minorHAnsi"/>
          <w:color w:val="A52A2A"/>
          <w:shd w:val="clear" w:color="auto" w:fill="FFFFFF"/>
        </w:rPr>
        <w:t>"Saturday"</w:t>
      </w:r>
      <w:r w:rsidRPr="00910BCD">
        <w:rPr>
          <w:rFonts w:cstheme="minorHAnsi"/>
          <w:color w:val="000000"/>
          <w:shd w:val="clear" w:color="auto" w:fill="FFFFFF"/>
        </w:rPr>
        <w:t>;</w:t>
      </w:r>
      <w:r w:rsidRPr="00910BCD">
        <w:rPr>
          <w:rFonts w:cstheme="minorHAnsi"/>
          <w:color w:val="000000"/>
        </w:rPr>
        <w:br/>
      </w:r>
      <w:r w:rsidRPr="00910BCD">
        <w:rPr>
          <w:rFonts w:cstheme="minorHAnsi"/>
          <w:color w:val="000000"/>
          <w:shd w:val="clear" w:color="auto" w:fill="FFFFFF"/>
        </w:rPr>
        <w:t>}</w:t>
      </w:r>
    </w:p>
    <w:p w14:paraId="77CB56B3" w14:textId="77777777" w:rsidR="00B5306F" w:rsidRDefault="00B5306F" w:rsidP="00B5306F">
      <w:pPr>
        <w:pStyle w:val="NoSpacing"/>
        <w:ind w:left="720"/>
      </w:pPr>
    </w:p>
    <w:p w14:paraId="4EC9F68E" w14:textId="77777777" w:rsidR="00B5306F" w:rsidRDefault="00B5306F" w:rsidP="00B5306F">
      <w:pPr>
        <w:pStyle w:val="NoSpacing"/>
        <w:ind w:left="720"/>
      </w:pPr>
      <w:r>
        <w:t>The result of day will be:</w:t>
      </w:r>
    </w:p>
    <w:p w14:paraId="35048439" w14:textId="77777777" w:rsidR="00B5306F" w:rsidRDefault="00B5306F" w:rsidP="00B5306F">
      <w:pPr>
        <w:pStyle w:val="NoSpacing"/>
        <w:ind w:left="720"/>
      </w:pPr>
    </w:p>
    <w:p w14:paraId="095141FF" w14:textId="77777777" w:rsidR="00B5306F" w:rsidRPr="000E6E7C" w:rsidRDefault="00B5306F" w:rsidP="00B5306F">
      <w:pPr>
        <w:pStyle w:val="NoSpacing"/>
        <w:ind w:left="720"/>
      </w:pPr>
      <w:proofErr w:type="gramStart"/>
      <w:r>
        <w:rPr>
          <w:i/>
          <w:iCs/>
        </w:rPr>
        <w:t xml:space="preserve">Thursday  </w:t>
      </w:r>
      <w:r>
        <w:t>(</w:t>
      </w:r>
      <w:proofErr w:type="gramEnd"/>
      <w:r>
        <w:t xml:space="preserve">(It outputs Thursday, because it is Thursday today)). </w:t>
      </w:r>
    </w:p>
    <w:p w14:paraId="0D5D8B76" w14:textId="77777777" w:rsidR="00B5306F" w:rsidRDefault="00B5306F" w:rsidP="00B5306F">
      <w:pPr>
        <w:pStyle w:val="NoSpacing"/>
        <w:ind w:left="720"/>
      </w:pPr>
    </w:p>
    <w:p w14:paraId="58BBEDB4" w14:textId="77777777" w:rsidR="00B5306F" w:rsidRDefault="00B5306F" w:rsidP="00B5306F">
      <w:pPr>
        <w:pStyle w:val="NoSpacing"/>
        <w:ind w:left="720"/>
        <w:rPr>
          <w:b/>
          <w:bCs/>
        </w:rPr>
      </w:pPr>
    </w:p>
    <w:p w14:paraId="3C9B094D" w14:textId="77777777" w:rsidR="00B5306F" w:rsidRDefault="00B5306F" w:rsidP="00B5306F">
      <w:pPr>
        <w:pStyle w:val="NoSpacing"/>
        <w:ind w:left="720"/>
        <w:rPr>
          <w:b/>
          <w:bCs/>
        </w:rPr>
      </w:pPr>
    </w:p>
    <w:p w14:paraId="22C0B2EE" w14:textId="77777777" w:rsidR="00B5306F" w:rsidRPr="00DA27F0" w:rsidRDefault="00B5306F" w:rsidP="00B5306F">
      <w:pPr>
        <w:pStyle w:val="NoSpacing"/>
        <w:ind w:left="720"/>
        <w:rPr>
          <w:color w:val="00B050"/>
        </w:rPr>
      </w:pPr>
      <w:r w:rsidRPr="00DA27F0">
        <w:rPr>
          <w:b/>
          <w:bCs/>
          <w:color w:val="00B050"/>
        </w:rPr>
        <w:t xml:space="preserve">The break* Keyword.  </w:t>
      </w:r>
      <w:r w:rsidRPr="00DA27F0">
        <w:rPr>
          <w:color w:val="00B050"/>
        </w:rPr>
        <w:t>(Subentry)</w:t>
      </w:r>
    </w:p>
    <w:p w14:paraId="559D13C6" w14:textId="77777777" w:rsidR="00B5306F" w:rsidRDefault="00B5306F" w:rsidP="00B5306F">
      <w:pPr>
        <w:pStyle w:val="NoSpacing"/>
        <w:ind w:left="720"/>
      </w:pPr>
    </w:p>
    <w:p w14:paraId="060C7F6E" w14:textId="77777777" w:rsidR="00B5306F" w:rsidRPr="00DC08AE" w:rsidRDefault="00B5306F" w:rsidP="00B5306F">
      <w:pPr>
        <w:pStyle w:val="NoSpacing"/>
        <w:ind w:left="720"/>
      </w:pPr>
      <w:r w:rsidRPr="00DC08AE">
        <w:t>When JavaScript reaches a </w:t>
      </w:r>
      <w:r w:rsidRPr="00DC08AE">
        <w:rPr>
          <w:b/>
          <w:bCs/>
        </w:rPr>
        <w:t>break</w:t>
      </w:r>
      <w:r w:rsidRPr="00DC08AE">
        <w:t> keyword, it breaks out of the switch block.</w:t>
      </w:r>
    </w:p>
    <w:p w14:paraId="2881530A" w14:textId="77777777" w:rsidR="00B5306F" w:rsidRDefault="00B5306F" w:rsidP="00B5306F">
      <w:pPr>
        <w:pStyle w:val="NoSpacing"/>
        <w:ind w:left="720"/>
      </w:pPr>
    </w:p>
    <w:p w14:paraId="045B6354" w14:textId="77777777" w:rsidR="00B5306F" w:rsidRPr="00DC08AE" w:rsidRDefault="00B5306F" w:rsidP="00B5306F">
      <w:pPr>
        <w:pStyle w:val="NoSpacing"/>
        <w:ind w:left="720"/>
      </w:pPr>
      <w:r w:rsidRPr="00DC08AE">
        <w:t>This will stop the execution inside the switch block.</w:t>
      </w:r>
    </w:p>
    <w:p w14:paraId="40FE45F0" w14:textId="77777777" w:rsidR="00B5306F" w:rsidRDefault="00B5306F" w:rsidP="00B5306F">
      <w:pPr>
        <w:pStyle w:val="NoSpacing"/>
        <w:ind w:left="720"/>
      </w:pPr>
    </w:p>
    <w:p w14:paraId="75CDD968" w14:textId="77777777" w:rsidR="00B5306F" w:rsidRPr="00DC08AE" w:rsidRDefault="00B5306F" w:rsidP="00B5306F">
      <w:pPr>
        <w:pStyle w:val="NoSpacing"/>
        <w:ind w:left="720"/>
      </w:pPr>
      <w:r w:rsidRPr="00DC08AE">
        <w:t>It is not necessary to break the last case in a switch block. The block breaks (ends) there anyway.</w:t>
      </w:r>
    </w:p>
    <w:p w14:paraId="751A6716" w14:textId="77777777" w:rsidR="00B5306F" w:rsidRDefault="00B5306F" w:rsidP="00B5306F">
      <w:pPr>
        <w:pStyle w:val="NoSpacing"/>
        <w:ind w:left="720"/>
      </w:pPr>
    </w:p>
    <w:p w14:paraId="10F19E06" w14:textId="77777777" w:rsidR="00B5306F" w:rsidRDefault="00B5306F" w:rsidP="00B5306F">
      <w:pPr>
        <w:pStyle w:val="NoSpacing"/>
        <w:ind w:left="720"/>
      </w:pPr>
    </w:p>
    <w:p w14:paraId="2047F65E" w14:textId="77777777" w:rsidR="00B5306F" w:rsidRDefault="00B5306F" w:rsidP="00B5306F">
      <w:pPr>
        <w:pStyle w:val="NoSpacing"/>
        <w:ind w:left="720"/>
      </w:pPr>
      <w:r w:rsidRPr="00DC08AE">
        <w:rPr>
          <w:b/>
          <w:bCs/>
        </w:rPr>
        <w:t>Note: </w:t>
      </w:r>
      <w:r w:rsidRPr="00DC08AE">
        <w:t>If you omit the break statement, the next case will be executed even if the evaluation does not match the case.</w:t>
      </w:r>
      <w:r>
        <w:br/>
      </w:r>
    </w:p>
    <w:p w14:paraId="03C331BE" w14:textId="77777777" w:rsidR="00B5306F" w:rsidRPr="00DA27F0" w:rsidRDefault="00B5306F" w:rsidP="00B5306F">
      <w:pPr>
        <w:pStyle w:val="NoSpacing"/>
        <w:ind w:left="720"/>
        <w:rPr>
          <w:color w:val="00B050"/>
        </w:rPr>
      </w:pPr>
      <w:r>
        <w:br/>
      </w:r>
      <w:r w:rsidRPr="00DA27F0">
        <w:rPr>
          <w:b/>
          <w:bCs/>
          <w:color w:val="00B050"/>
        </w:rPr>
        <w:t>The</w:t>
      </w:r>
      <w:r w:rsidRPr="00DA27F0">
        <w:rPr>
          <w:color w:val="00B050"/>
        </w:rPr>
        <w:t xml:space="preserve"> </w:t>
      </w:r>
      <w:r w:rsidRPr="00DA27F0">
        <w:rPr>
          <w:b/>
          <w:bCs/>
          <w:color w:val="00B050"/>
        </w:rPr>
        <w:t xml:space="preserve">default* </w:t>
      </w:r>
      <w:proofErr w:type="gramStart"/>
      <w:r w:rsidRPr="00DA27F0">
        <w:rPr>
          <w:b/>
          <w:bCs/>
          <w:color w:val="00B050"/>
        </w:rPr>
        <w:t xml:space="preserve">Keyword </w:t>
      </w:r>
      <w:r w:rsidRPr="00DA27F0">
        <w:rPr>
          <w:color w:val="00B050"/>
        </w:rPr>
        <w:t xml:space="preserve"> (</w:t>
      </w:r>
      <w:proofErr w:type="gramEnd"/>
      <w:r w:rsidRPr="00DA27F0">
        <w:rPr>
          <w:color w:val="00B050"/>
        </w:rPr>
        <w:t>Subentry)</w:t>
      </w:r>
      <w:r w:rsidRPr="00DA27F0">
        <w:rPr>
          <w:color w:val="00B050"/>
        </w:rPr>
        <w:br/>
      </w:r>
    </w:p>
    <w:p w14:paraId="72580556" w14:textId="77777777" w:rsidR="00B5306F" w:rsidRDefault="00B5306F" w:rsidP="00B5306F">
      <w:pPr>
        <w:pStyle w:val="NoSpacing"/>
        <w:ind w:left="720"/>
      </w:pPr>
      <w:r w:rsidRPr="00DC08AE">
        <w:t>The </w:t>
      </w:r>
      <w:r w:rsidRPr="00DC08AE">
        <w:rPr>
          <w:b/>
          <w:bCs/>
        </w:rPr>
        <w:t>default</w:t>
      </w:r>
      <w:r w:rsidRPr="00DC08AE">
        <w:t> keyword specifies the code to run if there is no case match:</w:t>
      </w:r>
    </w:p>
    <w:p w14:paraId="35D1A0BD" w14:textId="77777777" w:rsidR="00B5306F" w:rsidRDefault="00B5306F" w:rsidP="00B5306F">
      <w:pPr>
        <w:pStyle w:val="NoSpacing"/>
        <w:ind w:left="720"/>
        <w:rPr>
          <w:b/>
          <w:bCs/>
        </w:rPr>
      </w:pPr>
      <w:r w:rsidRPr="00DC08AE">
        <w:rPr>
          <w:b/>
          <w:bCs/>
        </w:rPr>
        <w:t>Example</w:t>
      </w:r>
      <w:r>
        <w:rPr>
          <w:b/>
          <w:bCs/>
        </w:rPr>
        <w:t>:</w:t>
      </w:r>
      <w:r w:rsidRPr="00DC08AE">
        <w:rPr>
          <w:b/>
          <w:bCs/>
        </w:rPr>
        <w:br/>
      </w:r>
    </w:p>
    <w:p w14:paraId="46104D19" w14:textId="77777777" w:rsidR="00B5306F" w:rsidRPr="00DC08AE" w:rsidRDefault="00B5306F" w:rsidP="00B5306F">
      <w:pPr>
        <w:pStyle w:val="NoSpacing"/>
        <w:ind w:left="720"/>
      </w:pPr>
      <w:r w:rsidRPr="00DC08AE">
        <w:t>The </w:t>
      </w:r>
      <w:proofErr w:type="spellStart"/>
      <w:proofErr w:type="gramStart"/>
      <w:r w:rsidRPr="00DC08AE">
        <w:rPr>
          <w:b/>
          <w:bCs/>
        </w:rPr>
        <w:t>getDay</w:t>
      </w:r>
      <w:proofErr w:type="spellEnd"/>
      <w:r w:rsidRPr="00DC08AE">
        <w:rPr>
          <w:b/>
          <w:bCs/>
        </w:rPr>
        <w:t>(</w:t>
      </w:r>
      <w:proofErr w:type="gramEnd"/>
      <w:r w:rsidRPr="00DC08AE">
        <w:rPr>
          <w:b/>
          <w:bCs/>
        </w:rPr>
        <w:t>)</w:t>
      </w:r>
      <w:r w:rsidRPr="00DC08AE">
        <w:t> method returns the weekday as a number between 0 and 6.</w:t>
      </w:r>
    </w:p>
    <w:p w14:paraId="7A6A9B22" w14:textId="77777777" w:rsidR="00B5306F" w:rsidRPr="00DC08AE" w:rsidRDefault="00B5306F" w:rsidP="00B5306F">
      <w:pPr>
        <w:pStyle w:val="NoSpacing"/>
        <w:ind w:left="720"/>
      </w:pPr>
      <w:r w:rsidRPr="00DC08AE">
        <w:t>If today is neither Saturday (6) nor Sunday (0), write a default message:</w:t>
      </w:r>
    </w:p>
    <w:p w14:paraId="66CE6C7F" w14:textId="77777777" w:rsidR="00B5306F" w:rsidRDefault="00B5306F" w:rsidP="00B5306F">
      <w:pPr>
        <w:pStyle w:val="NoSpacing"/>
        <w:ind w:left="720"/>
        <w:rPr>
          <w:b/>
          <w:bCs/>
        </w:rPr>
      </w:pPr>
    </w:p>
    <w:p w14:paraId="18253BCD" w14:textId="77777777" w:rsidR="00B5306F" w:rsidRPr="00DC08AE" w:rsidRDefault="00B5306F" w:rsidP="00B5306F">
      <w:pPr>
        <w:pStyle w:val="NoSpacing"/>
        <w:ind w:left="720"/>
        <w:rPr>
          <w:rFonts w:cstheme="minorHAnsi"/>
          <w:b/>
          <w:bCs/>
          <w:i/>
          <w:iCs/>
        </w:rPr>
      </w:pPr>
      <w:r w:rsidRPr="00DC08AE">
        <w:rPr>
          <w:rStyle w:val="jskeywordcolor"/>
          <w:rFonts w:cstheme="minorHAnsi"/>
          <w:i/>
          <w:iCs/>
          <w:color w:val="0000CD"/>
          <w:shd w:val="clear" w:color="auto" w:fill="FFFFFF"/>
        </w:rPr>
        <w:t>switch</w:t>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new</w:t>
      </w:r>
      <w:r w:rsidRPr="00DC08AE">
        <w:rPr>
          <w:rFonts w:cstheme="minorHAnsi"/>
          <w:i/>
          <w:iCs/>
          <w:color w:val="000000"/>
          <w:shd w:val="clear" w:color="auto" w:fill="FFFFFF"/>
        </w:rPr>
        <w:t> Date(</w:t>
      </w:r>
      <w:proofErr w:type="gramStart"/>
      <w:r w:rsidRPr="00DC08AE">
        <w:rPr>
          <w:rFonts w:cstheme="minorHAnsi"/>
          <w:i/>
          <w:iCs/>
          <w:color w:val="000000"/>
          <w:shd w:val="clear" w:color="auto" w:fill="FFFFFF"/>
        </w:rPr>
        <w:t>).</w:t>
      </w:r>
      <w:proofErr w:type="spellStart"/>
      <w:r w:rsidRPr="00DC08AE">
        <w:rPr>
          <w:rStyle w:val="jspropertycolor"/>
          <w:rFonts w:cstheme="minorHAnsi"/>
          <w:i/>
          <w:iCs/>
          <w:color w:val="000000"/>
          <w:shd w:val="clear" w:color="auto" w:fill="FFFFFF"/>
        </w:rPr>
        <w:t>getDay</w:t>
      </w:r>
      <w:proofErr w:type="spellEnd"/>
      <w:proofErr w:type="gramEnd"/>
      <w:r w:rsidRPr="00DC08AE">
        <w:rPr>
          <w:rFonts w:cstheme="minorHAnsi"/>
          <w:i/>
          <w:iCs/>
          <w:color w:val="000000"/>
          <w:shd w:val="clear" w:color="auto" w:fill="FFFFFF"/>
        </w:rPr>
        <w:t>()) {</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6</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Saturday"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case</w:t>
      </w:r>
      <w:r w:rsidRPr="00DC08AE">
        <w:rPr>
          <w:rFonts w:cstheme="minorHAnsi"/>
          <w:i/>
          <w:iCs/>
          <w:color w:val="000000"/>
          <w:shd w:val="clear" w:color="auto" w:fill="FFFFFF"/>
        </w:rPr>
        <w:t> </w:t>
      </w:r>
      <w:r w:rsidRPr="00DC08AE">
        <w:rPr>
          <w:rStyle w:val="jsnumbercolor"/>
          <w:rFonts w:cstheme="minorHAnsi"/>
          <w:i/>
          <w:iCs/>
          <w:color w:val="FF0000"/>
          <w:shd w:val="clear" w:color="auto" w:fill="FFFFFF"/>
        </w:rPr>
        <w:t>0</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"Today is Sunday"</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break</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w:t>
      </w:r>
      <w:r w:rsidRPr="00DC08AE">
        <w:rPr>
          <w:rStyle w:val="jskeywordcolor"/>
          <w:rFonts w:cstheme="minorHAnsi"/>
          <w:i/>
          <w:iCs/>
          <w:color w:val="0000CD"/>
          <w:shd w:val="clear" w:color="auto" w:fill="FFFFFF"/>
        </w:rPr>
        <w:t>default</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    text = </w:t>
      </w:r>
      <w:r w:rsidRPr="00DC08AE">
        <w:rPr>
          <w:rStyle w:val="jsstringcolor"/>
          <w:rFonts w:cstheme="minorHAnsi"/>
          <w:color w:val="A52A2A"/>
          <w:shd w:val="clear" w:color="auto" w:fill="FFFFFF"/>
        </w:rPr>
        <w:t>"Looking forward to the Weekend"</w:t>
      </w:r>
      <w:r w:rsidRPr="00DC08AE">
        <w:rPr>
          <w:rFonts w:cstheme="minorHAnsi"/>
          <w:i/>
          <w:iCs/>
          <w:color w:val="000000"/>
          <w:shd w:val="clear" w:color="auto" w:fill="FFFFFF"/>
        </w:rPr>
        <w:t>;</w:t>
      </w:r>
      <w:r w:rsidRPr="00DC08AE">
        <w:rPr>
          <w:rFonts w:cstheme="minorHAnsi"/>
          <w:i/>
          <w:iCs/>
          <w:color w:val="000000"/>
        </w:rPr>
        <w:br/>
      </w:r>
      <w:r w:rsidRPr="00DC08AE">
        <w:rPr>
          <w:rFonts w:cstheme="minorHAnsi"/>
          <w:i/>
          <w:iCs/>
          <w:color w:val="000000"/>
          <w:shd w:val="clear" w:color="auto" w:fill="FFFFFF"/>
        </w:rPr>
        <w:t>}</w:t>
      </w:r>
    </w:p>
    <w:p w14:paraId="6773DE05" w14:textId="77777777" w:rsidR="00B5306F" w:rsidRDefault="00B5306F" w:rsidP="00B5306F">
      <w:pPr>
        <w:pStyle w:val="NoSpacing"/>
        <w:ind w:left="720"/>
      </w:pPr>
    </w:p>
    <w:p w14:paraId="631948A5" w14:textId="77777777" w:rsidR="00B5306F" w:rsidRDefault="00B5306F" w:rsidP="00B5306F">
      <w:pPr>
        <w:pStyle w:val="NoSpacing"/>
        <w:ind w:left="720"/>
      </w:pPr>
      <w:r w:rsidRPr="00DC08AE">
        <w:t>The result of text will be:</w:t>
      </w:r>
    </w:p>
    <w:p w14:paraId="5C04D22F" w14:textId="77777777" w:rsidR="00B5306F" w:rsidRDefault="00B5306F" w:rsidP="00B5306F">
      <w:pPr>
        <w:pStyle w:val="NoSpacing"/>
        <w:ind w:left="720"/>
      </w:pPr>
    </w:p>
    <w:p w14:paraId="400032A9" w14:textId="77777777" w:rsidR="00B5306F" w:rsidRPr="00DC08AE" w:rsidRDefault="00B5306F" w:rsidP="00B5306F">
      <w:pPr>
        <w:pStyle w:val="NoSpacing"/>
        <w:ind w:left="720"/>
        <w:rPr>
          <w:i/>
          <w:iCs/>
        </w:rPr>
      </w:pPr>
      <w:r>
        <w:rPr>
          <w:i/>
          <w:iCs/>
        </w:rPr>
        <w:t>Looking forward to the Weekend</w:t>
      </w:r>
    </w:p>
    <w:p w14:paraId="62A45236" w14:textId="77777777" w:rsidR="00B5306F" w:rsidRDefault="00B5306F" w:rsidP="00B5306F">
      <w:pPr>
        <w:pStyle w:val="NoSpacing"/>
        <w:ind w:left="720"/>
      </w:pPr>
    </w:p>
    <w:p w14:paraId="54F2D322" w14:textId="77777777" w:rsidR="00B5306F" w:rsidRDefault="00B5306F" w:rsidP="00B5306F">
      <w:pPr>
        <w:pStyle w:val="NoSpacing"/>
        <w:ind w:left="720"/>
      </w:pPr>
    </w:p>
    <w:p w14:paraId="029AA050" w14:textId="77777777" w:rsidR="00B5306F" w:rsidRDefault="00B5306F" w:rsidP="00B5306F">
      <w:pPr>
        <w:pStyle w:val="NoSpacing"/>
        <w:ind w:left="720"/>
      </w:pPr>
      <w:r w:rsidRPr="002420CF">
        <w:lastRenderedPageBreak/>
        <w:t>The </w:t>
      </w:r>
      <w:r w:rsidRPr="002420CF">
        <w:rPr>
          <w:b/>
          <w:bCs/>
        </w:rPr>
        <w:t>default</w:t>
      </w:r>
      <w:r w:rsidRPr="002420CF">
        <w:t> case does not have to be the last case in a switch block:</w:t>
      </w:r>
    </w:p>
    <w:p w14:paraId="0104D231" w14:textId="77777777" w:rsidR="00B5306F" w:rsidRDefault="00B5306F" w:rsidP="00B5306F">
      <w:pPr>
        <w:pStyle w:val="NoSpacing"/>
        <w:ind w:left="720"/>
        <w:rPr>
          <w:b/>
          <w:bCs/>
        </w:rPr>
      </w:pPr>
      <w:r>
        <w:rPr>
          <w:b/>
          <w:bCs/>
        </w:rPr>
        <w:t>Example:</w:t>
      </w:r>
    </w:p>
    <w:p w14:paraId="31004CF7" w14:textId="77777777" w:rsidR="00B5306F" w:rsidRPr="002420CF" w:rsidRDefault="00B5306F" w:rsidP="00B5306F">
      <w:pPr>
        <w:pStyle w:val="NoSpacing"/>
        <w:ind w:left="720"/>
        <w:rPr>
          <w:rFonts w:cstheme="minorHAnsi"/>
          <w:b/>
          <w:bCs/>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Saturday"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"Today is Sunday"</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73955BD0" w14:textId="77777777" w:rsidR="00B5306F" w:rsidRDefault="00B5306F" w:rsidP="00B5306F">
      <w:pPr>
        <w:pStyle w:val="NoSpacing"/>
        <w:ind w:left="720"/>
      </w:pPr>
    </w:p>
    <w:p w14:paraId="43F0418C" w14:textId="77777777" w:rsidR="00B5306F" w:rsidRDefault="00B5306F" w:rsidP="00B5306F">
      <w:pPr>
        <w:pStyle w:val="NoSpacing"/>
        <w:ind w:left="720"/>
      </w:pPr>
      <w:r w:rsidRPr="002420CF">
        <w:t>If </w:t>
      </w:r>
      <w:r w:rsidRPr="002420CF">
        <w:rPr>
          <w:b/>
          <w:bCs/>
        </w:rPr>
        <w:t>default</w:t>
      </w:r>
      <w:r w:rsidRPr="002420CF">
        <w:t> is not the last case in the switch block, remember to end the default case with a break.</w:t>
      </w:r>
    </w:p>
    <w:p w14:paraId="730F6735" w14:textId="77777777" w:rsidR="00B5306F" w:rsidRDefault="00B5306F" w:rsidP="00B5306F">
      <w:pPr>
        <w:pStyle w:val="NoSpacing"/>
        <w:ind w:left="720"/>
      </w:pPr>
    </w:p>
    <w:p w14:paraId="30F743CE" w14:textId="77777777" w:rsidR="00B5306F" w:rsidRDefault="00B5306F" w:rsidP="00B5306F">
      <w:pPr>
        <w:pStyle w:val="NoSpacing"/>
        <w:ind w:left="720"/>
      </w:pPr>
    </w:p>
    <w:p w14:paraId="18F110E0" w14:textId="77777777" w:rsidR="00B5306F" w:rsidRDefault="00B5306F" w:rsidP="00B5306F">
      <w:pPr>
        <w:pStyle w:val="NoSpacing"/>
        <w:ind w:left="720"/>
      </w:pPr>
    </w:p>
    <w:p w14:paraId="73212F73" w14:textId="77777777" w:rsidR="00B5306F" w:rsidRPr="002420CF" w:rsidRDefault="00B5306F" w:rsidP="00B5306F">
      <w:pPr>
        <w:pStyle w:val="NoSpacing"/>
        <w:ind w:left="720"/>
        <w:rPr>
          <w:b/>
          <w:bCs/>
        </w:rPr>
      </w:pPr>
      <w:r w:rsidRPr="002420CF">
        <w:rPr>
          <w:b/>
          <w:bCs/>
        </w:rPr>
        <w:t>Common Code Blocks</w:t>
      </w:r>
    </w:p>
    <w:p w14:paraId="5B2632F5" w14:textId="77777777" w:rsidR="00B5306F" w:rsidRDefault="00B5306F" w:rsidP="00B5306F">
      <w:pPr>
        <w:pStyle w:val="NoSpacing"/>
        <w:ind w:left="720"/>
      </w:pPr>
    </w:p>
    <w:p w14:paraId="637DB54C" w14:textId="77777777" w:rsidR="00B5306F" w:rsidRPr="002420CF" w:rsidRDefault="00B5306F" w:rsidP="00B5306F">
      <w:pPr>
        <w:pStyle w:val="NoSpacing"/>
        <w:ind w:left="720"/>
      </w:pPr>
      <w:r w:rsidRPr="002420CF">
        <w:t>Sometimes you will want different switch cases to use the same code.</w:t>
      </w:r>
    </w:p>
    <w:p w14:paraId="68A10BB5" w14:textId="77777777" w:rsidR="00B5306F" w:rsidRDefault="00B5306F" w:rsidP="00B5306F">
      <w:pPr>
        <w:pStyle w:val="NoSpacing"/>
        <w:ind w:left="720"/>
      </w:pPr>
    </w:p>
    <w:p w14:paraId="054B1C90" w14:textId="77777777" w:rsidR="00B5306F" w:rsidRPr="002420CF" w:rsidRDefault="00B5306F" w:rsidP="00B5306F">
      <w:pPr>
        <w:pStyle w:val="NoSpacing"/>
        <w:ind w:left="720"/>
      </w:pPr>
      <w:r w:rsidRPr="002420CF">
        <w:t>In this example case 4 and 5 share the same code block, and 0 and 6 share another code block:</w:t>
      </w:r>
    </w:p>
    <w:p w14:paraId="2D9372D1" w14:textId="77777777" w:rsidR="00B5306F" w:rsidRDefault="00B5306F" w:rsidP="00B5306F">
      <w:pPr>
        <w:pStyle w:val="NoSpacing"/>
        <w:ind w:left="720"/>
        <w:rPr>
          <w:b/>
          <w:bCs/>
        </w:rPr>
      </w:pPr>
      <w:r>
        <w:rPr>
          <w:b/>
          <w:bCs/>
        </w:rPr>
        <w:t>Example:</w:t>
      </w:r>
    </w:p>
    <w:p w14:paraId="0CA87FBD" w14:textId="77777777" w:rsidR="00B5306F" w:rsidRDefault="00B5306F" w:rsidP="00B5306F">
      <w:pPr>
        <w:pStyle w:val="NoSpacing"/>
        <w:ind w:left="720"/>
      </w:pPr>
    </w:p>
    <w:p w14:paraId="373937E6" w14:textId="77777777" w:rsidR="00B5306F" w:rsidRPr="002420CF" w:rsidRDefault="00B5306F" w:rsidP="00B5306F">
      <w:pPr>
        <w:pStyle w:val="NoSpacing"/>
        <w:ind w:left="720"/>
        <w:rPr>
          <w:rFonts w:cstheme="minorHAnsi"/>
          <w:i/>
          <w:iCs/>
        </w:rPr>
      </w:pPr>
      <w:r w:rsidRPr="002420CF">
        <w:rPr>
          <w:rStyle w:val="jskeywordcolor"/>
          <w:rFonts w:cstheme="minorHAnsi"/>
          <w:i/>
          <w:iCs/>
          <w:color w:val="0000CD"/>
          <w:shd w:val="clear" w:color="auto" w:fill="FFFFFF"/>
        </w:rPr>
        <w:t>switch</w:t>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new</w:t>
      </w:r>
      <w:r w:rsidRPr="002420CF">
        <w:rPr>
          <w:rFonts w:cstheme="minorHAnsi"/>
          <w:i/>
          <w:iCs/>
          <w:color w:val="000000"/>
          <w:shd w:val="clear" w:color="auto" w:fill="FFFFFF"/>
        </w:rPr>
        <w:t> Date(</w:t>
      </w:r>
      <w:proofErr w:type="gramStart"/>
      <w:r w:rsidRPr="002420CF">
        <w:rPr>
          <w:rFonts w:cstheme="minorHAnsi"/>
          <w:i/>
          <w:iCs/>
          <w:color w:val="000000"/>
          <w:shd w:val="clear" w:color="auto" w:fill="FFFFFF"/>
        </w:rPr>
        <w:t>).</w:t>
      </w:r>
      <w:proofErr w:type="spellStart"/>
      <w:r w:rsidRPr="002420CF">
        <w:rPr>
          <w:rStyle w:val="jspropertycolor"/>
          <w:rFonts w:cstheme="minorHAnsi"/>
          <w:i/>
          <w:iCs/>
          <w:color w:val="000000"/>
          <w:shd w:val="clear" w:color="auto" w:fill="FFFFFF"/>
        </w:rPr>
        <w:t>getDay</w:t>
      </w:r>
      <w:proofErr w:type="spellEnd"/>
      <w:proofErr w:type="gramEnd"/>
      <w:r w:rsidRPr="002420CF">
        <w:rPr>
          <w:rFonts w:cstheme="minorHAnsi"/>
          <w:i/>
          <w:iCs/>
          <w:color w:val="000000"/>
          <w:shd w:val="clear" w:color="auto" w:fill="FFFFFF"/>
        </w:rPr>
        <w:t>()) {</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4</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5</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"Soon 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0</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case</w:t>
      </w:r>
      <w:r w:rsidRPr="002420CF">
        <w:rPr>
          <w:rFonts w:cstheme="minorHAnsi"/>
          <w:i/>
          <w:iCs/>
          <w:color w:val="000000"/>
          <w:shd w:val="clear" w:color="auto" w:fill="FFFFFF"/>
        </w:rPr>
        <w:t> </w:t>
      </w:r>
      <w:r w:rsidRPr="002420CF">
        <w:rPr>
          <w:rStyle w:val="jsnumbercolor"/>
          <w:rFonts w:cstheme="minorHAnsi"/>
          <w:i/>
          <w:iCs/>
          <w:color w:val="FF0000"/>
          <w:shd w:val="clear" w:color="auto" w:fill="FFFFFF"/>
        </w:rPr>
        <w:t>6</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"It is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break</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w:t>
      </w:r>
      <w:r w:rsidRPr="002420CF">
        <w:rPr>
          <w:rStyle w:val="jskeywordcolor"/>
          <w:rFonts w:cstheme="minorHAnsi"/>
          <w:i/>
          <w:iCs/>
          <w:color w:val="0000CD"/>
          <w:shd w:val="clear" w:color="auto" w:fill="FFFFFF"/>
        </w:rPr>
        <w:t>default</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    text = </w:t>
      </w:r>
      <w:r w:rsidRPr="002420CF">
        <w:rPr>
          <w:rStyle w:val="jsstringcolor"/>
          <w:rFonts w:cstheme="minorHAnsi"/>
          <w:color w:val="A52A2A"/>
          <w:shd w:val="clear" w:color="auto" w:fill="FFFFFF"/>
        </w:rPr>
        <w:t>"Looking forward to the Weekend"</w:t>
      </w:r>
      <w:r w:rsidRPr="002420CF">
        <w:rPr>
          <w:rFonts w:cstheme="minorHAnsi"/>
          <w:i/>
          <w:iCs/>
          <w:color w:val="000000"/>
          <w:shd w:val="clear" w:color="auto" w:fill="FFFFFF"/>
        </w:rPr>
        <w:t>;</w:t>
      </w:r>
      <w:r w:rsidRPr="002420CF">
        <w:rPr>
          <w:rFonts w:cstheme="minorHAnsi"/>
          <w:i/>
          <w:iCs/>
          <w:color w:val="000000"/>
        </w:rPr>
        <w:br/>
      </w:r>
      <w:r w:rsidRPr="002420CF">
        <w:rPr>
          <w:rFonts w:cstheme="minorHAnsi"/>
          <w:i/>
          <w:iCs/>
          <w:color w:val="000000"/>
          <w:shd w:val="clear" w:color="auto" w:fill="FFFFFF"/>
        </w:rPr>
        <w:t>}</w:t>
      </w:r>
    </w:p>
    <w:p w14:paraId="29223BE9" w14:textId="77777777" w:rsidR="00B5306F" w:rsidRDefault="00B5306F" w:rsidP="00B5306F">
      <w:pPr>
        <w:pStyle w:val="NoSpacing"/>
        <w:ind w:left="720"/>
      </w:pPr>
    </w:p>
    <w:p w14:paraId="21612CD1" w14:textId="77777777" w:rsidR="00B5306F" w:rsidRDefault="00B5306F" w:rsidP="00B5306F">
      <w:pPr>
        <w:pStyle w:val="NoSpacing"/>
        <w:ind w:left="720"/>
      </w:pPr>
    </w:p>
    <w:p w14:paraId="2801193B" w14:textId="77777777" w:rsidR="00B5306F" w:rsidRDefault="00B5306F" w:rsidP="00B5306F">
      <w:pPr>
        <w:pStyle w:val="NoSpacing"/>
        <w:ind w:left="720"/>
      </w:pPr>
    </w:p>
    <w:p w14:paraId="4D31B4F7" w14:textId="77777777" w:rsidR="00B5306F" w:rsidRPr="002420CF" w:rsidRDefault="00B5306F" w:rsidP="00B5306F">
      <w:pPr>
        <w:pStyle w:val="NoSpacing"/>
        <w:ind w:left="720"/>
        <w:rPr>
          <w:b/>
          <w:bCs/>
        </w:rPr>
      </w:pPr>
      <w:r w:rsidRPr="002420CF">
        <w:rPr>
          <w:b/>
          <w:bCs/>
        </w:rPr>
        <w:t>Switching Details</w:t>
      </w:r>
    </w:p>
    <w:p w14:paraId="06F83AFB" w14:textId="77777777" w:rsidR="00B5306F" w:rsidRDefault="00B5306F" w:rsidP="00B5306F">
      <w:pPr>
        <w:pStyle w:val="NoSpacing"/>
        <w:ind w:left="720"/>
      </w:pPr>
    </w:p>
    <w:p w14:paraId="7BFB5B17" w14:textId="77777777" w:rsidR="00B5306F" w:rsidRPr="008204C2" w:rsidRDefault="00B5306F" w:rsidP="00B5306F">
      <w:pPr>
        <w:pStyle w:val="NoSpacing"/>
        <w:ind w:left="720"/>
      </w:pPr>
      <w:r w:rsidRPr="008204C2">
        <w:t>Switch cases use strict comparison (===).</w:t>
      </w:r>
    </w:p>
    <w:p w14:paraId="74E26C20" w14:textId="77777777" w:rsidR="00B5306F" w:rsidRDefault="00B5306F" w:rsidP="00B5306F">
      <w:pPr>
        <w:pStyle w:val="NoSpacing"/>
        <w:ind w:left="720"/>
      </w:pPr>
    </w:p>
    <w:p w14:paraId="2D5B01AF" w14:textId="77777777" w:rsidR="00B5306F" w:rsidRPr="008204C2" w:rsidRDefault="00B5306F" w:rsidP="00B5306F">
      <w:pPr>
        <w:pStyle w:val="NoSpacing"/>
        <w:ind w:left="720"/>
      </w:pPr>
      <w:r w:rsidRPr="008204C2">
        <w:t>The values must be of the same type to match.</w:t>
      </w:r>
    </w:p>
    <w:p w14:paraId="175C6C5F" w14:textId="77777777" w:rsidR="00B5306F" w:rsidRDefault="00B5306F" w:rsidP="00B5306F">
      <w:pPr>
        <w:pStyle w:val="NoSpacing"/>
        <w:ind w:left="720"/>
      </w:pPr>
    </w:p>
    <w:p w14:paraId="4FB62B2A" w14:textId="77777777" w:rsidR="00B5306F" w:rsidRPr="008204C2" w:rsidRDefault="00B5306F" w:rsidP="00B5306F">
      <w:pPr>
        <w:pStyle w:val="NoSpacing"/>
        <w:ind w:left="720"/>
      </w:pPr>
      <w:r w:rsidRPr="008204C2">
        <w:t>A strict comparison can only be true if the operands are of the same type.</w:t>
      </w:r>
    </w:p>
    <w:p w14:paraId="1AA2BC02" w14:textId="77777777" w:rsidR="00B5306F" w:rsidRDefault="00B5306F" w:rsidP="00B5306F">
      <w:pPr>
        <w:pStyle w:val="NoSpacing"/>
        <w:ind w:left="720"/>
      </w:pPr>
    </w:p>
    <w:p w14:paraId="701352B8" w14:textId="77777777" w:rsidR="00B5306F" w:rsidRPr="008204C2" w:rsidRDefault="00B5306F" w:rsidP="00B5306F">
      <w:pPr>
        <w:pStyle w:val="NoSpacing"/>
        <w:ind w:left="720"/>
      </w:pPr>
      <w:r w:rsidRPr="008204C2">
        <w:t>In this example there will be no match for x:</w:t>
      </w:r>
    </w:p>
    <w:p w14:paraId="30594D50" w14:textId="77777777" w:rsidR="00B5306F" w:rsidRDefault="00B5306F" w:rsidP="00B5306F">
      <w:pPr>
        <w:pStyle w:val="NoSpacing"/>
        <w:ind w:left="720"/>
      </w:pPr>
      <w:r>
        <w:rPr>
          <w:b/>
          <w:bCs/>
        </w:rPr>
        <w:t>Example:</w:t>
      </w:r>
    </w:p>
    <w:p w14:paraId="6CF7C243" w14:textId="77777777" w:rsidR="00B5306F" w:rsidRDefault="00B5306F" w:rsidP="00B5306F">
      <w:pPr>
        <w:pStyle w:val="NoSpacing"/>
        <w:ind w:left="720"/>
      </w:pPr>
    </w:p>
    <w:p w14:paraId="77E47A20" w14:textId="77777777" w:rsidR="00B5306F" w:rsidRPr="008204C2" w:rsidRDefault="00B5306F" w:rsidP="00B5306F">
      <w:pPr>
        <w:pStyle w:val="NoSpacing"/>
        <w:ind w:left="720"/>
        <w:rPr>
          <w:rFonts w:cstheme="minorHAnsi"/>
          <w:i/>
          <w:iCs/>
        </w:rPr>
      </w:pPr>
      <w:r w:rsidRPr="008204C2">
        <w:rPr>
          <w:rStyle w:val="jskeywordcolor"/>
          <w:rFonts w:cstheme="minorHAnsi"/>
          <w:i/>
          <w:iCs/>
          <w:color w:val="0000CD"/>
          <w:shd w:val="clear" w:color="auto" w:fill="FFFFFF"/>
        </w:rPr>
        <w:t>let</w:t>
      </w:r>
      <w:r w:rsidRPr="008204C2">
        <w:rPr>
          <w:rFonts w:cstheme="minorHAnsi"/>
          <w:i/>
          <w:iCs/>
          <w:color w:val="000000"/>
          <w:shd w:val="clear" w:color="auto" w:fill="FFFFFF"/>
        </w:rPr>
        <w:t> x = </w:t>
      </w:r>
      <w:r w:rsidRPr="008204C2">
        <w:rPr>
          <w:rStyle w:val="jsstringcolor"/>
          <w:rFonts w:cstheme="minorHAnsi"/>
          <w:color w:val="A52A2A"/>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Style w:val="jskeywordcolor"/>
          <w:rFonts w:cstheme="minorHAnsi"/>
          <w:i/>
          <w:iCs/>
          <w:color w:val="0000CD"/>
          <w:shd w:val="clear" w:color="auto" w:fill="FFFFFF"/>
        </w:rPr>
        <w:t>switch</w:t>
      </w:r>
      <w:r w:rsidRPr="008204C2">
        <w:rPr>
          <w:rFonts w:cstheme="minorHAnsi"/>
          <w:i/>
          <w:iCs/>
          <w:color w:val="000000"/>
          <w:shd w:val="clear" w:color="auto" w:fill="FFFFFF"/>
        </w:rPr>
        <w:t> (x) {</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0</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"Off"</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case</w:t>
      </w:r>
      <w:r w:rsidRPr="008204C2">
        <w:rPr>
          <w:rFonts w:cstheme="minorHAnsi"/>
          <w:i/>
          <w:iCs/>
          <w:color w:val="000000"/>
          <w:shd w:val="clear" w:color="auto" w:fill="FFFFFF"/>
        </w:rPr>
        <w:t> </w:t>
      </w:r>
      <w:r w:rsidRPr="008204C2">
        <w:rPr>
          <w:rStyle w:val="jsnumbercolor"/>
          <w:rFonts w:cstheme="minorHAnsi"/>
          <w:i/>
          <w:iCs/>
          <w:color w:val="FF0000"/>
          <w:shd w:val="clear" w:color="auto" w:fill="FFFFFF"/>
        </w:rPr>
        <w:t>1</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lastRenderedPageBreak/>
        <w:t>    text = </w:t>
      </w:r>
      <w:r w:rsidRPr="008204C2">
        <w:rPr>
          <w:rStyle w:val="jsstringcolor"/>
          <w:rFonts w:cstheme="minorHAnsi"/>
          <w:color w:val="A52A2A"/>
          <w:shd w:val="clear" w:color="auto" w:fill="FFFFFF"/>
        </w:rPr>
        <w:t>"On"</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break</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w:t>
      </w:r>
      <w:r w:rsidRPr="008204C2">
        <w:rPr>
          <w:rStyle w:val="jskeywordcolor"/>
          <w:rFonts w:cstheme="minorHAnsi"/>
          <w:i/>
          <w:iCs/>
          <w:color w:val="0000CD"/>
          <w:shd w:val="clear" w:color="auto" w:fill="FFFFFF"/>
        </w:rPr>
        <w:t>default</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    text = </w:t>
      </w:r>
      <w:r w:rsidRPr="008204C2">
        <w:rPr>
          <w:rStyle w:val="jsstringcolor"/>
          <w:rFonts w:cstheme="minorHAnsi"/>
          <w:color w:val="A52A2A"/>
          <w:shd w:val="clear" w:color="auto" w:fill="FFFFFF"/>
        </w:rPr>
        <w:t>"No value found"</w:t>
      </w:r>
      <w:r w:rsidRPr="008204C2">
        <w:rPr>
          <w:rFonts w:cstheme="minorHAnsi"/>
          <w:i/>
          <w:iCs/>
          <w:color w:val="000000"/>
          <w:shd w:val="clear" w:color="auto" w:fill="FFFFFF"/>
        </w:rPr>
        <w:t>;</w:t>
      </w:r>
      <w:r w:rsidRPr="008204C2">
        <w:rPr>
          <w:rFonts w:cstheme="minorHAnsi"/>
          <w:i/>
          <w:iCs/>
          <w:color w:val="000000"/>
        </w:rPr>
        <w:br/>
      </w:r>
      <w:r w:rsidRPr="008204C2">
        <w:rPr>
          <w:rFonts w:cstheme="minorHAnsi"/>
          <w:i/>
          <w:iCs/>
          <w:color w:val="000000"/>
          <w:shd w:val="clear" w:color="auto" w:fill="FFFFFF"/>
        </w:rPr>
        <w:t>}</w:t>
      </w:r>
    </w:p>
    <w:p w14:paraId="132E0C26" w14:textId="77777777" w:rsidR="00B5306F" w:rsidRPr="008204C2" w:rsidRDefault="00B5306F" w:rsidP="00B5306F">
      <w:pPr>
        <w:pStyle w:val="NoSpacing"/>
        <w:ind w:left="720"/>
        <w:rPr>
          <w:b/>
          <w:bCs/>
        </w:rPr>
      </w:pPr>
    </w:p>
    <w:p w14:paraId="6894BE48" w14:textId="77777777" w:rsidR="00B5306F" w:rsidRPr="00DC08AE" w:rsidRDefault="00B5306F" w:rsidP="00B5306F">
      <w:pPr>
        <w:pStyle w:val="NoSpacing"/>
        <w:ind w:left="720"/>
      </w:pPr>
    </w:p>
    <w:p w14:paraId="2D54BE01" w14:textId="77777777" w:rsidR="00B5306F" w:rsidRDefault="00B5306F" w:rsidP="00B5306F">
      <w:pPr>
        <w:pStyle w:val="NoSpacing"/>
        <w:ind w:left="720"/>
      </w:pPr>
      <w:r w:rsidRPr="009D49C4">
        <w:rPr>
          <w:rFonts w:cstheme="minorHAnsi"/>
          <w:b/>
          <w:bCs/>
          <w:i/>
          <w:iCs/>
          <w:color w:val="FF0000"/>
        </w:rPr>
        <w:t>For* loop</w:t>
      </w:r>
      <w:r w:rsidRPr="009D49C4">
        <w:rPr>
          <w:rFonts w:cstheme="minorHAnsi"/>
        </w:rPr>
        <w:t xml:space="preserve"> -</w:t>
      </w:r>
      <w:r>
        <w:rPr>
          <w:rFonts w:cstheme="minorHAnsi"/>
        </w:rPr>
        <w:t xml:space="preserve"> </w:t>
      </w:r>
      <w:r>
        <w:rPr>
          <w:rFonts w:cstheme="minorHAnsi"/>
          <w:b/>
          <w:bCs/>
        </w:rPr>
        <w:t xml:space="preserve">From Mosh - </w:t>
      </w:r>
      <w:r>
        <w:t xml:space="preserve">This </w:t>
      </w:r>
      <w:r w:rsidRPr="002546D9">
        <w:rPr>
          <w:highlight w:val="red"/>
        </w:rPr>
        <w:t>loop</w:t>
      </w:r>
      <w:r>
        <w:t xml:space="preserve"> will execute…</w:t>
      </w:r>
    </w:p>
    <w:p w14:paraId="2709EAC8" w14:textId="77777777" w:rsidR="00B5306F" w:rsidRPr="002640A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sidRPr="002546D9">
        <w:rPr>
          <w:rFonts w:ascii="Consolas" w:eastAsia="Times New Roman" w:hAnsi="Consolas" w:cs="Times New Roman"/>
          <w:color w:val="D4D4D4"/>
          <w:sz w:val="21"/>
          <w:szCs w:val="21"/>
          <w:highlight w:val="red"/>
        </w:rPr>
        <w:t xml:space="preserve">let </w:t>
      </w:r>
      <w:proofErr w:type="spellStart"/>
      <w:r w:rsidRPr="002546D9">
        <w:rPr>
          <w:rFonts w:ascii="Consolas" w:eastAsia="Times New Roman" w:hAnsi="Consolas" w:cs="Times New Roman"/>
          <w:color w:val="9CDCFE"/>
          <w:sz w:val="21"/>
          <w:szCs w:val="21"/>
          <w:highlight w:val="red"/>
        </w:rPr>
        <w:t>i</w:t>
      </w:r>
      <w:proofErr w:type="spellEnd"/>
      <w:r w:rsidRPr="002546D9">
        <w:rPr>
          <w:rFonts w:ascii="Consolas" w:eastAsia="Times New Roman" w:hAnsi="Consolas" w:cs="Times New Roman"/>
          <w:color w:val="D4D4D4"/>
          <w:sz w:val="21"/>
          <w:szCs w:val="21"/>
          <w:highlight w:val="red"/>
        </w:rPr>
        <w:t xml:space="preserve"> = </w:t>
      </w:r>
      <w:r w:rsidRPr="002546D9">
        <w:rPr>
          <w:rFonts w:ascii="Consolas" w:eastAsia="Times New Roman" w:hAnsi="Consolas" w:cs="Times New Roman"/>
          <w:color w:val="B5CEA8"/>
          <w:sz w:val="21"/>
          <w:szCs w:val="21"/>
          <w:highlight w:val="red"/>
        </w:rPr>
        <w:t>0</w:t>
      </w:r>
      <w:r w:rsidRPr="002640AD">
        <w:rPr>
          <w:rFonts w:ascii="Consolas" w:eastAsia="Times New Roman" w:hAnsi="Consolas" w:cs="Times New Roman"/>
          <w:color w:val="D4D4D4"/>
          <w:sz w:val="21"/>
          <w:szCs w:val="21"/>
        </w:rPr>
        <w:t xml:space="preserve">;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xml:space="preserve"> &lt; </w:t>
      </w:r>
      <w:r w:rsidRPr="002640AD">
        <w:rPr>
          <w:rFonts w:ascii="Consolas" w:eastAsia="Times New Roman" w:hAnsi="Consolas" w:cs="Times New Roman"/>
          <w:color w:val="B5CEA8"/>
          <w:sz w:val="21"/>
          <w:szCs w:val="21"/>
        </w:rPr>
        <w:t>5</w:t>
      </w:r>
      <w:r w:rsidRPr="002640AD">
        <w:rPr>
          <w:rFonts w:ascii="Consolas" w:eastAsia="Times New Roman" w:hAnsi="Consolas" w:cs="Times New Roman"/>
          <w:color w:val="D4D4D4"/>
          <w:sz w:val="21"/>
          <w:szCs w:val="21"/>
        </w:rPr>
        <w:t xml:space="preserve">;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w:t>
      </w:r>
    </w:p>
    <w:p w14:paraId="4280B9E5" w14:textId="77777777" w:rsidR="00B5306F" w:rsidRPr="002640A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5F686BB8" w14:textId="77777777" w:rsidR="00B5306F" w:rsidRPr="002640A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43F95067" w14:textId="77777777" w:rsidR="00B5306F" w:rsidRDefault="00B5306F" w:rsidP="00B5306F">
      <w:pPr>
        <w:pStyle w:val="NoSpacing"/>
        <w:ind w:left="720"/>
      </w:pPr>
    </w:p>
    <w:p w14:paraId="4E8E6219" w14:textId="77777777" w:rsidR="00B5306F" w:rsidRDefault="00B5306F" w:rsidP="00B5306F">
      <w:pPr>
        <w:pStyle w:val="NoSpacing"/>
        <w:ind w:left="720"/>
      </w:pPr>
      <w:r>
        <w:t xml:space="preserve">…so long as this </w:t>
      </w:r>
      <w:r w:rsidRPr="002546D9">
        <w:rPr>
          <w:highlight w:val="red"/>
        </w:rPr>
        <w:t>condition</w:t>
      </w:r>
      <w:r>
        <w:t xml:space="preserve"> is true:</w:t>
      </w:r>
    </w:p>
    <w:p w14:paraId="47563B63" w14:textId="77777777" w:rsidR="00B5306F" w:rsidRPr="002640A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C586C0"/>
          <w:sz w:val="21"/>
          <w:szCs w:val="21"/>
        </w:rPr>
        <w:t>for</w:t>
      </w: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let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xml:space="preserve"> = </w:t>
      </w:r>
      <w:r w:rsidRPr="002640AD">
        <w:rPr>
          <w:rFonts w:ascii="Consolas" w:eastAsia="Times New Roman" w:hAnsi="Consolas" w:cs="Times New Roman"/>
          <w:color w:val="B5CEA8"/>
          <w:sz w:val="21"/>
          <w:szCs w:val="21"/>
        </w:rPr>
        <w:t>0</w:t>
      </w:r>
      <w:r w:rsidRPr="002640AD">
        <w:rPr>
          <w:rFonts w:ascii="Consolas" w:eastAsia="Times New Roman" w:hAnsi="Consolas" w:cs="Times New Roman"/>
          <w:color w:val="D4D4D4"/>
          <w:sz w:val="21"/>
          <w:szCs w:val="21"/>
        </w:rPr>
        <w:t xml:space="preserve">; </w:t>
      </w:r>
      <w:proofErr w:type="spellStart"/>
      <w:r w:rsidRPr="002546D9">
        <w:rPr>
          <w:rFonts w:ascii="Consolas" w:eastAsia="Times New Roman" w:hAnsi="Consolas" w:cs="Times New Roman"/>
          <w:color w:val="9CDCFE"/>
          <w:sz w:val="21"/>
          <w:szCs w:val="21"/>
          <w:highlight w:val="red"/>
        </w:rPr>
        <w:t>i</w:t>
      </w:r>
      <w:proofErr w:type="spellEnd"/>
      <w:r w:rsidRPr="002546D9">
        <w:rPr>
          <w:rFonts w:ascii="Consolas" w:eastAsia="Times New Roman" w:hAnsi="Consolas" w:cs="Times New Roman"/>
          <w:color w:val="D4D4D4"/>
          <w:sz w:val="21"/>
          <w:szCs w:val="21"/>
          <w:highlight w:val="red"/>
        </w:rPr>
        <w:t xml:space="preserve"> &lt; </w:t>
      </w:r>
      <w:r w:rsidRPr="002546D9">
        <w:rPr>
          <w:rFonts w:ascii="Consolas" w:eastAsia="Times New Roman" w:hAnsi="Consolas" w:cs="Times New Roman"/>
          <w:color w:val="B5CEA8"/>
          <w:sz w:val="21"/>
          <w:szCs w:val="21"/>
          <w:highlight w:val="red"/>
        </w:rPr>
        <w:t>5</w:t>
      </w:r>
      <w:r w:rsidRPr="002640AD">
        <w:rPr>
          <w:rFonts w:ascii="Consolas" w:eastAsia="Times New Roman" w:hAnsi="Consolas" w:cs="Times New Roman"/>
          <w:color w:val="D4D4D4"/>
          <w:sz w:val="21"/>
          <w:szCs w:val="21"/>
        </w:rPr>
        <w:t xml:space="preserve">; </w:t>
      </w:r>
      <w:proofErr w:type="spellStart"/>
      <w:r w:rsidRPr="002640AD">
        <w:rPr>
          <w:rFonts w:ascii="Consolas" w:eastAsia="Times New Roman" w:hAnsi="Consolas" w:cs="Times New Roman"/>
          <w:color w:val="9CDCFE"/>
          <w:sz w:val="21"/>
          <w:szCs w:val="21"/>
        </w:rPr>
        <w:t>i</w:t>
      </w:r>
      <w:proofErr w:type="spellEnd"/>
      <w:r w:rsidRPr="002640AD">
        <w:rPr>
          <w:rFonts w:ascii="Consolas" w:eastAsia="Times New Roman" w:hAnsi="Consolas" w:cs="Times New Roman"/>
          <w:color w:val="D4D4D4"/>
          <w:sz w:val="21"/>
          <w:szCs w:val="21"/>
        </w:rPr>
        <w:t>++) {</w:t>
      </w:r>
    </w:p>
    <w:p w14:paraId="52312ACB" w14:textId="77777777" w:rsidR="00B5306F" w:rsidRPr="002640A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w:t>
      </w:r>
      <w:r w:rsidRPr="002640AD">
        <w:rPr>
          <w:rFonts w:ascii="Consolas" w:eastAsia="Times New Roman" w:hAnsi="Consolas" w:cs="Times New Roman"/>
          <w:color w:val="9CDCFE"/>
          <w:sz w:val="21"/>
          <w:szCs w:val="21"/>
        </w:rPr>
        <w:t>onsole</w:t>
      </w:r>
      <w:r w:rsidRPr="002640AD">
        <w:rPr>
          <w:rFonts w:ascii="Consolas" w:eastAsia="Times New Roman" w:hAnsi="Consolas" w:cs="Times New Roman"/>
          <w:color w:val="D4D4D4"/>
          <w:sz w:val="21"/>
          <w:szCs w:val="21"/>
        </w:rPr>
        <w:t>.</w:t>
      </w:r>
      <w:r w:rsidRPr="002640AD">
        <w:rPr>
          <w:rFonts w:ascii="Consolas" w:eastAsia="Times New Roman" w:hAnsi="Consolas" w:cs="Times New Roman"/>
          <w:color w:val="DCDCAA"/>
          <w:sz w:val="21"/>
          <w:szCs w:val="21"/>
        </w:rPr>
        <w:t>log</w:t>
      </w:r>
      <w:r w:rsidRPr="002640AD">
        <w:rPr>
          <w:rFonts w:ascii="Consolas" w:eastAsia="Times New Roman" w:hAnsi="Consolas" w:cs="Times New Roman"/>
          <w:color w:val="D4D4D4"/>
          <w:sz w:val="21"/>
          <w:szCs w:val="21"/>
        </w:rPr>
        <w:t xml:space="preserve"> (</w:t>
      </w:r>
      <w:r w:rsidRPr="002640AD">
        <w:rPr>
          <w:rFonts w:ascii="Consolas" w:eastAsia="Times New Roman" w:hAnsi="Consolas" w:cs="Times New Roman"/>
          <w:color w:val="CE9178"/>
          <w:sz w:val="21"/>
          <w:szCs w:val="21"/>
        </w:rPr>
        <w:t>'Hello World'</w:t>
      </w:r>
      <w:r w:rsidRPr="002640AD">
        <w:rPr>
          <w:rFonts w:ascii="Consolas" w:eastAsia="Times New Roman" w:hAnsi="Consolas" w:cs="Times New Roman"/>
          <w:color w:val="D4D4D4"/>
          <w:sz w:val="21"/>
          <w:szCs w:val="21"/>
        </w:rPr>
        <w:t>);</w:t>
      </w:r>
    </w:p>
    <w:p w14:paraId="434381D1" w14:textId="77777777" w:rsidR="00B5306F" w:rsidRPr="002640A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2640AD">
        <w:rPr>
          <w:rFonts w:ascii="Consolas" w:eastAsia="Times New Roman" w:hAnsi="Consolas" w:cs="Times New Roman"/>
          <w:color w:val="D4D4D4"/>
          <w:sz w:val="21"/>
          <w:szCs w:val="21"/>
        </w:rPr>
        <w:t>}</w:t>
      </w:r>
    </w:p>
    <w:p w14:paraId="0FD80120" w14:textId="77777777" w:rsidR="00B5306F" w:rsidRDefault="00B5306F" w:rsidP="00B5306F">
      <w:pPr>
        <w:pStyle w:val="NormalWeb"/>
        <w:shd w:val="clear" w:color="auto" w:fill="FFFFFF"/>
        <w:spacing w:before="288" w:after="288"/>
        <w:rPr>
          <w:rFonts w:asciiTheme="minorHAnsi" w:hAnsiTheme="minorHAnsi" w:cstheme="minorHAnsi"/>
          <w:sz w:val="22"/>
          <w:szCs w:val="22"/>
        </w:rPr>
      </w:pPr>
    </w:p>
    <w:p w14:paraId="6CAFE610" w14:textId="77777777" w:rsidR="00B5306F" w:rsidRPr="009D49C4" w:rsidRDefault="00B5306F" w:rsidP="00B5306F">
      <w:pPr>
        <w:pStyle w:val="NormalWeb"/>
        <w:shd w:val="clear" w:color="auto" w:fill="FFFFFF"/>
        <w:spacing w:before="288" w:after="288"/>
        <w:ind w:left="720"/>
        <w:rPr>
          <w:rFonts w:asciiTheme="minorHAnsi" w:eastAsia="Times New Roman" w:hAnsiTheme="minorHAnsi" w:cstheme="minorHAnsi"/>
          <w:color w:val="000000"/>
          <w:sz w:val="22"/>
          <w:szCs w:val="22"/>
        </w:rPr>
      </w:pPr>
      <w:r w:rsidRPr="00EF5322">
        <w:rPr>
          <w:rFonts w:asciiTheme="minorHAnsi" w:hAnsiTheme="minorHAnsi" w:cstheme="minorHAnsi"/>
          <w:b/>
          <w:bCs/>
          <w:sz w:val="22"/>
          <w:szCs w:val="22"/>
        </w:rPr>
        <w:t xml:space="preserve">From W3Schools - </w:t>
      </w:r>
      <w:hyperlink r:id="rId34" w:history="1">
        <w:r w:rsidRPr="00EF5322">
          <w:rPr>
            <w:rStyle w:val="Hyperlink"/>
            <w:rFonts w:asciiTheme="minorHAnsi" w:hAnsiTheme="minorHAnsi" w:cstheme="minorHAnsi"/>
            <w:b/>
            <w:bCs/>
            <w:sz w:val="22"/>
            <w:szCs w:val="22"/>
          </w:rPr>
          <w:t>W3Schools</w:t>
        </w:r>
      </w:hyperlink>
      <w:r w:rsidRPr="009D49C4">
        <w:rPr>
          <w:rFonts w:asciiTheme="minorHAnsi" w:hAnsiTheme="minorHAnsi" w:cstheme="minorHAnsi"/>
          <w:sz w:val="22"/>
          <w:szCs w:val="22"/>
        </w:rPr>
        <w:t xml:space="preserve"> </w:t>
      </w:r>
      <w:proofErr w:type="gramStart"/>
      <w:r w:rsidRPr="000B52AA">
        <w:rPr>
          <w:rFonts w:asciiTheme="minorHAnsi" w:hAnsiTheme="minorHAnsi" w:cstheme="minorHAnsi"/>
          <w:i/>
          <w:iCs/>
          <w:sz w:val="22"/>
          <w:szCs w:val="22"/>
        </w:rPr>
        <w:t>-  Edited</w:t>
      </w:r>
      <w:proofErr w:type="gramEnd"/>
      <w:r w:rsidRPr="000B52AA">
        <w:rPr>
          <w:rFonts w:asciiTheme="minorHAnsi" w:hAnsiTheme="minorHAnsi" w:cstheme="minorHAnsi"/>
          <w:i/>
          <w:iCs/>
          <w:sz w:val="22"/>
          <w:szCs w:val="22"/>
        </w:rPr>
        <w:t xml:space="preserve"> intro def</w:t>
      </w:r>
      <w:r w:rsidRPr="009D49C4">
        <w:rPr>
          <w:rFonts w:asciiTheme="minorHAnsi" w:hAnsiTheme="minorHAnsi" w:cstheme="minorHAnsi"/>
          <w:sz w:val="22"/>
          <w:szCs w:val="22"/>
        </w:rPr>
        <w:t xml:space="preserve"> - For loops through a block of code a number of times.</w:t>
      </w:r>
      <w:r w:rsidRPr="009D49C4">
        <w:rPr>
          <w:rFonts w:asciiTheme="minorHAnsi" w:hAnsiTheme="minorHAnsi" w:cstheme="minorHAnsi"/>
          <w:sz w:val="22"/>
          <w:szCs w:val="22"/>
        </w:rPr>
        <w:br/>
      </w:r>
      <w:r w:rsidRPr="009D49C4">
        <w:rPr>
          <w:rFonts w:asciiTheme="minorHAnsi" w:hAnsiTheme="minorHAnsi" w:cstheme="minorHAnsi"/>
          <w:sz w:val="22"/>
          <w:szCs w:val="22"/>
        </w:rPr>
        <w:br/>
      </w:r>
      <w:r w:rsidRPr="009D49C4">
        <w:rPr>
          <w:rFonts w:asciiTheme="minorHAnsi" w:eastAsia="Times New Roman" w:hAnsiTheme="minorHAnsi" w:cstheme="minorHAnsi"/>
          <w:color w:val="000000"/>
          <w:sz w:val="22"/>
          <w:szCs w:val="22"/>
        </w:rPr>
        <w:t>The </w:t>
      </w:r>
      <w:r w:rsidRPr="009D49C4">
        <w:rPr>
          <w:rFonts w:asciiTheme="minorHAnsi" w:eastAsia="Times New Roman" w:hAnsiTheme="minorHAnsi" w:cstheme="minorHAnsi"/>
          <w:color w:val="DC143C"/>
          <w:sz w:val="22"/>
          <w:szCs w:val="22"/>
        </w:rPr>
        <w:t>for</w:t>
      </w:r>
      <w:r w:rsidRPr="009D49C4">
        <w:rPr>
          <w:rFonts w:asciiTheme="minorHAnsi" w:eastAsia="Times New Roman" w:hAnsiTheme="minorHAnsi" w:cstheme="minorHAnsi"/>
          <w:color w:val="000000"/>
          <w:sz w:val="22"/>
          <w:szCs w:val="22"/>
        </w:rPr>
        <w:t> loop has the following syntax:</w:t>
      </w:r>
    </w:p>
    <w:p w14:paraId="3319F1EB" w14:textId="77777777" w:rsidR="00B5306F" w:rsidRPr="009D49C4" w:rsidRDefault="00B5306F" w:rsidP="00B5306F">
      <w:pPr>
        <w:shd w:val="clear" w:color="auto" w:fill="FFFFFF"/>
        <w:spacing w:line="240" w:lineRule="auto"/>
        <w:ind w:left="720"/>
        <w:rPr>
          <w:rFonts w:eastAsia="Times New Roman" w:cstheme="minorHAnsi"/>
          <w:color w:val="000000"/>
        </w:rPr>
      </w:pPr>
      <w:r w:rsidRPr="009D49C4">
        <w:rPr>
          <w:rFonts w:eastAsia="Times New Roman" w:cstheme="minorHAnsi"/>
          <w:color w:val="0000CD"/>
        </w:rPr>
        <w:t>for</w:t>
      </w:r>
      <w:r w:rsidRPr="009D49C4">
        <w:rPr>
          <w:rFonts w:eastAsia="Times New Roman" w:cstheme="minorHAnsi"/>
          <w:color w:val="000000"/>
        </w:rPr>
        <w:t> (</w:t>
      </w:r>
      <w:r w:rsidRPr="009D49C4">
        <w:rPr>
          <w:rFonts w:eastAsia="Times New Roman" w:cstheme="minorHAnsi"/>
          <w:i/>
          <w:iCs/>
          <w:color w:val="000000"/>
        </w:rPr>
        <w:t>statement 1</w:t>
      </w:r>
      <w:r w:rsidRPr="009D49C4">
        <w:rPr>
          <w:rFonts w:eastAsia="Times New Roman" w:cstheme="minorHAnsi"/>
          <w:color w:val="000000"/>
        </w:rPr>
        <w:t>;</w:t>
      </w:r>
      <w:r w:rsidRPr="009D49C4">
        <w:rPr>
          <w:rFonts w:eastAsia="Times New Roman" w:cstheme="minorHAnsi"/>
          <w:i/>
          <w:iCs/>
          <w:color w:val="000000"/>
        </w:rPr>
        <w:t> statement 2</w:t>
      </w:r>
      <w:r w:rsidRPr="009D49C4">
        <w:rPr>
          <w:rFonts w:eastAsia="Times New Roman" w:cstheme="minorHAnsi"/>
          <w:color w:val="000000"/>
        </w:rPr>
        <w:t>;</w:t>
      </w:r>
      <w:r w:rsidRPr="009D49C4">
        <w:rPr>
          <w:rFonts w:eastAsia="Times New Roman" w:cstheme="minorHAnsi"/>
          <w:i/>
          <w:iCs/>
          <w:color w:val="000000"/>
        </w:rPr>
        <w:t> statement 3</w:t>
      </w:r>
      <w:r w:rsidRPr="009D49C4">
        <w:rPr>
          <w:rFonts w:eastAsia="Times New Roman" w:cstheme="minorHAnsi"/>
          <w:color w:val="000000"/>
        </w:rPr>
        <w:t>) {</w:t>
      </w:r>
      <w:r w:rsidRPr="009D49C4">
        <w:rPr>
          <w:rFonts w:eastAsia="Times New Roman" w:cstheme="minorHAnsi"/>
          <w:color w:val="000000"/>
        </w:rPr>
        <w:br/>
        <w:t>  </w:t>
      </w:r>
      <w:r w:rsidRPr="009D49C4">
        <w:rPr>
          <w:rFonts w:eastAsia="Times New Roman" w:cstheme="minorHAnsi"/>
          <w:color w:val="008000"/>
        </w:rPr>
        <w:t>// </w:t>
      </w:r>
      <w:r w:rsidRPr="009D49C4">
        <w:rPr>
          <w:rFonts w:eastAsia="Times New Roman" w:cstheme="minorHAnsi"/>
          <w:i/>
          <w:iCs/>
          <w:color w:val="008000"/>
        </w:rPr>
        <w:t>code block to be executed</w:t>
      </w:r>
      <w:r w:rsidRPr="009D49C4">
        <w:rPr>
          <w:rFonts w:eastAsia="Times New Roman" w:cstheme="minorHAnsi"/>
          <w:color w:val="008000"/>
        </w:rPr>
        <w:br/>
      </w:r>
      <w:r w:rsidRPr="009D49C4">
        <w:rPr>
          <w:rFonts w:eastAsia="Times New Roman" w:cstheme="minorHAnsi"/>
          <w:color w:val="000000"/>
        </w:rPr>
        <w:t>}</w:t>
      </w:r>
    </w:p>
    <w:p w14:paraId="056292D3" w14:textId="77777777" w:rsidR="00B5306F" w:rsidRDefault="00B5306F" w:rsidP="00B5306F">
      <w:pPr>
        <w:pStyle w:val="NoSpacing"/>
        <w:ind w:left="720"/>
      </w:pPr>
      <w:r w:rsidRPr="009D49C4">
        <w:rPr>
          <w:b/>
          <w:bCs/>
        </w:rPr>
        <w:t>Statement 1</w:t>
      </w:r>
      <w:r w:rsidRPr="009D49C4">
        <w:t> is executed (one time) before the execution of the code block.</w:t>
      </w:r>
    </w:p>
    <w:p w14:paraId="31A762F3" w14:textId="77777777" w:rsidR="00B5306F" w:rsidRPr="009D49C4" w:rsidRDefault="00B5306F" w:rsidP="00B5306F">
      <w:pPr>
        <w:pStyle w:val="NoSpacing"/>
        <w:ind w:left="720"/>
        <w:rPr>
          <w:rFonts w:cstheme="minorHAnsi"/>
        </w:rPr>
      </w:pPr>
      <w:r w:rsidRPr="009D49C4">
        <w:rPr>
          <w:rFonts w:cstheme="minorHAnsi"/>
        </w:rPr>
        <w:t xml:space="preserve">Statement 1 sets a variable before the loop starts (let </w:t>
      </w:r>
      <w:proofErr w:type="spellStart"/>
      <w:r w:rsidRPr="009D49C4">
        <w:rPr>
          <w:rFonts w:cstheme="minorHAnsi"/>
        </w:rPr>
        <w:t>i</w:t>
      </w:r>
      <w:proofErr w:type="spellEnd"/>
      <w:r w:rsidRPr="009D49C4">
        <w:rPr>
          <w:rFonts w:cstheme="minorHAnsi"/>
        </w:rPr>
        <w:t xml:space="preserve"> = 0).</w:t>
      </w:r>
      <w:r>
        <w:rPr>
          <w:rFonts w:cstheme="minorHAnsi"/>
        </w:rPr>
        <w:t xml:space="preserve">  See example below.</w:t>
      </w:r>
    </w:p>
    <w:p w14:paraId="7D8BC3E3" w14:textId="77777777" w:rsidR="00B5306F" w:rsidRPr="009D49C4" w:rsidRDefault="00B5306F" w:rsidP="00B5306F">
      <w:pPr>
        <w:pStyle w:val="NoSpacing"/>
        <w:ind w:left="720"/>
      </w:pPr>
    </w:p>
    <w:p w14:paraId="75E6E3D5" w14:textId="77777777" w:rsidR="00B5306F" w:rsidRDefault="00B5306F" w:rsidP="00B5306F">
      <w:pPr>
        <w:pStyle w:val="NoSpacing"/>
        <w:ind w:left="720"/>
      </w:pPr>
      <w:r w:rsidRPr="009D49C4">
        <w:rPr>
          <w:b/>
          <w:bCs/>
        </w:rPr>
        <w:t>Statement 2</w:t>
      </w:r>
      <w:r w:rsidRPr="009D49C4">
        <w:t> defines the condition for executing the code block.</w:t>
      </w:r>
    </w:p>
    <w:p w14:paraId="35BF52B3" w14:textId="77777777" w:rsidR="00B5306F" w:rsidRPr="009D49C4" w:rsidRDefault="00B5306F" w:rsidP="00B5306F">
      <w:pPr>
        <w:pStyle w:val="NoSpacing"/>
        <w:ind w:left="720"/>
        <w:rPr>
          <w:rFonts w:cstheme="minorHAnsi"/>
        </w:rPr>
      </w:pPr>
      <w:r w:rsidRPr="009D49C4">
        <w:rPr>
          <w:rFonts w:cstheme="minorHAnsi"/>
        </w:rPr>
        <w:t>Statement 2 defines the condition for the loop to run (</w:t>
      </w:r>
      <w:proofErr w:type="spellStart"/>
      <w:r w:rsidRPr="009D49C4">
        <w:rPr>
          <w:rFonts w:cstheme="minorHAnsi"/>
        </w:rPr>
        <w:t>i</w:t>
      </w:r>
      <w:proofErr w:type="spellEnd"/>
      <w:r w:rsidRPr="009D49C4">
        <w:rPr>
          <w:rFonts w:cstheme="minorHAnsi"/>
        </w:rPr>
        <w:t xml:space="preserve"> must be less than 5).</w:t>
      </w:r>
      <w:r>
        <w:rPr>
          <w:rFonts w:cstheme="minorHAnsi"/>
        </w:rPr>
        <w:t xml:space="preserve">  See example Below</w:t>
      </w:r>
    </w:p>
    <w:p w14:paraId="07D45B4C" w14:textId="77777777" w:rsidR="00B5306F" w:rsidRPr="009D49C4" w:rsidRDefault="00B5306F" w:rsidP="00B5306F">
      <w:pPr>
        <w:pStyle w:val="NoSpacing"/>
        <w:ind w:left="720"/>
      </w:pPr>
    </w:p>
    <w:p w14:paraId="78BF23E9" w14:textId="77777777" w:rsidR="00B5306F" w:rsidRPr="009D49C4" w:rsidRDefault="00B5306F" w:rsidP="00B5306F">
      <w:pPr>
        <w:pStyle w:val="NoSpacing"/>
        <w:ind w:left="720"/>
      </w:pPr>
      <w:r w:rsidRPr="009D49C4">
        <w:rPr>
          <w:b/>
          <w:bCs/>
        </w:rPr>
        <w:t>Statement 3</w:t>
      </w:r>
      <w:r w:rsidRPr="009D49C4">
        <w:t> is executed (every time) after the code block has been executed.</w:t>
      </w:r>
    </w:p>
    <w:p w14:paraId="57D18F6A" w14:textId="77777777" w:rsidR="00B5306F" w:rsidRPr="009D49C4" w:rsidRDefault="00B5306F" w:rsidP="00B5306F">
      <w:pPr>
        <w:pStyle w:val="NoSpacing"/>
        <w:ind w:left="720"/>
        <w:rPr>
          <w:rFonts w:cstheme="minorHAnsi"/>
        </w:rPr>
      </w:pPr>
      <w:r w:rsidRPr="009D49C4">
        <w:rPr>
          <w:rFonts w:cstheme="minorHAnsi"/>
        </w:rPr>
        <w:t>Statement 3 increases a value (</w:t>
      </w:r>
      <w:proofErr w:type="spellStart"/>
      <w:r w:rsidRPr="009D49C4">
        <w:rPr>
          <w:rFonts w:cstheme="minorHAnsi"/>
        </w:rPr>
        <w:t>i</w:t>
      </w:r>
      <w:proofErr w:type="spellEnd"/>
      <w:r w:rsidRPr="009D49C4">
        <w:rPr>
          <w:rFonts w:cstheme="minorHAnsi"/>
        </w:rPr>
        <w:t>++) each time the code block in the loop has been executed.</w:t>
      </w:r>
      <w:r>
        <w:rPr>
          <w:rFonts w:cstheme="minorHAnsi"/>
        </w:rPr>
        <w:t xml:space="preserve">  See Example Below.</w:t>
      </w:r>
    </w:p>
    <w:p w14:paraId="1D77B365" w14:textId="77777777" w:rsidR="00B5306F" w:rsidRPr="0014697E" w:rsidRDefault="00B5306F" w:rsidP="00B5306F">
      <w:pPr>
        <w:pStyle w:val="NoSpacing"/>
        <w:ind w:left="720"/>
        <w:rPr>
          <w:rFonts w:cstheme="minorHAnsi"/>
        </w:rPr>
      </w:pPr>
      <w:r w:rsidRPr="0014697E">
        <w:rPr>
          <w:rFonts w:cstheme="minorHAnsi"/>
        </w:rPr>
        <w:br/>
      </w:r>
      <w:r w:rsidRPr="0014697E">
        <w:rPr>
          <w:rFonts w:cstheme="minorHAnsi"/>
          <w:b/>
          <w:bCs/>
        </w:rPr>
        <w:t>Example:</w:t>
      </w:r>
      <w:r w:rsidRPr="0014697E">
        <w:rPr>
          <w:rFonts w:cstheme="minorHAnsi"/>
          <w:i/>
          <w:iCs/>
        </w:rPr>
        <w:br/>
      </w:r>
      <w:r w:rsidRPr="0014697E">
        <w:rPr>
          <w:rStyle w:val="jskeywordcolor"/>
          <w:rFonts w:cstheme="minorHAnsi"/>
          <w:i/>
          <w:iCs/>
          <w:color w:val="0000CD"/>
          <w:shd w:val="clear" w:color="auto" w:fill="FFFFFF"/>
        </w:rPr>
        <w:t>for</w:t>
      </w:r>
      <w:r w:rsidRPr="0014697E">
        <w:rPr>
          <w:rFonts w:cstheme="minorHAnsi"/>
          <w:i/>
          <w:iCs/>
          <w:color w:val="000000"/>
          <w:shd w:val="clear" w:color="auto" w:fill="FFFFFF"/>
        </w:rPr>
        <w:t> (</w:t>
      </w:r>
      <w:r w:rsidRPr="0014697E">
        <w:rPr>
          <w:rStyle w:val="jskeywordcolor"/>
          <w:rFonts w:cstheme="minorHAnsi"/>
          <w:i/>
          <w:iCs/>
          <w:color w:val="0000CD"/>
          <w:shd w:val="clear" w:color="auto" w:fill="FFFFFF"/>
        </w:rPr>
        <w:t>let</w:t>
      </w:r>
      <w:r w:rsidRPr="0014697E">
        <w:rPr>
          <w:rFonts w:cstheme="minorHAnsi"/>
          <w:i/>
          <w:iCs/>
          <w:color w:val="000000"/>
          <w:shd w:val="clear" w:color="auto" w:fill="FFFFFF"/>
        </w:rPr>
        <w:t>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xml:space="preserve"> = </w:t>
      </w:r>
      <w:r w:rsidRPr="0014697E">
        <w:rPr>
          <w:rStyle w:val="jsnumbercolor"/>
          <w:rFonts w:cstheme="minorHAnsi"/>
          <w:i/>
          <w:iCs/>
          <w:color w:val="FF0000"/>
          <w:shd w:val="clear" w:color="auto" w:fill="FFFFFF"/>
        </w:rPr>
        <w:t>0</w:t>
      </w:r>
      <w:r w:rsidRPr="0014697E">
        <w:rPr>
          <w:rFonts w:cstheme="minorHAnsi"/>
          <w:i/>
          <w:iCs/>
          <w:color w:val="000000"/>
          <w:shd w:val="clear" w:color="auto" w:fill="FFFFFF"/>
        </w:rPr>
        <w:t xml:space="preserve">;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xml:space="preserve"> &lt; </w:t>
      </w:r>
      <w:r w:rsidRPr="0014697E">
        <w:rPr>
          <w:rStyle w:val="jsnumbercolor"/>
          <w:rFonts w:cstheme="minorHAnsi"/>
          <w:i/>
          <w:iCs/>
          <w:color w:val="FF0000"/>
          <w:shd w:val="clear" w:color="auto" w:fill="FFFFFF"/>
        </w:rPr>
        <w:t>5</w:t>
      </w:r>
      <w:r w:rsidRPr="0014697E">
        <w:rPr>
          <w:rFonts w:cstheme="minorHAnsi"/>
          <w:i/>
          <w:iCs/>
          <w:color w:val="000000"/>
          <w:shd w:val="clear" w:color="auto" w:fill="FFFFFF"/>
        </w:rPr>
        <w:t xml:space="preserve">;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w:t>
      </w:r>
      <w:r w:rsidRPr="0014697E">
        <w:rPr>
          <w:rFonts w:cstheme="minorHAnsi"/>
          <w:i/>
          <w:iCs/>
          <w:color w:val="000000"/>
        </w:rPr>
        <w:br/>
      </w:r>
      <w:r w:rsidRPr="0014697E">
        <w:rPr>
          <w:rFonts w:cstheme="minorHAnsi"/>
          <w:i/>
          <w:iCs/>
          <w:color w:val="000000"/>
          <w:shd w:val="clear" w:color="auto" w:fill="FFFFFF"/>
        </w:rPr>
        <w:t>  text += </w:t>
      </w:r>
      <w:r w:rsidRPr="0014697E">
        <w:rPr>
          <w:rStyle w:val="jsstringcolor"/>
          <w:rFonts w:cstheme="minorHAnsi"/>
          <w:color w:val="A52A2A"/>
          <w:shd w:val="clear" w:color="auto" w:fill="FFFFFF"/>
        </w:rPr>
        <w:t>"The number is "</w:t>
      </w:r>
      <w:r w:rsidRPr="0014697E">
        <w:rPr>
          <w:rFonts w:cstheme="minorHAnsi"/>
          <w:i/>
          <w:iCs/>
          <w:color w:val="000000"/>
          <w:shd w:val="clear" w:color="auto" w:fill="FFFFFF"/>
        </w:rPr>
        <w:t xml:space="preserve"> + </w:t>
      </w:r>
      <w:proofErr w:type="spellStart"/>
      <w:r w:rsidRPr="0014697E">
        <w:rPr>
          <w:rFonts w:cstheme="minorHAnsi"/>
          <w:i/>
          <w:iCs/>
          <w:color w:val="000000"/>
          <w:shd w:val="clear" w:color="auto" w:fill="FFFFFF"/>
        </w:rPr>
        <w:t>i</w:t>
      </w:r>
      <w:proofErr w:type="spellEnd"/>
      <w:r w:rsidRPr="0014697E">
        <w:rPr>
          <w:rFonts w:cstheme="minorHAnsi"/>
          <w:i/>
          <w:iCs/>
          <w:color w:val="000000"/>
          <w:shd w:val="clear" w:color="auto" w:fill="FFFFFF"/>
        </w:rPr>
        <w:t xml:space="preserve"> + </w:t>
      </w:r>
      <w:r w:rsidRPr="0014697E">
        <w:rPr>
          <w:rStyle w:val="jsstringcolor"/>
          <w:rFonts w:cstheme="minorHAnsi"/>
          <w:color w:val="A52A2A"/>
          <w:shd w:val="clear" w:color="auto" w:fill="FFFFFF"/>
        </w:rPr>
        <w:t>"&lt;</w:t>
      </w:r>
      <w:proofErr w:type="spellStart"/>
      <w:r w:rsidRPr="0014697E">
        <w:rPr>
          <w:rStyle w:val="jsstringcolor"/>
          <w:rFonts w:cstheme="minorHAnsi"/>
          <w:color w:val="A52A2A"/>
          <w:shd w:val="clear" w:color="auto" w:fill="FFFFFF"/>
        </w:rPr>
        <w:t>br</w:t>
      </w:r>
      <w:proofErr w:type="spellEnd"/>
      <w:r w:rsidRPr="0014697E">
        <w:rPr>
          <w:rStyle w:val="jsstringcolor"/>
          <w:rFonts w:cstheme="minorHAnsi"/>
          <w:color w:val="A52A2A"/>
          <w:shd w:val="clear" w:color="auto" w:fill="FFFFFF"/>
        </w:rPr>
        <w:t>&gt;"</w:t>
      </w:r>
      <w:r w:rsidRPr="0014697E">
        <w:rPr>
          <w:rFonts w:cstheme="minorHAnsi"/>
          <w:i/>
          <w:iCs/>
          <w:color w:val="000000"/>
          <w:shd w:val="clear" w:color="auto" w:fill="FFFFFF"/>
        </w:rPr>
        <w:t>;</w:t>
      </w:r>
      <w:r w:rsidRPr="0014697E">
        <w:rPr>
          <w:rFonts w:cstheme="minorHAnsi"/>
          <w:i/>
          <w:iCs/>
          <w:color w:val="000000"/>
        </w:rPr>
        <w:br/>
      </w:r>
      <w:r w:rsidRPr="0014697E">
        <w:rPr>
          <w:rFonts w:cstheme="minorHAnsi"/>
          <w:i/>
          <w:iCs/>
          <w:color w:val="000000"/>
          <w:shd w:val="clear" w:color="auto" w:fill="FFFFFF"/>
        </w:rPr>
        <w:t>}</w:t>
      </w:r>
    </w:p>
    <w:p w14:paraId="1429F406" w14:textId="77777777" w:rsidR="00B5306F" w:rsidRPr="00F26D5B" w:rsidRDefault="00B5306F" w:rsidP="00B5306F">
      <w:pPr>
        <w:pStyle w:val="NoSpacing"/>
        <w:ind w:left="720"/>
        <w:rPr>
          <w:rFonts w:eastAsia="Times New Roman"/>
          <w:color w:val="000000"/>
        </w:rPr>
      </w:pPr>
      <w:r>
        <w:br/>
      </w:r>
      <w:r>
        <w:br/>
      </w:r>
      <w:r w:rsidRPr="00F26D5B">
        <w:t xml:space="preserve">Loops can execute a block of code </w:t>
      </w:r>
      <w:proofErr w:type="gramStart"/>
      <w:r w:rsidRPr="00F26D5B">
        <w:t>a number of</w:t>
      </w:r>
      <w:proofErr w:type="gramEnd"/>
      <w:r w:rsidRPr="00F26D5B">
        <w:t xml:space="preserve"> times.</w:t>
      </w:r>
    </w:p>
    <w:p w14:paraId="288344DA" w14:textId="77777777" w:rsidR="00B5306F" w:rsidRPr="00F26D5B" w:rsidRDefault="00B5306F" w:rsidP="00B5306F">
      <w:pPr>
        <w:pStyle w:val="NoSpacing"/>
        <w:ind w:left="720"/>
        <w:rPr>
          <w:b/>
          <w:bCs/>
          <w:sz w:val="28"/>
          <w:szCs w:val="28"/>
        </w:rPr>
      </w:pPr>
      <w:r w:rsidRPr="00F26D5B">
        <w:rPr>
          <w:b/>
          <w:bCs/>
          <w:sz w:val="28"/>
          <w:szCs w:val="28"/>
        </w:rPr>
        <w:t>JavaScript Loops</w:t>
      </w:r>
    </w:p>
    <w:p w14:paraId="4EF51B4A" w14:textId="77777777" w:rsidR="00B5306F" w:rsidRDefault="00B5306F" w:rsidP="00B5306F">
      <w:pPr>
        <w:pStyle w:val="NoSpacing"/>
        <w:ind w:left="720"/>
      </w:pPr>
    </w:p>
    <w:p w14:paraId="2C24B349" w14:textId="77777777" w:rsidR="00B5306F" w:rsidRDefault="00B5306F" w:rsidP="00B5306F">
      <w:pPr>
        <w:pStyle w:val="NoSpacing"/>
        <w:ind w:left="720"/>
      </w:pPr>
      <w:r>
        <w:t xml:space="preserve">Loops are handy, if you want to run the same code </w:t>
      </w:r>
      <w:proofErr w:type="gramStart"/>
      <w:r>
        <w:t>over and over again</w:t>
      </w:r>
      <w:proofErr w:type="gramEnd"/>
      <w:r>
        <w:t>, each time with a different value.</w:t>
      </w:r>
    </w:p>
    <w:p w14:paraId="16FEC35A" w14:textId="77777777" w:rsidR="00B5306F" w:rsidRDefault="00B5306F" w:rsidP="00B5306F">
      <w:pPr>
        <w:pStyle w:val="NoSpacing"/>
        <w:ind w:left="720"/>
      </w:pPr>
    </w:p>
    <w:p w14:paraId="46990047" w14:textId="77777777" w:rsidR="00B5306F" w:rsidRDefault="00B5306F" w:rsidP="00B5306F">
      <w:pPr>
        <w:pStyle w:val="NoSpacing"/>
        <w:ind w:left="720"/>
      </w:pPr>
      <w:r>
        <w:t>Often this is the case when working with arrays:</w:t>
      </w:r>
    </w:p>
    <w:p w14:paraId="76AC808D" w14:textId="77777777" w:rsidR="00B5306F" w:rsidRDefault="00B5306F" w:rsidP="00B5306F">
      <w:pPr>
        <w:pStyle w:val="NoSpacing"/>
      </w:pPr>
    </w:p>
    <w:p w14:paraId="52CC9C7B" w14:textId="77777777" w:rsidR="00B5306F" w:rsidRPr="0014697E" w:rsidRDefault="00B5306F" w:rsidP="00B5306F">
      <w:pPr>
        <w:pStyle w:val="NoSpacing"/>
        <w:ind w:left="720"/>
      </w:pPr>
      <w:r w:rsidRPr="0014697E">
        <w:t>Instead of writing:</w:t>
      </w:r>
    </w:p>
    <w:p w14:paraId="0E9BECE2" w14:textId="77777777" w:rsidR="00B5306F" w:rsidRPr="0014697E" w:rsidRDefault="00B5306F" w:rsidP="00B5306F">
      <w:pPr>
        <w:pStyle w:val="NoSpacing"/>
        <w:ind w:left="720"/>
        <w:rPr>
          <w:rFonts w:ascii="Consolas" w:hAnsi="Consolas" w:cs="Times New Roman"/>
        </w:rPr>
      </w:pPr>
    </w:p>
    <w:p w14:paraId="0EDB578C" w14:textId="77777777" w:rsidR="00B5306F" w:rsidRPr="0014697E" w:rsidRDefault="00B5306F" w:rsidP="00B5306F">
      <w:pPr>
        <w:pStyle w:val="NoSpacing"/>
        <w:ind w:left="720"/>
        <w:rPr>
          <w:rFonts w:ascii="Consolas" w:hAnsi="Consolas" w:cs="Times New Roman"/>
          <w:i/>
          <w:iCs/>
        </w:rPr>
      </w:pPr>
      <w:r w:rsidRPr="0014697E">
        <w:rPr>
          <w:rFonts w:ascii="Consolas" w:hAnsi="Consolas" w:cs="Times New Roman"/>
          <w:i/>
          <w:iCs/>
        </w:rPr>
        <w:lastRenderedPageBreak/>
        <w:t xml:space="preserve">text += </w:t>
      </w:r>
      <w:proofErr w:type="gramStart"/>
      <w:r w:rsidRPr="0014697E">
        <w:rPr>
          <w:rFonts w:ascii="Consolas" w:hAnsi="Consolas" w:cs="Times New Roman"/>
          <w:i/>
          <w:iCs/>
        </w:rPr>
        <w:t>cars[</w:t>
      </w:r>
      <w:proofErr w:type="gramEnd"/>
      <w:r w:rsidRPr="0014697E">
        <w:rPr>
          <w:rFonts w:ascii="Consolas" w:hAnsi="Consolas" w:cs="Times New Roman"/>
          <w:i/>
          <w:iCs/>
          <w:color w:val="FF0000"/>
        </w:rPr>
        <w:t>0</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1</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2</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3</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4</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t>text += cars[</w:t>
      </w:r>
      <w:r w:rsidRPr="0014697E">
        <w:rPr>
          <w:rFonts w:ascii="Consolas" w:hAnsi="Consolas" w:cs="Times New Roman"/>
          <w:i/>
          <w:iCs/>
          <w:color w:val="FF0000"/>
        </w:rPr>
        <w:t>5</w:t>
      </w:r>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p>
    <w:p w14:paraId="0FBA473E" w14:textId="77777777" w:rsidR="00B5306F" w:rsidRPr="0014697E" w:rsidRDefault="00B5306F" w:rsidP="00B5306F">
      <w:pPr>
        <w:pStyle w:val="NoSpacing"/>
        <w:ind w:left="720"/>
      </w:pPr>
      <w:r>
        <w:br/>
      </w:r>
      <w:r w:rsidRPr="0014697E">
        <w:t>You can write:</w:t>
      </w:r>
    </w:p>
    <w:p w14:paraId="784BBD88" w14:textId="77777777" w:rsidR="00B5306F" w:rsidRDefault="00B5306F" w:rsidP="00B5306F">
      <w:pPr>
        <w:pStyle w:val="NoSpacing"/>
        <w:ind w:left="720"/>
      </w:pPr>
      <w:r>
        <w:rPr>
          <w:rFonts w:ascii="Consolas" w:hAnsi="Consolas" w:cs="Times New Roman"/>
          <w:color w:val="0000CD"/>
        </w:rPr>
        <w:br/>
      </w:r>
      <w:r w:rsidRPr="0014697E">
        <w:rPr>
          <w:rFonts w:ascii="Consolas" w:hAnsi="Consolas" w:cs="Times New Roman"/>
          <w:i/>
          <w:iCs/>
          <w:color w:val="0000CD"/>
        </w:rPr>
        <w:t>for</w:t>
      </w:r>
      <w:r w:rsidRPr="0014697E">
        <w:rPr>
          <w:rFonts w:ascii="Consolas" w:hAnsi="Consolas" w:cs="Times New Roman"/>
          <w:i/>
          <w:iCs/>
        </w:rPr>
        <w:t> (</w:t>
      </w:r>
      <w:r w:rsidRPr="0014697E">
        <w:rPr>
          <w:rFonts w:ascii="Consolas" w:hAnsi="Consolas" w:cs="Times New Roman"/>
          <w:i/>
          <w:iCs/>
          <w:color w:val="0000CD"/>
        </w:rPr>
        <w:t>let</w:t>
      </w:r>
      <w:r w:rsidRPr="0014697E">
        <w:rPr>
          <w:rFonts w:ascii="Consolas" w:hAnsi="Consolas" w:cs="Times New Roman"/>
          <w:i/>
          <w:iCs/>
        </w:rPr>
        <w:t> </w:t>
      </w:r>
      <w:proofErr w:type="spellStart"/>
      <w:r w:rsidRPr="0014697E">
        <w:rPr>
          <w:rFonts w:ascii="Consolas" w:hAnsi="Consolas" w:cs="Times New Roman"/>
          <w:i/>
          <w:iCs/>
        </w:rPr>
        <w:t>i</w:t>
      </w:r>
      <w:proofErr w:type="spellEnd"/>
      <w:r w:rsidRPr="0014697E">
        <w:rPr>
          <w:rFonts w:ascii="Consolas" w:hAnsi="Consolas" w:cs="Times New Roman"/>
          <w:i/>
          <w:iCs/>
        </w:rPr>
        <w:t xml:space="preserve"> = </w:t>
      </w:r>
      <w:r w:rsidRPr="0014697E">
        <w:rPr>
          <w:rFonts w:ascii="Consolas" w:hAnsi="Consolas" w:cs="Times New Roman"/>
          <w:i/>
          <w:iCs/>
          <w:color w:val="FF0000"/>
        </w:rPr>
        <w:t>0</w:t>
      </w:r>
      <w:r w:rsidRPr="0014697E">
        <w:rPr>
          <w:rFonts w:ascii="Consolas" w:hAnsi="Consolas" w:cs="Times New Roman"/>
          <w:i/>
          <w:iCs/>
        </w:rPr>
        <w:t xml:space="preserve">; </w:t>
      </w:r>
      <w:proofErr w:type="spellStart"/>
      <w:r w:rsidRPr="0014697E">
        <w:rPr>
          <w:rFonts w:ascii="Consolas" w:hAnsi="Consolas" w:cs="Times New Roman"/>
          <w:i/>
          <w:iCs/>
        </w:rPr>
        <w:t>i</w:t>
      </w:r>
      <w:proofErr w:type="spellEnd"/>
      <w:r w:rsidRPr="0014697E">
        <w:rPr>
          <w:rFonts w:ascii="Consolas" w:hAnsi="Consolas" w:cs="Times New Roman"/>
          <w:i/>
          <w:iCs/>
        </w:rPr>
        <w:t xml:space="preserve"> &lt; </w:t>
      </w:r>
      <w:proofErr w:type="spellStart"/>
      <w:proofErr w:type="gramStart"/>
      <w:r w:rsidRPr="0014697E">
        <w:rPr>
          <w:rFonts w:ascii="Consolas" w:hAnsi="Consolas" w:cs="Times New Roman"/>
          <w:i/>
          <w:iCs/>
        </w:rPr>
        <w:t>cars.length</w:t>
      </w:r>
      <w:proofErr w:type="spellEnd"/>
      <w:proofErr w:type="gramEnd"/>
      <w:r w:rsidRPr="0014697E">
        <w:rPr>
          <w:rFonts w:ascii="Consolas" w:hAnsi="Consolas" w:cs="Times New Roman"/>
          <w:i/>
          <w:iCs/>
        </w:rPr>
        <w:t xml:space="preserve">; </w:t>
      </w:r>
      <w:proofErr w:type="spellStart"/>
      <w:r w:rsidRPr="0014697E">
        <w:rPr>
          <w:rFonts w:ascii="Consolas" w:hAnsi="Consolas" w:cs="Times New Roman"/>
          <w:i/>
          <w:iCs/>
        </w:rPr>
        <w:t>i</w:t>
      </w:r>
      <w:proofErr w:type="spellEnd"/>
      <w:r w:rsidRPr="0014697E">
        <w:rPr>
          <w:rFonts w:ascii="Consolas" w:hAnsi="Consolas" w:cs="Times New Roman"/>
          <w:i/>
          <w:iCs/>
        </w:rPr>
        <w:t>++) {</w:t>
      </w:r>
      <w:r w:rsidRPr="0014697E">
        <w:rPr>
          <w:rFonts w:ascii="Consolas" w:hAnsi="Consolas" w:cs="Times New Roman"/>
          <w:i/>
          <w:iCs/>
        </w:rPr>
        <w:br/>
        <w:t>  text += cars[</w:t>
      </w:r>
      <w:proofErr w:type="spellStart"/>
      <w:r w:rsidRPr="0014697E">
        <w:rPr>
          <w:rFonts w:ascii="Consolas" w:hAnsi="Consolas" w:cs="Times New Roman"/>
          <w:i/>
          <w:iCs/>
        </w:rPr>
        <w:t>i</w:t>
      </w:r>
      <w:proofErr w:type="spellEnd"/>
      <w:r w:rsidRPr="0014697E">
        <w:rPr>
          <w:rFonts w:ascii="Consolas" w:hAnsi="Consolas" w:cs="Times New Roman"/>
          <w:i/>
          <w:iCs/>
        </w:rPr>
        <w:t>] + </w:t>
      </w:r>
      <w:r w:rsidRPr="0014697E">
        <w:rPr>
          <w:rFonts w:ascii="Consolas" w:hAnsi="Consolas" w:cs="Times New Roman"/>
          <w:i/>
          <w:iCs/>
          <w:color w:val="A52A2A"/>
        </w:rPr>
        <w:t>"&lt;</w:t>
      </w:r>
      <w:proofErr w:type="spellStart"/>
      <w:r w:rsidRPr="0014697E">
        <w:rPr>
          <w:rFonts w:ascii="Consolas" w:hAnsi="Consolas" w:cs="Times New Roman"/>
          <w:i/>
          <w:iCs/>
          <w:color w:val="A52A2A"/>
        </w:rPr>
        <w:t>br</w:t>
      </w:r>
      <w:proofErr w:type="spellEnd"/>
      <w:r w:rsidRPr="0014697E">
        <w:rPr>
          <w:rFonts w:ascii="Consolas" w:hAnsi="Consolas" w:cs="Times New Roman"/>
          <w:i/>
          <w:iCs/>
          <w:color w:val="A52A2A"/>
        </w:rPr>
        <w:t>&gt;"</w:t>
      </w:r>
      <w:r w:rsidRPr="0014697E">
        <w:rPr>
          <w:rFonts w:ascii="Consolas" w:hAnsi="Consolas" w:cs="Times New Roman"/>
          <w:i/>
          <w:iCs/>
        </w:rPr>
        <w:t>;</w:t>
      </w:r>
      <w:r w:rsidRPr="0014697E">
        <w:rPr>
          <w:rFonts w:ascii="Consolas" w:hAnsi="Consolas" w:cs="Times New Roman"/>
          <w:i/>
          <w:iCs/>
        </w:rPr>
        <w:br/>
      </w:r>
      <w:r>
        <w:t>}</w:t>
      </w:r>
      <w:r>
        <w:br/>
      </w:r>
    </w:p>
    <w:p w14:paraId="0CB30A76" w14:textId="77777777" w:rsidR="00B5306F" w:rsidRDefault="00B5306F" w:rsidP="00B5306F">
      <w:pPr>
        <w:pStyle w:val="NoSpacing"/>
        <w:ind w:left="720"/>
      </w:pPr>
      <w:r>
        <w:t>Try it:</w:t>
      </w:r>
      <w:r>
        <w:br/>
      </w:r>
      <w:r>
        <w:br/>
        <w:t>const cars = ["BMW", "Volvo", "Saab", "Ford"];</w:t>
      </w:r>
    </w:p>
    <w:p w14:paraId="4BA514AD" w14:textId="77777777" w:rsidR="00B5306F" w:rsidRDefault="00B5306F" w:rsidP="00B5306F">
      <w:pPr>
        <w:pStyle w:val="NoSpacing"/>
        <w:ind w:left="720"/>
      </w:pPr>
    </w:p>
    <w:p w14:paraId="17171973" w14:textId="77777777" w:rsidR="00B5306F" w:rsidRDefault="00B5306F" w:rsidP="00B5306F">
      <w:pPr>
        <w:pStyle w:val="NoSpacing"/>
        <w:ind w:left="720"/>
      </w:pPr>
      <w:r>
        <w:t xml:space="preserve">let </w:t>
      </w:r>
      <w:proofErr w:type="spellStart"/>
      <w:r>
        <w:t>i</w:t>
      </w:r>
      <w:proofErr w:type="spellEnd"/>
      <w:r>
        <w:t xml:space="preserve"> = 0;</w:t>
      </w:r>
    </w:p>
    <w:p w14:paraId="6C381A21" w14:textId="77777777" w:rsidR="00B5306F" w:rsidRDefault="00B5306F" w:rsidP="00B5306F">
      <w:pPr>
        <w:pStyle w:val="NoSpacing"/>
        <w:ind w:left="720"/>
      </w:pPr>
      <w:r>
        <w:t xml:space="preserve">let </w:t>
      </w:r>
      <w:proofErr w:type="spellStart"/>
      <w:r>
        <w:t>len</w:t>
      </w:r>
      <w:proofErr w:type="spellEnd"/>
      <w:r>
        <w:t xml:space="preserve"> = </w:t>
      </w:r>
      <w:proofErr w:type="spellStart"/>
      <w:proofErr w:type="gramStart"/>
      <w:r>
        <w:t>cars.length</w:t>
      </w:r>
      <w:proofErr w:type="spellEnd"/>
      <w:proofErr w:type="gramEnd"/>
      <w:r>
        <w:t>;</w:t>
      </w:r>
    </w:p>
    <w:p w14:paraId="3F4F5D86" w14:textId="77777777" w:rsidR="00B5306F" w:rsidRDefault="00B5306F" w:rsidP="00B5306F">
      <w:pPr>
        <w:pStyle w:val="NoSpacing"/>
        <w:ind w:left="720"/>
      </w:pPr>
      <w:r>
        <w:t>let text = "";</w:t>
      </w:r>
    </w:p>
    <w:p w14:paraId="62C3A921" w14:textId="77777777" w:rsidR="00B5306F" w:rsidRDefault="00B5306F" w:rsidP="00B5306F">
      <w:pPr>
        <w:pStyle w:val="NoSpacing"/>
        <w:ind w:left="720"/>
      </w:pPr>
    </w:p>
    <w:p w14:paraId="073C53D3" w14:textId="77777777" w:rsidR="00B5306F" w:rsidRDefault="00B5306F" w:rsidP="00B5306F">
      <w:pPr>
        <w:pStyle w:val="NoSpacing"/>
        <w:ind w:left="720"/>
      </w:pPr>
      <w:r>
        <w:t xml:space="preserve">for (; </w:t>
      </w:r>
      <w:proofErr w:type="spellStart"/>
      <w:r>
        <w:t>i</w:t>
      </w:r>
      <w:proofErr w:type="spellEnd"/>
      <w:r>
        <w:t xml:space="preserve"> &lt; </w:t>
      </w:r>
      <w:proofErr w:type="spellStart"/>
      <w:r>
        <w:t>len</w:t>
      </w:r>
      <w:proofErr w:type="spellEnd"/>
      <w:proofErr w:type="gramStart"/>
      <w:r>
        <w:t>; )</w:t>
      </w:r>
      <w:proofErr w:type="gramEnd"/>
      <w:r>
        <w:t xml:space="preserve"> {</w:t>
      </w:r>
    </w:p>
    <w:p w14:paraId="30686A4B" w14:textId="77777777" w:rsidR="00B5306F" w:rsidRDefault="00B5306F" w:rsidP="00B5306F">
      <w:pPr>
        <w:pStyle w:val="NoSpacing"/>
        <w:ind w:left="720"/>
      </w:pPr>
      <w:r>
        <w:t xml:space="preserve">  text += cars[</w:t>
      </w:r>
      <w:proofErr w:type="spellStart"/>
      <w:r>
        <w:t>i</w:t>
      </w:r>
      <w:proofErr w:type="spellEnd"/>
      <w:r>
        <w:t>] + "&lt;</w:t>
      </w:r>
      <w:proofErr w:type="spellStart"/>
      <w:r>
        <w:t>br</w:t>
      </w:r>
      <w:proofErr w:type="spellEnd"/>
      <w:r>
        <w:t>&gt;";</w:t>
      </w:r>
    </w:p>
    <w:p w14:paraId="30C29245" w14:textId="77777777" w:rsidR="00B5306F" w:rsidRDefault="00B5306F" w:rsidP="00B5306F">
      <w:pPr>
        <w:pStyle w:val="NoSpacing"/>
        <w:ind w:left="720"/>
      </w:pPr>
      <w:r>
        <w:t xml:space="preserve">  </w:t>
      </w:r>
      <w:proofErr w:type="spellStart"/>
      <w:r>
        <w:t>i</w:t>
      </w:r>
      <w:proofErr w:type="spellEnd"/>
      <w:r>
        <w:t>++;</w:t>
      </w:r>
    </w:p>
    <w:p w14:paraId="33721E6F" w14:textId="77777777" w:rsidR="00B5306F" w:rsidRPr="0014697E" w:rsidRDefault="00B5306F" w:rsidP="00B5306F">
      <w:pPr>
        <w:pStyle w:val="NoSpacing"/>
        <w:ind w:left="720"/>
        <w:rPr>
          <w:rFonts w:ascii="Consolas" w:hAnsi="Consolas" w:cs="Times New Roman"/>
          <w:i/>
          <w:iCs/>
        </w:rPr>
      </w:pPr>
      <w:r>
        <w:t>}</w:t>
      </w:r>
      <w:r>
        <w:br/>
      </w:r>
      <w:r>
        <w:br/>
      </w:r>
      <w:r>
        <w:rPr>
          <w:noProof/>
        </w:rPr>
        <w:drawing>
          <wp:inline distT="0" distB="0" distL="0" distR="0" wp14:anchorId="166CA994" wp14:editId="61B25D8B">
            <wp:extent cx="1742230" cy="1040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50806" cy="1045687"/>
                    </a:xfrm>
                    <a:prstGeom prst="rect">
                      <a:avLst/>
                    </a:prstGeom>
                  </pic:spPr>
                </pic:pic>
              </a:graphicData>
            </a:graphic>
          </wp:inline>
        </w:drawing>
      </w:r>
      <w:r>
        <w:br/>
      </w:r>
      <w:r>
        <w:br/>
      </w:r>
      <w:r>
        <w:br/>
      </w:r>
      <w:r w:rsidRPr="00F26D5B">
        <w:rPr>
          <w:color w:val="DC143C"/>
        </w:rPr>
        <w:t>for</w:t>
      </w:r>
      <w:r w:rsidRPr="00F26D5B">
        <w:t xml:space="preserve"> - loops through a block of code </w:t>
      </w:r>
      <w:proofErr w:type="gramStart"/>
      <w:r w:rsidRPr="00F26D5B">
        <w:t>a number of</w:t>
      </w:r>
      <w:proofErr w:type="gramEnd"/>
      <w:r w:rsidRPr="00F26D5B">
        <w:t xml:space="preserve"> times</w:t>
      </w:r>
    </w:p>
    <w:p w14:paraId="3C065919" w14:textId="77777777" w:rsidR="00B5306F" w:rsidRPr="00F26D5B" w:rsidRDefault="00B5306F" w:rsidP="00B5306F">
      <w:pPr>
        <w:pStyle w:val="NoSpacing"/>
        <w:ind w:left="720"/>
      </w:pPr>
      <w:r w:rsidRPr="00F26D5B">
        <w:rPr>
          <w:color w:val="DC143C"/>
        </w:rPr>
        <w:t>for/in</w:t>
      </w:r>
      <w:r w:rsidRPr="00F26D5B">
        <w:t> - loops through the properties of an object</w:t>
      </w:r>
    </w:p>
    <w:p w14:paraId="5A94E694" w14:textId="77777777" w:rsidR="00B5306F" w:rsidRPr="00F26D5B" w:rsidRDefault="00B5306F" w:rsidP="00B5306F">
      <w:pPr>
        <w:pStyle w:val="NoSpacing"/>
        <w:ind w:left="720"/>
      </w:pPr>
      <w:r w:rsidRPr="00F26D5B">
        <w:rPr>
          <w:color w:val="DC143C"/>
        </w:rPr>
        <w:t>for/of</w:t>
      </w:r>
      <w:r w:rsidRPr="00F26D5B">
        <w:t xml:space="preserve"> - loops through the values of an </w:t>
      </w:r>
      <w:proofErr w:type="spellStart"/>
      <w:r w:rsidRPr="00F26D5B">
        <w:t>iterable</w:t>
      </w:r>
      <w:proofErr w:type="spellEnd"/>
      <w:r w:rsidRPr="00F26D5B">
        <w:t xml:space="preserve"> object</w:t>
      </w:r>
    </w:p>
    <w:p w14:paraId="1D5E9515" w14:textId="77777777" w:rsidR="00B5306F" w:rsidRPr="00F26D5B" w:rsidRDefault="00B5306F" w:rsidP="00B5306F">
      <w:pPr>
        <w:pStyle w:val="NoSpacing"/>
        <w:ind w:left="720"/>
      </w:pPr>
      <w:r w:rsidRPr="00F26D5B">
        <w:rPr>
          <w:color w:val="DC143C"/>
        </w:rPr>
        <w:t>while</w:t>
      </w:r>
      <w:r w:rsidRPr="00F26D5B">
        <w:t> - loops through a block of code while a specified condition is true</w:t>
      </w:r>
    </w:p>
    <w:p w14:paraId="508A0DE3" w14:textId="77777777" w:rsidR="00B5306F" w:rsidRPr="00F26D5B" w:rsidRDefault="00B5306F" w:rsidP="00B5306F">
      <w:pPr>
        <w:pStyle w:val="NoSpacing"/>
        <w:ind w:left="720"/>
      </w:pPr>
      <w:r w:rsidRPr="00F26D5B">
        <w:rPr>
          <w:color w:val="DC143C"/>
        </w:rPr>
        <w:t>do/while</w:t>
      </w:r>
      <w:r w:rsidRPr="00F26D5B">
        <w:t> - also loops through a block of code while a specified condition is true</w:t>
      </w:r>
    </w:p>
    <w:p w14:paraId="5B438D56" w14:textId="77777777" w:rsidR="00B5306F" w:rsidRDefault="00B5306F" w:rsidP="00B5306F">
      <w:pPr>
        <w:pStyle w:val="NoSpacing"/>
        <w:ind w:left="720"/>
        <w:rPr>
          <w:rFonts w:cstheme="minorHAnsi"/>
        </w:rPr>
      </w:pPr>
      <w:r>
        <w:rPr>
          <w:rFonts w:cstheme="minorHAnsi"/>
        </w:rPr>
        <w:br/>
      </w:r>
      <w:r>
        <w:rPr>
          <w:rFonts w:cstheme="minorHAnsi"/>
        </w:rPr>
        <w:br/>
      </w:r>
      <w:r>
        <w:rPr>
          <w:rFonts w:cstheme="minorHAnsi"/>
        </w:rPr>
        <w:br/>
      </w:r>
      <w:r>
        <w:rPr>
          <w:rFonts w:cstheme="minorHAnsi"/>
        </w:rPr>
        <w:br/>
      </w:r>
      <w:r>
        <w:rPr>
          <w:rFonts w:cstheme="minorHAnsi"/>
        </w:rPr>
        <w:br/>
      </w:r>
    </w:p>
    <w:p w14:paraId="49920E35" w14:textId="77777777" w:rsidR="00B5306F" w:rsidRPr="00F916AC" w:rsidRDefault="00B5306F" w:rsidP="00B5306F">
      <w:pPr>
        <w:pStyle w:val="NoSpacing"/>
        <w:numPr>
          <w:ilvl w:val="0"/>
          <w:numId w:val="12"/>
        </w:numPr>
        <w:rPr>
          <w:rFonts w:cstheme="minorHAnsi"/>
        </w:rPr>
      </w:pPr>
      <w:r w:rsidRPr="00F26D5B">
        <w:rPr>
          <w:rFonts w:cstheme="minorHAnsi"/>
          <w:b/>
          <w:bCs/>
          <w:highlight w:val="red"/>
        </w:rPr>
        <w:t>While* loop</w:t>
      </w:r>
      <w:r>
        <w:rPr>
          <w:rFonts w:cstheme="minorHAnsi"/>
        </w:rPr>
        <w:t xml:space="preserve"> - Mosh - 04 - Control Flow - 04 - While - </w:t>
      </w:r>
      <w:r>
        <w:t xml:space="preserve">In for loops, </w:t>
      </w:r>
      <w:r w:rsidRPr="00F916AC">
        <w:rPr>
          <w:highlight w:val="red"/>
        </w:rPr>
        <w:t>the loop variable</w:t>
      </w:r>
      <w:r>
        <w:t xml:space="preserve"> is part of the loop itself.</w:t>
      </w:r>
    </w:p>
    <w:p w14:paraId="0337EBA9" w14:textId="77777777" w:rsidR="00B5306F" w:rsidRPr="00DF5CA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for</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569CD6"/>
          <w:sz w:val="21"/>
          <w:szCs w:val="21"/>
          <w:highlight w:val="red"/>
        </w:rPr>
        <w:t>let</w:t>
      </w:r>
      <w:r w:rsidRPr="00DF5CA3">
        <w:rPr>
          <w:rFonts w:ascii="Consolas" w:eastAsia="Times New Roman" w:hAnsi="Consolas" w:cs="Times New Roman"/>
          <w:color w:val="D4D4D4"/>
          <w:sz w:val="21"/>
          <w:szCs w:val="21"/>
          <w:highlight w:val="red"/>
        </w:rPr>
        <w:t xml:space="preserve"> </w:t>
      </w:r>
      <w:proofErr w:type="spellStart"/>
      <w:r w:rsidRPr="00DF5CA3">
        <w:rPr>
          <w:rFonts w:ascii="Consolas" w:eastAsia="Times New Roman" w:hAnsi="Consolas" w:cs="Times New Roman"/>
          <w:color w:val="9CDCFE"/>
          <w:sz w:val="21"/>
          <w:szCs w:val="21"/>
          <w:highlight w:val="red"/>
        </w:rPr>
        <w:t>i</w:t>
      </w:r>
      <w:proofErr w:type="spellEnd"/>
      <w:r w:rsidRPr="00DF5CA3">
        <w:rPr>
          <w:rFonts w:ascii="Consolas" w:eastAsia="Times New Roman" w:hAnsi="Consolas" w:cs="Times New Roman"/>
          <w:color w:val="D4D4D4"/>
          <w:sz w:val="21"/>
          <w:szCs w:val="21"/>
          <w:highlight w:val="red"/>
        </w:rPr>
        <w:t xml:space="preserve"> = </w:t>
      </w:r>
      <w:r w:rsidRPr="00DF5CA3">
        <w:rPr>
          <w:rFonts w:ascii="Consolas" w:eastAsia="Times New Roman" w:hAnsi="Consolas" w:cs="Times New Roman"/>
          <w:color w:val="B5CEA8"/>
          <w:sz w:val="21"/>
          <w:szCs w:val="21"/>
          <w:highlight w:val="red"/>
        </w:rPr>
        <w:t>0</w:t>
      </w:r>
      <w:r w:rsidRPr="00DF5CA3">
        <w:rPr>
          <w:rFonts w:ascii="Consolas" w:eastAsia="Times New Roman" w:hAnsi="Consolas" w:cs="Times New Roman"/>
          <w:color w:val="D4D4D4"/>
          <w:sz w:val="21"/>
          <w:szCs w:val="21"/>
          <w:highlight w:val="red"/>
        </w:rPr>
        <w: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w:t>
      </w:r>
    </w:p>
    <w:p w14:paraId="13587529" w14:textId="77777777" w:rsidR="00B5306F" w:rsidRPr="00DF5CA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4393534E" w14:textId="77777777" w:rsidR="00B5306F" w:rsidRPr="00DF5CA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05EFA4AA" w14:textId="77777777" w:rsidR="00B5306F" w:rsidRDefault="00B5306F" w:rsidP="00B5306F">
      <w:pPr>
        <w:pStyle w:val="NoSpacing"/>
      </w:pPr>
    </w:p>
    <w:p w14:paraId="558CD29E" w14:textId="77777777" w:rsidR="00B5306F" w:rsidRDefault="00B5306F" w:rsidP="00B5306F">
      <w:pPr>
        <w:pStyle w:val="NoSpacing"/>
      </w:pPr>
    </w:p>
    <w:p w14:paraId="1678CE78" w14:textId="77777777" w:rsidR="00B5306F" w:rsidRDefault="00B5306F" w:rsidP="00B5306F">
      <w:pPr>
        <w:pStyle w:val="NoSpacing"/>
        <w:ind w:left="720"/>
      </w:pPr>
      <w:r>
        <w:t xml:space="preserve">In while loops, we </w:t>
      </w:r>
      <w:proofErr w:type="gramStart"/>
      <w:r>
        <w:t>have to</w:t>
      </w:r>
      <w:proofErr w:type="gramEnd"/>
      <w:r>
        <w:t xml:space="preserve"> declare this variable externally.</w:t>
      </w:r>
    </w:p>
    <w:p w14:paraId="3395879E" w14:textId="77777777" w:rsidR="00B5306F" w:rsidRPr="00DF5CA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569CD6"/>
          <w:sz w:val="21"/>
          <w:szCs w:val="21"/>
        </w:rPr>
        <w:t>let</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w:t>
      </w:r>
    </w:p>
    <w:p w14:paraId="0A8090D1" w14:textId="77777777" w:rsidR="00B5306F" w:rsidRPr="00DF5CA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while</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&lt;= </w:t>
      </w:r>
      <w:r w:rsidRPr="00DF5CA3">
        <w:rPr>
          <w:rFonts w:ascii="Consolas" w:eastAsia="Times New Roman" w:hAnsi="Consolas" w:cs="Times New Roman"/>
          <w:color w:val="B5CEA8"/>
          <w:sz w:val="21"/>
          <w:szCs w:val="21"/>
        </w:rPr>
        <w:t>5</w:t>
      </w:r>
      <w:r w:rsidRPr="00DF5CA3">
        <w:rPr>
          <w:rFonts w:ascii="Consolas" w:eastAsia="Times New Roman" w:hAnsi="Consolas" w:cs="Times New Roman"/>
          <w:color w:val="D4D4D4"/>
          <w:sz w:val="21"/>
          <w:szCs w:val="21"/>
        </w:rPr>
        <w:t>) {</w:t>
      </w:r>
    </w:p>
    <w:p w14:paraId="0140624B" w14:textId="77777777" w:rsidR="00B5306F" w:rsidRPr="00DF5CA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C586C0"/>
          <w:sz w:val="21"/>
          <w:szCs w:val="21"/>
        </w:rPr>
        <w:t>if</w:t>
      </w:r>
      <w:r w:rsidRPr="00DF5CA3">
        <w:rPr>
          <w:rFonts w:ascii="Consolas" w:eastAsia="Times New Roman" w:hAnsi="Consolas" w:cs="Times New Roman"/>
          <w:color w:val="D4D4D4"/>
          <w:sz w:val="21"/>
          <w:szCs w:val="21"/>
        </w:rPr>
        <w:t xml:space="preserve"> (</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 xml:space="preserve"> % </w:t>
      </w:r>
      <w:proofErr w:type="gramStart"/>
      <w:r w:rsidRPr="00DF5CA3">
        <w:rPr>
          <w:rFonts w:ascii="Consolas" w:eastAsia="Times New Roman" w:hAnsi="Consolas" w:cs="Times New Roman"/>
          <w:color w:val="B5CEA8"/>
          <w:sz w:val="21"/>
          <w:szCs w:val="21"/>
        </w:rPr>
        <w:t>2</w:t>
      </w:r>
      <w:r w:rsidRPr="00DF5CA3">
        <w:rPr>
          <w:rFonts w:ascii="Consolas" w:eastAsia="Times New Roman" w:hAnsi="Consolas" w:cs="Times New Roman"/>
          <w:color w:val="D4D4D4"/>
          <w:sz w:val="21"/>
          <w:szCs w:val="21"/>
        </w:rPr>
        <w:t xml:space="preserve"> !</w:t>
      </w:r>
      <w:proofErr w:type="gramEnd"/>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B5CEA8"/>
          <w:sz w:val="21"/>
          <w:szCs w:val="21"/>
        </w:rPr>
        <w:t>0</w:t>
      </w:r>
      <w:r w:rsidRPr="00DF5CA3">
        <w:rPr>
          <w:rFonts w:ascii="Consolas" w:eastAsia="Times New Roman" w:hAnsi="Consolas" w:cs="Times New Roman"/>
          <w:color w:val="D4D4D4"/>
          <w:sz w:val="21"/>
          <w:szCs w:val="21"/>
        </w:rPr>
        <w:t xml:space="preserve">) </w:t>
      </w:r>
      <w:r w:rsidRPr="00DF5CA3">
        <w:rPr>
          <w:rFonts w:ascii="Consolas" w:eastAsia="Times New Roman" w:hAnsi="Consolas" w:cs="Times New Roman"/>
          <w:color w:val="9CDCFE"/>
          <w:sz w:val="21"/>
          <w:szCs w:val="21"/>
        </w:rPr>
        <w:t>console</w:t>
      </w:r>
      <w:r w:rsidRPr="00DF5CA3">
        <w:rPr>
          <w:rFonts w:ascii="Consolas" w:eastAsia="Times New Roman" w:hAnsi="Consolas" w:cs="Times New Roman"/>
          <w:color w:val="D4D4D4"/>
          <w:sz w:val="21"/>
          <w:szCs w:val="21"/>
        </w:rPr>
        <w:t>.</w:t>
      </w:r>
      <w:r w:rsidRPr="00DF5CA3">
        <w:rPr>
          <w:rFonts w:ascii="Consolas" w:eastAsia="Times New Roman" w:hAnsi="Consolas" w:cs="Times New Roman"/>
          <w:color w:val="DCDCAA"/>
          <w:sz w:val="21"/>
          <w:szCs w:val="21"/>
        </w:rPr>
        <w:t>log</w:t>
      </w:r>
      <w:r w:rsidRPr="00DF5CA3">
        <w:rPr>
          <w:rFonts w:ascii="Consolas" w:eastAsia="Times New Roman" w:hAnsi="Consolas" w:cs="Times New Roman"/>
          <w:color w:val="D4D4D4"/>
          <w:sz w:val="21"/>
          <w:szCs w:val="21"/>
        </w:rPr>
        <w:t>(</w:t>
      </w:r>
      <w:proofErr w:type="spellStart"/>
      <w:r w:rsidRPr="00DF5CA3">
        <w:rPr>
          <w:rFonts w:ascii="Consolas" w:eastAsia="Times New Roman" w:hAnsi="Consolas" w:cs="Times New Roman"/>
          <w:color w:val="9CDCFE"/>
          <w:sz w:val="21"/>
          <w:szCs w:val="21"/>
        </w:rPr>
        <w:t>i</w:t>
      </w:r>
      <w:proofErr w:type="spellEnd"/>
      <w:r w:rsidRPr="00DF5CA3">
        <w:rPr>
          <w:rFonts w:ascii="Consolas" w:eastAsia="Times New Roman" w:hAnsi="Consolas" w:cs="Times New Roman"/>
          <w:color w:val="D4D4D4"/>
          <w:sz w:val="21"/>
          <w:szCs w:val="21"/>
        </w:rPr>
        <w:t>);</w:t>
      </w:r>
    </w:p>
    <w:p w14:paraId="1E078BD9" w14:textId="77777777" w:rsidR="00B5306F" w:rsidRPr="00DF5CA3"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spellStart"/>
      <w:r w:rsidRPr="00DF5CA3">
        <w:rPr>
          <w:rFonts w:ascii="Consolas" w:eastAsia="Times New Roman" w:hAnsi="Consolas" w:cs="Times New Roman"/>
          <w:color w:val="9CDCFE"/>
          <w:sz w:val="21"/>
          <w:szCs w:val="21"/>
        </w:rPr>
        <w:lastRenderedPageBreak/>
        <w:t>i</w:t>
      </w:r>
      <w:proofErr w:type="spellEnd"/>
      <w:r w:rsidRPr="00DF5CA3">
        <w:rPr>
          <w:rFonts w:ascii="Consolas" w:eastAsia="Times New Roman" w:hAnsi="Consolas" w:cs="Times New Roman"/>
          <w:color w:val="D4D4D4"/>
          <w:sz w:val="21"/>
          <w:szCs w:val="21"/>
        </w:rPr>
        <w:t>++;</w:t>
      </w:r>
    </w:p>
    <w:p w14:paraId="228CCAF1" w14:textId="77777777" w:rsidR="00B5306F" w:rsidRPr="00DF5CA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DF5CA3">
        <w:rPr>
          <w:rFonts w:ascii="Consolas" w:eastAsia="Times New Roman" w:hAnsi="Consolas" w:cs="Times New Roman"/>
          <w:color w:val="D4D4D4"/>
          <w:sz w:val="21"/>
          <w:szCs w:val="21"/>
        </w:rPr>
        <w:t>}</w:t>
      </w:r>
    </w:p>
    <w:p w14:paraId="0E524CFE" w14:textId="77777777" w:rsidR="00B5306F" w:rsidRDefault="00B5306F" w:rsidP="00B5306F">
      <w:pPr>
        <w:pStyle w:val="NoSpacing"/>
        <w:ind w:left="720"/>
      </w:pPr>
    </w:p>
    <w:p w14:paraId="06606868" w14:textId="77777777" w:rsidR="00B5306F" w:rsidRDefault="00B5306F" w:rsidP="00B5306F">
      <w:pPr>
        <w:pStyle w:val="NoSpacing"/>
        <w:ind w:left="720"/>
      </w:pPr>
    </w:p>
    <w:p w14:paraId="3B921B7C" w14:textId="77777777" w:rsidR="00B5306F" w:rsidRDefault="00B5306F" w:rsidP="00B5306F">
      <w:pPr>
        <w:pStyle w:val="NoSpacing"/>
        <w:ind w:left="720"/>
        <w:rPr>
          <w:rFonts w:cstheme="minorHAnsi"/>
        </w:rPr>
      </w:pPr>
      <w:r>
        <w:rPr>
          <w:rFonts w:cstheme="minorHAnsi"/>
        </w:rPr>
        <w:t xml:space="preserve">From </w:t>
      </w:r>
      <w:hyperlink r:id="rId36" w:history="1">
        <w:r>
          <w:rPr>
            <w:rStyle w:val="Hyperlink"/>
            <w:rFonts w:cstheme="minorHAnsi"/>
          </w:rPr>
          <w:t>W3Schools</w:t>
        </w:r>
      </w:hyperlink>
      <w:r>
        <w:rPr>
          <w:rFonts w:cstheme="minorHAnsi"/>
        </w:rPr>
        <w:t xml:space="preserve"> </w:t>
      </w:r>
      <w:proofErr w:type="gramStart"/>
      <w:r>
        <w:rPr>
          <w:rFonts w:cstheme="minorHAnsi"/>
        </w:rPr>
        <w:t xml:space="preserve">-  </w:t>
      </w:r>
      <w:r w:rsidRPr="00186B0F">
        <w:rPr>
          <w:rFonts w:cstheme="minorHAnsi"/>
        </w:rPr>
        <w:t>The</w:t>
      </w:r>
      <w:proofErr w:type="gramEnd"/>
      <w:r w:rsidRPr="00186B0F">
        <w:rPr>
          <w:rFonts w:cstheme="minorHAnsi"/>
        </w:rPr>
        <w:t> </w:t>
      </w:r>
      <w:r w:rsidRPr="00186B0F">
        <w:rPr>
          <w:rFonts w:cstheme="minorHAnsi"/>
          <w:b/>
          <w:bCs/>
        </w:rPr>
        <w:t>while</w:t>
      </w:r>
      <w:r w:rsidRPr="00186B0F">
        <w:rPr>
          <w:rFonts w:cstheme="minorHAnsi"/>
        </w:rPr>
        <w:t> loop loops through a block of code as long as a specified condition is true.</w:t>
      </w:r>
    </w:p>
    <w:p w14:paraId="6F3540FE" w14:textId="77777777" w:rsidR="00B5306F" w:rsidRDefault="00B5306F" w:rsidP="00B5306F">
      <w:pPr>
        <w:pStyle w:val="NoSpacing"/>
        <w:ind w:left="720"/>
        <w:rPr>
          <w:rFonts w:cstheme="minorHAnsi"/>
        </w:rPr>
      </w:pPr>
    </w:p>
    <w:p w14:paraId="690B49CE" w14:textId="77777777" w:rsidR="00B5306F" w:rsidRDefault="00B5306F" w:rsidP="00B5306F">
      <w:pPr>
        <w:pStyle w:val="NoSpacing"/>
        <w:ind w:left="720"/>
        <w:rPr>
          <w:rFonts w:cstheme="minorHAnsi"/>
        </w:rPr>
      </w:pPr>
      <w:r>
        <w:rPr>
          <w:rFonts w:cstheme="minorHAnsi"/>
          <w:b/>
          <w:bCs/>
        </w:rPr>
        <w:t>Syntax:</w:t>
      </w:r>
    </w:p>
    <w:p w14:paraId="711B55A6" w14:textId="77777777" w:rsidR="00B5306F" w:rsidRPr="00186B0F" w:rsidRDefault="00B5306F" w:rsidP="00B5306F">
      <w:pPr>
        <w:pStyle w:val="NoSpacing"/>
        <w:ind w:left="720"/>
        <w:rPr>
          <w:rFonts w:cstheme="minorHAnsi"/>
        </w:rPr>
      </w:pPr>
    </w:p>
    <w:p w14:paraId="40B1BE23" w14:textId="77777777" w:rsidR="00B5306F" w:rsidRPr="00186B0F" w:rsidRDefault="00B5306F" w:rsidP="00B5306F">
      <w:pPr>
        <w:pStyle w:val="NoSpacing"/>
        <w:ind w:left="720"/>
        <w:rPr>
          <w:rFonts w:cstheme="minorHAnsi"/>
          <w:color w:val="000000"/>
          <w:shd w:val="clear" w:color="auto" w:fill="FFFFFF"/>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r w:rsidRPr="00186B0F">
        <w:rPr>
          <w:rStyle w:val="Emphasis"/>
          <w:rFonts w:cstheme="minorHAnsi"/>
          <w:color w:val="000000"/>
          <w:shd w:val="clear" w:color="auto" w:fill="FFFFFF"/>
        </w:rPr>
        <w:t>condition</w:t>
      </w:r>
      <w:r w:rsidRPr="00186B0F">
        <w:rPr>
          <w:rFonts w:cstheme="minorHAnsi"/>
          <w:color w:val="000000"/>
          <w:shd w:val="clear" w:color="auto" w:fill="FFFFFF"/>
        </w:rPr>
        <w:t>) {</w:t>
      </w:r>
      <w:r w:rsidRPr="00186B0F">
        <w:rPr>
          <w:rFonts w:cstheme="minorHAnsi"/>
          <w:color w:val="000000"/>
        </w:rPr>
        <w:br/>
      </w:r>
      <w:r w:rsidRPr="00186B0F">
        <w:rPr>
          <w:rFonts w:cstheme="minorHAnsi"/>
          <w:i/>
          <w:iCs/>
          <w:color w:val="000000"/>
          <w:shd w:val="clear" w:color="auto" w:fill="FFFFFF"/>
        </w:rPr>
        <w:t>  </w:t>
      </w:r>
      <w:r w:rsidRPr="00186B0F">
        <w:rPr>
          <w:rStyle w:val="commentcolor"/>
          <w:rFonts w:cstheme="minorHAnsi"/>
          <w:i/>
          <w:iCs/>
          <w:color w:val="008000"/>
          <w:shd w:val="clear" w:color="auto" w:fill="FFFFFF"/>
        </w:rPr>
        <w:t>// code block to be executed</w:t>
      </w:r>
      <w:r w:rsidRPr="00186B0F">
        <w:rPr>
          <w:rFonts w:cstheme="minorHAnsi"/>
          <w:color w:val="000000"/>
        </w:rPr>
        <w:br/>
      </w:r>
      <w:r w:rsidRPr="00186B0F">
        <w:rPr>
          <w:rFonts w:cstheme="minorHAnsi"/>
          <w:color w:val="000000"/>
          <w:shd w:val="clear" w:color="auto" w:fill="FFFFFF"/>
        </w:rPr>
        <w:t>}</w:t>
      </w:r>
    </w:p>
    <w:p w14:paraId="7DD80FDD" w14:textId="77777777" w:rsidR="00B5306F" w:rsidRDefault="00B5306F" w:rsidP="00B5306F">
      <w:pPr>
        <w:pStyle w:val="NoSpacing"/>
        <w:ind w:left="720"/>
        <w:rPr>
          <w:rFonts w:cstheme="minorHAnsi"/>
        </w:rPr>
      </w:pPr>
    </w:p>
    <w:p w14:paraId="64E5989B" w14:textId="77777777" w:rsidR="00B5306F" w:rsidRDefault="00B5306F" w:rsidP="00B5306F">
      <w:pPr>
        <w:pStyle w:val="NoSpacing"/>
        <w:ind w:left="720"/>
        <w:rPr>
          <w:rFonts w:cstheme="minorHAnsi"/>
        </w:rPr>
      </w:pPr>
      <w:r>
        <w:rPr>
          <w:rFonts w:cstheme="minorHAnsi"/>
          <w:b/>
          <w:bCs/>
        </w:rPr>
        <w:t>Example:</w:t>
      </w:r>
    </w:p>
    <w:p w14:paraId="571C4DF2" w14:textId="77777777" w:rsidR="00B5306F" w:rsidRDefault="00B5306F" w:rsidP="00B5306F">
      <w:pPr>
        <w:pStyle w:val="NoSpacing"/>
        <w:ind w:left="720"/>
        <w:rPr>
          <w:rFonts w:cstheme="minorHAnsi"/>
        </w:rPr>
      </w:pPr>
    </w:p>
    <w:p w14:paraId="73E71C5F" w14:textId="77777777" w:rsidR="00B5306F" w:rsidRDefault="00B5306F" w:rsidP="00B5306F">
      <w:pPr>
        <w:pStyle w:val="NoSpacing"/>
        <w:ind w:left="720"/>
        <w:rPr>
          <w:rFonts w:cstheme="minorHAnsi"/>
        </w:rPr>
      </w:pPr>
      <w:r w:rsidRPr="00186B0F">
        <w:rPr>
          <w:rFonts w:cstheme="minorHAnsi"/>
        </w:rPr>
        <w:t xml:space="preserve">In the following example, the code in the loop will run, </w:t>
      </w:r>
      <w:proofErr w:type="gramStart"/>
      <w:r w:rsidRPr="00186B0F">
        <w:rPr>
          <w:rFonts w:cstheme="minorHAnsi"/>
        </w:rPr>
        <w:t>over and over again</w:t>
      </w:r>
      <w:proofErr w:type="gramEnd"/>
      <w:r w:rsidRPr="00186B0F">
        <w:rPr>
          <w:rFonts w:cstheme="minorHAnsi"/>
        </w:rPr>
        <w:t>, as long as a variable (</w:t>
      </w:r>
      <w:proofErr w:type="spellStart"/>
      <w:r w:rsidRPr="00186B0F">
        <w:rPr>
          <w:rFonts w:cstheme="minorHAnsi"/>
        </w:rPr>
        <w:t>i</w:t>
      </w:r>
      <w:proofErr w:type="spellEnd"/>
      <w:r w:rsidRPr="00186B0F">
        <w:rPr>
          <w:rFonts w:cstheme="minorHAnsi"/>
        </w:rPr>
        <w:t>) is less than 10:</w:t>
      </w:r>
    </w:p>
    <w:p w14:paraId="04385217" w14:textId="77777777" w:rsidR="00B5306F" w:rsidRPr="00186B0F" w:rsidRDefault="00B5306F" w:rsidP="00B5306F">
      <w:pPr>
        <w:pStyle w:val="NoSpacing"/>
        <w:ind w:left="720"/>
        <w:rPr>
          <w:rFonts w:cstheme="minorHAnsi"/>
        </w:rPr>
      </w:pPr>
    </w:p>
    <w:p w14:paraId="7FB1ED48" w14:textId="77777777" w:rsidR="00B5306F" w:rsidRPr="00186B0F" w:rsidRDefault="00B5306F" w:rsidP="00B5306F">
      <w:pPr>
        <w:pStyle w:val="NoSpacing"/>
        <w:ind w:left="720"/>
        <w:rPr>
          <w:rFonts w:cstheme="minorHAnsi"/>
        </w:rPr>
      </w:pPr>
      <w:r w:rsidRPr="00186B0F">
        <w:rPr>
          <w:rStyle w:val="jskeywordcolor"/>
          <w:rFonts w:cstheme="minorHAnsi"/>
          <w:color w:val="0000CD"/>
          <w:shd w:val="clear" w:color="auto" w:fill="FFFFFF"/>
        </w:rPr>
        <w:t>while</w:t>
      </w:r>
      <w:r w:rsidRPr="00186B0F">
        <w:rPr>
          <w:rFonts w:cstheme="minorHAnsi"/>
          <w:color w:val="000000"/>
          <w:shd w:val="clear" w:color="auto" w:fill="FFFFFF"/>
        </w:rPr>
        <w:t>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 xml:space="preserve"> &lt; </w:t>
      </w:r>
      <w:r w:rsidRPr="00186B0F">
        <w:rPr>
          <w:rStyle w:val="jsnumbercolor"/>
          <w:rFonts w:cstheme="minorHAnsi"/>
          <w:color w:val="FF0000"/>
          <w:shd w:val="clear" w:color="auto" w:fill="FFFFFF"/>
        </w:rPr>
        <w:t>10</w:t>
      </w:r>
      <w:r w:rsidRPr="00186B0F">
        <w:rPr>
          <w:rFonts w:cstheme="minorHAnsi"/>
          <w:color w:val="000000"/>
          <w:shd w:val="clear" w:color="auto" w:fill="FFFFFF"/>
        </w:rPr>
        <w:t>) {</w:t>
      </w:r>
      <w:r w:rsidRPr="00186B0F">
        <w:rPr>
          <w:rFonts w:cstheme="minorHAnsi"/>
          <w:color w:val="000000"/>
        </w:rPr>
        <w:br/>
      </w:r>
      <w:r w:rsidRPr="00186B0F">
        <w:rPr>
          <w:rFonts w:cstheme="minorHAnsi"/>
          <w:color w:val="000000"/>
          <w:shd w:val="clear" w:color="auto" w:fill="FFFFFF"/>
        </w:rPr>
        <w:t>  text += </w:t>
      </w:r>
      <w:r w:rsidRPr="00186B0F">
        <w:rPr>
          <w:rStyle w:val="jsstringcolor"/>
          <w:rFonts w:cstheme="minorHAnsi"/>
          <w:color w:val="A52A2A"/>
          <w:shd w:val="clear" w:color="auto" w:fill="FFFFFF"/>
        </w:rPr>
        <w:t>"The number is "</w:t>
      </w:r>
      <w:r w:rsidRPr="00186B0F">
        <w:rPr>
          <w:rFonts w:cstheme="minorHAnsi"/>
          <w:color w:val="000000"/>
          <w:shd w:val="clear" w:color="auto" w:fill="FFFFFF"/>
        </w:rPr>
        <w:t xml:space="preserve"> +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 xml:space="preserve">  </w:t>
      </w:r>
      <w:proofErr w:type="spellStart"/>
      <w:r w:rsidRPr="00186B0F">
        <w:rPr>
          <w:rFonts w:cstheme="minorHAnsi"/>
          <w:color w:val="000000"/>
          <w:shd w:val="clear" w:color="auto" w:fill="FFFFFF"/>
        </w:rPr>
        <w:t>i</w:t>
      </w:r>
      <w:proofErr w:type="spellEnd"/>
      <w:r w:rsidRPr="00186B0F">
        <w:rPr>
          <w:rFonts w:cstheme="minorHAnsi"/>
          <w:color w:val="000000"/>
          <w:shd w:val="clear" w:color="auto" w:fill="FFFFFF"/>
        </w:rPr>
        <w:t>++;</w:t>
      </w:r>
      <w:r w:rsidRPr="00186B0F">
        <w:rPr>
          <w:rFonts w:cstheme="minorHAnsi"/>
          <w:color w:val="000000"/>
        </w:rPr>
        <w:br/>
      </w:r>
      <w:r w:rsidRPr="00186B0F">
        <w:rPr>
          <w:rFonts w:cstheme="minorHAnsi"/>
          <w:color w:val="000000"/>
          <w:shd w:val="clear" w:color="auto" w:fill="FFFFFF"/>
        </w:rPr>
        <w:t>}</w:t>
      </w:r>
    </w:p>
    <w:p w14:paraId="67E8D472" w14:textId="77777777" w:rsidR="00B5306F" w:rsidRDefault="00B5306F" w:rsidP="00B5306F">
      <w:pPr>
        <w:pStyle w:val="NoSpacing"/>
        <w:ind w:left="720"/>
        <w:rPr>
          <w:rFonts w:cstheme="minorHAnsi"/>
        </w:rPr>
      </w:pPr>
    </w:p>
    <w:p w14:paraId="6A2B0BD4" w14:textId="77777777" w:rsidR="00B5306F" w:rsidRDefault="00B5306F" w:rsidP="00B5306F">
      <w:pPr>
        <w:pStyle w:val="NoSpacing"/>
        <w:ind w:left="720"/>
        <w:rPr>
          <w:rFonts w:cstheme="minorHAnsi"/>
        </w:rPr>
      </w:pPr>
      <w:r w:rsidRPr="006B51BF">
        <w:rPr>
          <w:rFonts w:cstheme="minorHAnsi"/>
        </w:rPr>
        <w:t>If you forget to increase the variable used in the condition, the loop will never end. This will crash your browser.</w:t>
      </w:r>
    </w:p>
    <w:p w14:paraId="1071ABDF" w14:textId="77777777" w:rsidR="00B5306F" w:rsidRDefault="00B5306F" w:rsidP="00B5306F">
      <w:pPr>
        <w:pStyle w:val="NoSpacing"/>
        <w:ind w:left="720"/>
        <w:rPr>
          <w:rFonts w:cstheme="minorHAnsi"/>
        </w:rPr>
      </w:pPr>
    </w:p>
    <w:p w14:paraId="73DB340B" w14:textId="77777777" w:rsidR="00B5306F" w:rsidRDefault="00B5306F" w:rsidP="00B5306F">
      <w:pPr>
        <w:pStyle w:val="NoSpacing"/>
        <w:ind w:left="720"/>
        <w:rPr>
          <w:rFonts w:cstheme="minorHAnsi"/>
        </w:rPr>
      </w:pPr>
    </w:p>
    <w:p w14:paraId="3B688661" w14:textId="77777777" w:rsidR="00B5306F" w:rsidRDefault="00B5306F" w:rsidP="00B5306F">
      <w:pPr>
        <w:pStyle w:val="NoSpacing"/>
        <w:ind w:left="720"/>
        <w:rPr>
          <w:rFonts w:cstheme="minorHAnsi"/>
        </w:rPr>
      </w:pPr>
    </w:p>
    <w:p w14:paraId="33F7FECC" w14:textId="77777777" w:rsidR="00B5306F" w:rsidRDefault="00B5306F" w:rsidP="00B5306F">
      <w:pPr>
        <w:pStyle w:val="NoSpacing"/>
        <w:ind w:left="720"/>
        <w:rPr>
          <w:rFonts w:cstheme="minorHAnsi"/>
        </w:rPr>
      </w:pPr>
      <w:r>
        <w:rPr>
          <w:rFonts w:cstheme="minorHAnsi"/>
          <w:b/>
          <w:bCs/>
        </w:rPr>
        <w:t>Comparing For and While</w:t>
      </w:r>
    </w:p>
    <w:p w14:paraId="4BF69D7E" w14:textId="77777777" w:rsidR="00B5306F" w:rsidRDefault="00B5306F" w:rsidP="00B5306F">
      <w:pPr>
        <w:pStyle w:val="NoSpacing"/>
        <w:ind w:left="720"/>
        <w:rPr>
          <w:rFonts w:cstheme="minorHAnsi"/>
        </w:rPr>
      </w:pPr>
    </w:p>
    <w:p w14:paraId="4F04CC41" w14:textId="77777777" w:rsidR="00B5306F" w:rsidRPr="006B51BF" w:rsidRDefault="00B5306F" w:rsidP="00B5306F">
      <w:pPr>
        <w:pStyle w:val="NoSpacing"/>
        <w:ind w:left="720"/>
        <w:rPr>
          <w:rFonts w:cstheme="minorHAnsi"/>
        </w:rPr>
      </w:pPr>
      <w:r w:rsidRPr="006B51BF">
        <w:rPr>
          <w:rFonts w:cstheme="minorHAnsi"/>
        </w:rPr>
        <w:t>If you have read the previous chapter, about the for loop, you will discover that a while loop is much the same as a for loop, with statement 1 and statement 3 omitted.</w:t>
      </w:r>
    </w:p>
    <w:p w14:paraId="061CBF85" w14:textId="77777777" w:rsidR="00B5306F" w:rsidRDefault="00B5306F" w:rsidP="00B5306F">
      <w:pPr>
        <w:pStyle w:val="NoSpacing"/>
        <w:ind w:left="720"/>
        <w:rPr>
          <w:rFonts w:cstheme="minorHAnsi"/>
        </w:rPr>
      </w:pPr>
    </w:p>
    <w:p w14:paraId="17EC05FE" w14:textId="77777777" w:rsidR="00B5306F" w:rsidRPr="006B51BF" w:rsidRDefault="00B5306F" w:rsidP="00B5306F">
      <w:pPr>
        <w:pStyle w:val="NoSpacing"/>
        <w:ind w:left="720"/>
        <w:rPr>
          <w:rFonts w:cstheme="minorHAnsi"/>
        </w:rPr>
      </w:pPr>
      <w:r w:rsidRPr="006B51BF">
        <w:rPr>
          <w:rFonts w:cstheme="minorHAnsi"/>
        </w:rPr>
        <w:t>The loop in this example uses a </w:t>
      </w:r>
      <w:r w:rsidRPr="006B51BF">
        <w:rPr>
          <w:rFonts w:cstheme="minorHAnsi"/>
          <w:b/>
          <w:bCs/>
        </w:rPr>
        <w:t>for</w:t>
      </w:r>
      <w:r w:rsidRPr="006B51BF">
        <w:rPr>
          <w:rFonts w:cstheme="minorHAnsi"/>
        </w:rPr>
        <w:t> loop to collect the car names from the cars array:</w:t>
      </w:r>
    </w:p>
    <w:p w14:paraId="54AEAF59" w14:textId="77777777" w:rsidR="00B5306F" w:rsidRDefault="00B5306F" w:rsidP="00B5306F">
      <w:pPr>
        <w:pStyle w:val="NoSpacing"/>
        <w:ind w:left="720"/>
        <w:rPr>
          <w:rFonts w:cstheme="minorHAnsi"/>
          <w:b/>
          <w:bCs/>
        </w:rPr>
      </w:pPr>
    </w:p>
    <w:p w14:paraId="4C89CD83" w14:textId="77777777" w:rsidR="00B5306F" w:rsidRDefault="00B5306F" w:rsidP="00B5306F">
      <w:pPr>
        <w:pStyle w:val="NoSpacing"/>
        <w:ind w:left="720"/>
        <w:rPr>
          <w:rFonts w:cstheme="minorHAnsi"/>
          <w:b/>
          <w:bCs/>
        </w:rPr>
      </w:pPr>
      <w:r>
        <w:rPr>
          <w:rFonts w:cstheme="minorHAnsi"/>
          <w:b/>
          <w:bCs/>
        </w:rPr>
        <w:t xml:space="preserve">Example: </w:t>
      </w:r>
    </w:p>
    <w:p w14:paraId="5D9DEECF" w14:textId="77777777" w:rsidR="00B5306F" w:rsidRPr="006B51BF" w:rsidRDefault="00B5306F" w:rsidP="00B5306F">
      <w:pPr>
        <w:pStyle w:val="NoSpacing"/>
        <w:ind w:left="720"/>
        <w:rPr>
          <w:rFonts w:cstheme="minorHAnsi"/>
          <w:b/>
          <w:bCs/>
        </w:rPr>
      </w:pPr>
    </w:p>
    <w:p w14:paraId="0EDF5B56" w14:textId="77777777" w:rsidR="00B5306F" w:rsidRPr="006B51BF" w:rsidRDefault="00B5306F" w:rsidP="00B5306F">
      <w:pPr>
        <w:pStyle w:val="NoSpacing"/>
        <w:ind w:left="720"/>
        <w:rPr>
          <w:rFonts w:cstheme="minorHAnsi"/>
          <w:b/>
          <w:bCs/>
        </w:rPr>
      </w:pPr>
      <w:r w:rsidRPr="006B51BF">
        <w:rPr>
          <w:rStyle w:val="jskeywordcolor"/>
          <w:rFonts w:cstheme="minorHAnsi"/>
          <w:color w:val="0000CD"/>
          <w:shd w:val="clear" w:color="auto" w:fill="FFFFFF"/>
        </w:rPr>
        <w:t>const</w:t>
      </w:r>
      <w:r w:rsidRPr="006B51BF">
        <w:rPr>
          <w:rFonts w:cstheme="minorHAnsi"/>
          <w:color w:val="000000"/>
          <w:shd w:val="clear" w:color="auto" w:fill="FFFFFF"/>
        </w:rPr>
        <w:t> cars = [</w:t>
      </w:r>
      <w:r w:rsidRPr="006B51BF">
        <w:rPr>
          <w:rStyle w:val="jsstringcolor"/>
          <w:rFonts w:cstheme="minorHAnsi"/>
          <w:color w:val="A52A2A"/>
          <w:shd w:val="clear" w:color="auto" w:fill="FFFFFF"/>
        </w:rPr>
        <w:t>"BMW"</w:t>
      </w:r>
      <w:r w:rsidRPr="006B51BF">
        <w:rPr>
          <w:rFonts w:cstheme="minorHAnsi"/>
          <w:color w:val="000000"/>
          <w:shd w:val="clear" w:color="auto" w:fill="FFFFFF"/>
        </w:rPr>
        <w:t>, </w:t>
      </w:r>
      <w:r w:rsidRPr="006B51BF">
        <w:rPr>
          <w:rStyle w:val="jsstringcolor"/>
          <w:rFonts w:cstheme="minorHAnsi"/>
          <w:color w:val="A52A2A"/>
          <w:shd w:val="clear" w:color="auto" w:fill="FFFFFF"/>
        </w:rPr>
        <w:t>"Volvo"</w:t>
      </w:r>
      <w:r w:rsidRPr="006B51BF">
        <w:rPr>
          <w:rFonts w:cstheme="minorHAnsi"/>
          <w:color w:val="000000"/>
          <w:shd w:val="clear" w:color="auto" w:fill="FFFFFF"/>
        </w:rPr>
        <w:t>, </w:t>
      </w:r>
      <w:r w:rsidRPr="006B51BF">
        <w:rPr>
          <w:rStyle w:val="jsstringcolor"/>
          <w:rFonts w:cstheme="minorHAnsi"/>
          <w:color w:val="A52A2A"/>
          <w:shd w:val="clear" w:color="auto" w:fill="FFFFFF"/>
        </w:rPr>
        <w:t>"Saab"</w:t>
      </w:r>
      <w:r w:rsidRPr="006B51BF">
        <w:rPr>
          <w:rFonts w:cstheme="minorHAnsi"/>
          <w:color w:val="000000"/>
          <w:shd w:val="clear" w:color="auto" w:fill="FFFFFF"/>
        </w:rPr>
        <w:t>, </w:t>
      </w:r>
      <w:r w:rsidRPr="006B51BF">
        <w:rPr>
          <w:rStyle w:val="jsstringcolor"/>
          <w:rFonts w:cstheme="minorHAnsi"/>
          <w:color w:val="A52A2A"/>
          <w:shd w:val="clear" w:color="auto" w:fill="FFFFFF"/>
        </w:rPr>
        <w:t>"Ford"</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xml:space="preserve"> = </w:t>
      </w:r>
      <w:r w:rsidRPr="006B51BF">
        <w:rPr>
          <w:rStyle w:val="jsnumbercolor"/>
          <w:rFonts w:cstheme="minorHAnsi"/>
          <w:color w:val="FF0000"/>
          <w:shd w:val="clear" w:color="auto" w:fill="FFFFFF"/>
        </w:rPr>
        <w:t>0</w:t>
      </w:r>
      <w:r w:rsidRPr="006B51BF">
        <w:rPr>
          <w:rFonts w:cstheme="minorHAnsi"/>
          <w:color w:val="000000"/>
          <w:shd w:val="clear" w:color="auto" w:fill="FFFFFF"/>
        </w:rPr>
        <w:t>;</w:t>
      </w:r>
      <w:r w:rsidRPr="006B51BF">
        <w:rPr>
          <w:rFonts w:cstheme="minorHAnsi"/>
          <w:color w:val="000000"/>
        </w:rPr>
        <w:br/>
      </w:r>
      <w:r w:rsidRPr="006B51BF">
        <w:rPr>
          <w:rStyle w:val="jskeywordcolor"/>
          <w:rFonts w:cstheme="minorHAnsi"/>
          <w:color w:val="0000CD"/>
          <w:shd w:val="clear" w:color="auto" w:fill="FFFFFF"/>
        </w:rPr>
        <w:t>let</w:t>
      </w:r>
      <w:r w:rsidRPr="006B51BF">
        <w:rPr>
          <w:rFonts w:cstheme="minorHAnsi"/>
          <w:color w:val="000000"/>
          <w:shd w:val="clear" w:color="auto" w:fill="FFFFFF"/>
        </w:rPr>
        <w:t> text = </w:t>
      </w:r>
      <w:r w:rsidRPr="006B51BF">
        <w:rPr>
          <w:rStyle w:val="jsstringcolor"/>
          <w:rFonts w:cstheme="minorHAnsi"/>
          <w:color w:val="A52A2A"/>
          <w:shd w:val="clear" w:color="auto" w:fill="FFFFFF"/>
        </w:rPr>
        <w:t>""</w:t>
      </w:r>
      <w:r w:rsidRPr="006B51BF">
        <w:rPr>
          <w:rFonts w:cstheme="minorHAnsi"/>
          <w:color w:val="000000"/>
          <w:shd w:val="clear" w:color="auto" w:fill="FFFFFF"/>
        </w:rPr>
        <w:t>;</w:t>
      </w:r>
      <w:r w:rsidRPr="006B51BF">
        <w:rPr>
          <w:rFonts w:cstheme="minorHAnsi"/>
          <w:color w:val="000000"/>
        </w:rPr>
        <w:br/>
      </w:r>
      <w:r w:rsidRPr="006B51BF">
        <w:rPr>
          <w:rFonts w:cstheme="minorHAnsi"/>
          <w:color w:val="000000"/>
        </w:rPr>
        <w:br/>
      </w:r>
      <w:r w:rsidRPr="006B51BF">
        <w:rPr>
          <w:rStyle w:val="jskeywordcolor"/>
          <w:rFonts w:cstheme="minorHAnsi"/>
          <w:color w:val="0000CD"/>
          <w:shd w:val="clear" w:color="auto" w:fill="FFFFFF"/>
        </w:rPr>
        <w:t>for</w:t>
      </w:r>
      <w:r w:rsidRPr="006B51BF">
        <w:rPr>
          <w:rFonts w:cstheme="minorHAnsi"/>
          <w:color w:val="000000"/>
          <w:shd w:val="clear" w:color="auto" w:fill="FFFFFF"/>
        </w:rPr>
        <w:t> </w:t>
      </w:r>
      <w:proofErr w:type="gramStart"/>
      <w:r w:rsidRPr="006B51BF">
        <w:rPr>
          <w:rFonts w:cstheme="minorHAnsi"/>
          <w:color w:val="000000"/>
          <w:shd w:val="clear" w:color="auto" w:fill="FFFFFF"/>
        </w:rPr>
        <w:t>(;cars</w:t>
      </w:r>
      <w:proofErr w:type="gramEnd"/>
      <w:r w:rsidRPr="006B51BF">
        <w:rPr>
          <w:rFonts w:cstheme="minorHAnsi"/>
          <w:color w:val="000000"/>
          <w:shd w:val="clear" w:color="auto" w:fill="FFFFFF"/>
        </w:rPr>
        <w:t>[</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 {</w:t>
      </w:r>
      <w:r w:rsidRPr="006B51BF">
        <w:rPr>
          <w:rFonts w:cstheme="minorHAnsi"/>
          <w:color w:val="000000"/>
        </w:rPr>
        <w:br/>
      </w:r>
      <w:r w:rsidRPr="006B51BF">
        <w:rPr>
          <w:rFonts w:cstheme="minorHAnsi"/>
          <w:color w:val="000000"/>
          <w:shd w:val="clear" w:color="auto" w:fill="FFFFFF"/>
        </w:rPr>
        <w:t>  text += cars[</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 xml:space="preserve">  </w:t>
      </w:r>
      <w:proofErr w:type="spellStart"/>
      <w:r w:rsidRPr="006B51BF">
        <w:rPr>
          <w:rFonts w:cstheme="minorHAnsi"/>
          <w:color w:val="000000"/>
          <w:shd w:val="clear" w:color="auto" w:fill="FFFFFF"/>
        </w:rPr>
        <w:t>i</w:t>
      </w:r>
      <w:proofErr w:type="spellEnd"/>
      <w:r w:rsidRPr="006B51BF">
        <w:rPr>
          <w:rFonts w:cstheme="minorHAnsi"/>
          <w:color w:val="000000"/>
          <w:shd w:val="clear" w:color="auto" w:fill="FFFFFF"/>
        </w:rPr>
        <w:t>++;</w:t>
      </w:r>
      <w:r w:rsidRPr="006B51BF">
        <w:rPr>
          <w:rFonts w:cstheme="minorHAnsi"/>
          <w:color w:val="000000"/>
        </w:rPr>
        <w:br/>
      </w:r>
      <w:r w:rsidRPr="006B51BF">
        <w:rPr>
          <w:rFonts w:cstheme="minorHAnsi"/>
          <w:color w:val="000000"/>
          <w:shd w:val="clear" w:color="auto" w:fill="FFFFFF"/>
        </w:rPr>
        <w:t>}</w:t>
      </w:r>
    </w:p>
    <w:p w14:paraId="29BFA771" w14:textId="77777777" w:rsidR="00B5306F" w:rsidRDefault="00B5306F" w:rsidP="00B5306F">
      <w:pPr>
        <w:pStyle w:val="NoSpacing"/>
        <w:ind w:left="720"/>
        <w:rPr>
          <w:rFonts w:cstheme="minorHAnsi"/>
        </w:rPr>
      </w:pPr>
    </w:p>
    <w:p w14:paraId="3887728B" w14:textId="77777777" w:rsidR="00B5306F" w:rsidRDefault="00B5306F" w:rsidP="00B5306F">
      <w:pPr>
        <w:pStyle w:val="NoSpacing"/>
        <w:ind w:left="720"/>
        <w:rPr>
          <w:rFonts w:cstheme="minorHAnsi"/>
        </w:rPr>
      </w:pPr>
    </w:p>
    <w:p w14:paraId="3F4205D4" w14:textId="77777777" w:rsidR="00B5306F" w:rsidRDefault="00B5306F" w:rsidP="00B5306F">
      <w:pPr>
        <w:pStyle w:val="NoSpacing"/>
        <w:ind w:left="720"/>
        <w:rPr>
          <w:rFonts w:cstheme="minorHAnsi"/>
        </w:rPr>
      </w:pPr>
    </w:p>
    <w:p w14:paraId="62E66CDB" w14:textId="77777777" w:rsidR="00B5306F" w:rsidRDefault="00B5306F" w:rsidP="00B5306F">
      <w:pPr>
        <w:pStyle w:val="NoSpacing"/>
        <w:ind w:left="720"/>
        <w:rPr>
          <w:rFonts w:cstheme="minorHAnsi"/>
        </w:rPr>
      </w:pPr>
    </w:p>
    <w:p w14:paraId="3CEAFB67" w14:textId="77777777" w:rsidR="00B5306F" w:rsidRDefault="00B5306F" w:rsidP="00B5306F">
      <w:pPr>
        <w:pStyle w:val="NoSpacing"/>
        <w:ind w:left="720"/>
      </w:pPr>
      <w:r w:rsidRPr="00293748">
        <w:rPr>
          <w:rFonts w:cstheme="minorHAnsi"/>
          <w:b/>
          <w:bCs/>
          <w:color w:val="FF0000"/>
        </w:rPr>
        <w:t>Do While* loop</w:t>
      </w:r>
      <w:r>
        <w:rPr>
          <w:rFonts w:cstheme="minorHAnsi"/>
        </w:rPr>
        <w:t xml:space="preserve"> - Mosh - 04 - Flow Control - 04 - While - </w:t>
      </w:r>
      <w:r>
        <w:rPr>
          <w:rFonts w:cstheme="minorHAnsi"/>
        </w:rPr>
        <w:br/>
      </w:r>
      <w:r>
        <w:rPr>
          <w:rFonts w:cstheme="minorHAnsi"/>
        </w:rPr>
        <w:br/>
      </w:r>
      <w:r>
        <w:t xml:space="preserve">Do while loops are always executed at least once even if this condition is evaluated </w:t>
      </w:r>
      <w:proofErr w:type="gramStart"/>
      <w:r>
        <w:t>to</w:t>
      </w:r>
      <w:proofErr w:type="gramEnd"/>
      <w:r>
        <w:t xml:space="preserve"> false.  E.g.,</w:t>
      </w:r>
      <w:r>
        <w:br/>
      </w:r>
      <w:r>
        <w:br/>
        <w:t>In do while loops</w:t>
      </w:r>
    </w:p>
    <w:p w14:paraId="1DBB8333" w14:textId="77777777" w:rsidR="00B5306F" w:rsidRPr="004E1CF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proofErr w:type="spellStart"/>
      <w:r w:rsidRPr="004E1CF3">
        <w:rPr>
          <w:rFonts w:ascii="Consolas" w:eastAsia="Times New Roman" w:hAnsi="Consolas" w:cs="Times New Roman"/>
          <w:color w:val="9CDCFE"/>
          <w:sz w:val="21"/>
          <w:szCs w:val="21"/>
        </w:rPr>
        <w:t>i</w:t>
      </w:r>
      <w:proofErr w:type="spellEnd"/>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3DA4FAC4" w14:textId="77777777" w:rsidR="00B5306F" w:rsidRPr="004E1CF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lastRenderedPageBreak/>
        <w:t>do</w:t>
      </w:r>
      <w:r w:rsidRPr="004E1CF3">
        <w:rPr>
          <w:rFonts w:ascii="Consolas" w:eastAsia="Times New Roman" w:hAnsi="Consolas" w:cs="Times New Roman"/>
          <w:color w:val="D4D4D4"/>
          <w:sz w:val="21"/>
          <w:szCs w:val="21"/>
        </w:rPr>
        <w:t xml:space="preserve"> {</w:t>
      </w:r>
    </w:p>
    <w:p w14:paraId="7D3516BA" w14:textId="77777777" w:rsidR="00B5306F" w:rsidRPr="00462552" w:rsidRDefault="00B5306F" w:rsidP="00B5306F">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 xml:space="preserve"> % </w:t>
      </w:r>
      <w:proofErr w:type="gramStart"/>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w:t>
      </w:r>
      <w:proofErr w:type="gramEnd"/>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78B5E27D" w14:textId="77777777" w:rsidR="00B5306F" w:rsidRPr="004E1CF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74BEDE9A" w14:textId="77777777" w:rsidR="00B5306F" w:rsidRPr="004E1CF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proofErr w:type="spellStart"/>
      <w:r w:rsidRPr="004E1CF3">
        <w:rPr>
          <w:rFonts w:ascii="Consolas" w:eastAsia="Times New Roman" w:hAnsi="Consolas" w:cs="Times New Roman"/>
          <w:color w:val="9CDCFE"/>
          <w:sz w:val="21"/>
          <w:szCs w:val="21"/>
          <w:highlight w:val="red"/>
        </w:rPr>
        <w:t>i</w:t>
      </w:r>
      <w:proofErr w:type="spellEnd"/>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596EAA43" w14:textId="77777777" w:rsidR="00B5306F" w:rsidRDefault="00B5306F" w:rsidP="00B5306F">
      <w:pPr>
        <w:pStyle w:val="NoSpacing"/>
        <w:ind w:left="720"/>
      </w:pPr>
      <w:r>
        <w:br/>
      </w:r>
      <w:r w:rsidRPr="00462552">
        <w:rPr>
          <w:highlight w:val="red"/>
        </w:rPr>
        <w:t>the</w:t>
      </w:r>
      <w:r>
        <w:t xml:space="preserve"> </w:t>
      </w:r>
      <w:r w:rsidRPr="00462552">
        <w:rPr>
          <w:i/>
          <w:iCs/>
          <w:highlight w:val="red"/>
        </w:rPr>
        <w:t>condition</w:t>
      </w:r>
      <w:r>
        <w:t xml:space="preserve"> is evaluated at the end. Thus, the </w:t>
      </w:r>
      <w:r w:rsidRPr="00462552">
        <w:rPr>
          <w:highlight w:val="darkGreen"/>
        </w:rPr>
        <w:t>middle</w:t>
      </w:r>
      <w:r>
        <w:t xml:space="preserve"> statements are always executed at least once, even if the following </w:t>
      </w:r>
      <w:r w:rsidRPr="00D15605">
        <w:rPr>
          <w:i/>
          <w:iCs/>
        </w:rPr>
        <w:t>while</w:t>
      </w:r>
      <w:r>
        <w:t xml:space="preserve"> </w:t>
      </w:r>
      <w:r w:rsidRPr="00D15605">
        <w:rPr>
          <w:highlight w:val="darkGreen"/>
        </w:rPr>
        <w:t>condition</w:t>
      </w:r>
      <w:r>
        <w:t xml:space="preserve"> is false.</w:t>
      </w:r>
    </w:p>
    <w:p w14:paraId="0586B0F9" w14:textId="77777777" w:rsidR="00B5306F" w:rsidRDefault="00B5306F" w:rsidP="00B5306F">
      <w:pPr>
        <w:pStyle w:val="NoSpacing"/>
        <w:numPr>
          <w:ilvl w:val="0"/>
          <w:numId w:val="12"/>
        </w:numPr>
      </w:pPr>
      <w:r>
        <w:br/>
      </w:r>
    </w:p>
    <w:p w14:paraId="1B3FF1C3" w14:textId="77777777" w:rsidR="00B5306F" w:rsidRDefault="00B5306F" w:rsidP="00B5306F">
      <w:pPr>
        <w:pStyle w:val="NoSpacing"/>
      </w:pPr>
    </w:p>
    <w:p w14:paraId="7F2A8D3E" w14:textId="77777777" w:rsidR="00B5306F" w:rsidRDefault="00B5306F" w:rsidP="00B5306F">
      <w:pPr>
        <w:pStyle w:val="NoSpacing"/>
        <w:ind w:left="720"/>
      </w:pPr>
      <w:r>
        <w:t xml:space="preserve">In Contrast, let’s examine our </w:t>
      </w:r>
      <w:r w:rsidRPr="00462552">
        <w:rPr>
          <w:i/>
          <w:iCs/>
        </w:rPr>
        <w:t>while loop</w:t>
      </w:r>
      <w:r>
        <w:t xml:space="preserve">. If we were to </w:t>
      </w:r>
      <w:proofErr w:type="gramStart"/>
      <w:r>
        <w:t>let</w:t>
      </w:r>
      <w:proofErr w:type="gramEnd"/>
      <w:r>
        <w:t xml:space="preserve"> I equal nine:</w:t>
      </w:r>
    </w:p>
    <w:p w14:paraId="1E7987B3" w14:textId="77777777" w:rsidR="00B5306F" w:rsidRPr="000F410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569CD6"/>
          <w:sz w:val="21"/>
          <w:szCs w:val="21"/>
        </w:rPr>
        <w:t>let</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r>
        <w:rPr>
          <w:rFonts w:ascii="Consolas" w:eastAsia="Times New Roman" w:hAnsi="Consolas" w:cs="Times New Roman"/>
          <w:color w:val="B5CEA8"/>
          <w:sz w:val="21"/>
          <w:szCs w:val="21"/>
        </w:rPr>
        <w:t>9</w:t>
      </w:r>
      <w:r w:rsidRPr="000F410D">
        <w:rPr>
          <w:rFonts w:ascii="Consolas" w:eastAsia="Times New Roman" w:hAnsi="Consolas" w:cs="Times New Roman"/>
          <w:color w:val="D4D4D4"/>
          <w:sz w:val="21"/>
          <w:szCs w:val="21"/>
        </w:rPr>
        <w:t>;</w:t>
      </w:r>
    </w:p>
    <w:p w14:paraId="3757A164" w14:textId="77777777" w:rsidR="00B5306F" w:rsidRPr="000F410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highlight w:val="red"/>
        </w:rPr>
        <w:t>while</w:t>
      </w:r>
      <w:r w:rsidRPr="000F410D">
        <w:rPr>
          <w:rFonts w:ascii="Consolas" w:eastAsia="Times New Roman" w:hAnsi="Consolas" w:cs="Times New Roman"/>
          <w:color w:val="D4D4D4"/>
          <w:sz w:val="21"/>
          <w:szCs w:val="21"/>
          <w:highlight w:val="red"/>
        </w:rPr>
        <w:t xml:space="preserve"> (</w:t>
      </w:r>
      <w:proofErr w:type="spellStart"/>
      <w:r w:rsidRPr="000F410D">
        <w:rPr>
          <w:rFonts w:ascii="Consolas" w:eastAsia="Times New Roman" w:hAnsi="Consolas" w:cs="Times New Roman"/>
          <w:color w:val="9CDCFE"/>
          <w:sz w:val="21"/>
          <w:szCs w:val="21"/>
          <w:highlight w:val="red"/>
        </w:rPr>
        <w:t>i</w:t>
      </w:r>
      <w:proofErr w:type="spellEnd"/>
      <w:r w:rsidRPr="000F410D">
        <w:rPr>
          <w:rFonts w:ascii="Consolas" w:eastAsia="Times New Roman" w:hAnsi="Consolas" w:cs="Times New Roman"/>
          <w:color w:val="D4D4D4"/>
          <w:sz w:val="21"/>
          <w:szCs w:val="21"/>
          <w:highlight w:val="red"/>
        </w:rPr>
        <w:t xml:space="preserve"> &lt;= </w:t>
      </w:r>
      <w:r w:rsidRPr="000F410D">
        <w:rPr>
          <w:rFonts w:ascii="Consolas" w:eastAsia="Times New Roman" w:hAnsi="Consolas" w:cs="Times New Roman"/>
          <w:color w:val="B5CEA8"/>
          <w:sz w:val="21"/>
          <w:szCs w:val="21"/>
          <w:highlight w:val="red"/>
        </w:rPr>
        <w:t>5</w:t>
      </w:r>
      <w:r w:rsidRPr="000F410D">
        <w:rPr>
          <w:rFonts w:ascii="Consolas" w:eastAsia="Times New Roman" w:hAnsi="Consolas" w:cs="Times New Roman"/>
          <w:color w:val="D4D4D4"/>
          <w:sz w:val="21"/>
          <w:szCs w:val="21"/>
          <w:highlight w:val="red"/>
        </w:rPr>
        <w:t>)</w:t>
      </w:r>
      <w:r w:rsidRPr="000F410D">
        <w:rPr>
          <w:rFonts w:ascii="Consolas" w:eastAsia="Times New Roman" w:hAnsi="Consolas" w:cs="Times New Roman"/>
          <w:color w:val="D4D4D4"/>
          <w:sz w:val="21"/>
          <w:szCs w:val="21"/>
        </w:rPr>
        <w:t xml:space="preserve"> {</w:t>
      </w:r>
    </w:p>
    <w:p w14:paraId="37D7381E" w14:textId="77777777" w:rsidR="00B5306F" w:rsidRPr="000F410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C586C0"/>
          <w:sz w:val="21"/>
          <w:szCs w:val="21"/>
        </w:rPr>
        <w:t>if</w:t>
      </w:r>
      <w:r w:rsidRPr="000F410D">
        <w:rPr>
          <w:rFonts w:ascii="Consolas" w:eastAsia="Times New Roman" w:hAnsi="Consolas" w:cs="Times New Roman"/>
          <w:color w:val="D4D4D4"/>
          <w:sz w:val="21"/>
          <w:szCs w:val="21"/>
        </w:rPr>
        <w:t xml:space="preserve"> (</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 xml:space="preserve"> % </w:t>
      </w:r>
      <w:proofErr w:type="gramStart"/>
      <w:r w:rsidRPr="000F410D">
        <w:rPr>
          <w:rFonts w:ascii="Consolas" w:eastAsia="Times New Roman" w:hAnsi="Consolas" w:cs="Times New Roman"/>
          <w:color w:val="B5CEA8"/>
          <w:sz w:val="21"/>
          <w:szCs w:val="21"/>
        </w:rPr>
        <w:t>2</w:t>
      </w:r>
      <w:r w:rsidRPr="000F410D">
        <w:rPr>
          <w:rFonts w:ascii="Consolas" w:eastAsia="Times New Roman" w:hAnsi="Consolas" w:cs="Times New Roman"/>
          <w:color w:val="D4D4D4"/>
          <w:sz w:val="21"/>
          <w:szCs w:val="21"/>
        </w:rPr>
        <w:t xml:space="preserve"> !</w:t>
      </w:r>
      <w:proofErr w:type="gramEnd"/>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B5CEA8"/>
          <w:sz w:val="21"/>
          <w:szCs w:val="21"/>
        </w:rPr>
        <w:t>0</w:t>
      </w:r>
      <w:r w:rsidRPr="000F410D">
        <w:rPr>
          <w:rFonts w:ascii="Consolas" w:eastAsia="Times New Roman" w:hAnsi="Consolas" w:cs="Times New Roman"/>
          <w:color w:val="D4D4D4"/>
          <w:sz w:val="21"/>
          <w:szCs w:val="21"/>
        </w:rPr>
        <w:t xml:space="preserve">) </w:t>
      </w:r>
      <w:r w:rsidRPr="000F410D">
        <w:rPr>
          <w:rFonts w:ascii="Consolas" w:eastAsia="Times New Roman" w:hAnsi="Consolas" w:cs="Times New Roman"/>
          <w:color w:val="9CDCFE"/>
          <w:sz w:val="21"/>
          <w:szCs w:val="21"/>
        </w:rPr>
        <w:t>console</w:t>
      </w:r>
      <w:r w:rsidRPr="000F410D">
        <w:rPr>
          <w:rFonts w:ascii="Consolas" w:eastAsia="Times New Roman" w:hAnsi="Consolas" w:cs="Times New Roman"/>
          <w:color w:val="D4D4D4"/>
          <w:sz w:val="21"/>
          <w:szCs w:val="21"/>
        </w:rPr>
        <w:t>.</w:t>
      </w:r>
      <w:r w:rsidRPr="000F410D">
        <w:rPr>
          <w:rFonts w:ascii="Consolas" w:eastAsia="Times New Roman" w:hAnsi="Consolas" w:cs="Times New Roman"/>
          <w:color w:val="DCDCAA"/>
          <w:sz w:val="21"/>
          <w:szCs w:val="21"/>
        </w:rPr>
        <w:t>log</w:t>
      </w:r>
      <w:r w:rsidRPr="000F410D">
        <w:rPr>
          <w:rFonts w:ascii="Consolas" w:eastAsia="Times New Roman" w:hAnsi="Consolas" w:cs="Times New Roman"/>
          <w:color w:val="D4D4D4"/>
          <w:sz w:val="21"/>
          <w:szCs w:val="21"/>
        </w:rPr>
        <w:t>(</w:t>
      </w: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5690B8FB" w14:textId="77777777" w:rsidR="00B5306F" w:rsidRPr="000F410D"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spellStart"/>
      <w:r w:rsidRPr="000F410D">
        <w:rPr>
          <w:rFonts w:ascii="Consolas" w:eastAsia="Times New Roman" w:hAnsi="Consolas" w:cs="Times New Roman"/>
          <w:color w:val="9CDCFE"/>
          <w:sz w:val="21"/>
          <w:szCs w:val="21"/>
        </w:rPr>
        <w:t>i</w:t>
      </w:r>
      <w:proofErr w:type="spellEnd"/>
      <w:r w:rsidRPr="000F410D">
        <w:rPr>
          <w:rFonts w:ascii="Consolas" w:eastAsia="Times New Roman" w:hAnsi="Consolas" w:cs="Times New Roman"/>
          <w:color w:val="D4D4D4"/>
          <w:sz w:val="21"/>
          <w:szCs w:val="21"/>
        </w:rPr>
        <w:t>++;</w:t>
      </w:r>
    </w:p>
    <w:p w14:paraId="0915461C" w14:textId="77777777" w:rsidR="00B5306F" w:rsidRPr="000F410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0F410D">
        <w:rPr>
          <w:rFonts w:ascii="Consolas" w:eastAsia="Times New Roman" w:hAnsi="Consolas" w:cs="Times New Roman"/>
          <w:color w:val="D4D4D4"/>
          <w:sz w:val="21"/>
          <w:szCs w:val="21"/>
        </w:rPr>
        <w:t>}</w:t>
      </w:r>
    </w:p>
    <w:p w14:paraId="102F5A3F" w14:textId="77777777" w:rsidR="00B5306F" w:rsidRDefault="00B5306F" w:rsidP="00B5306F">
      <w:pPr>
        <w:pStyle w:val="NoSpacing"/>
        <w:ind w:left="1440"/>
      </w:pPr>
    </w:p>
    <w:p w14:paraId="03A5CD9A" w14:textId="77777777" w:rsidR="00B5306F" w:rsidRDefault="00B5306F" w:rsidP="00B5306F">
      <w:pPr>
        <w:pStyle w:val="NoSpacing"/>
        <w:ind w:left="720"/>
      </w:pPr>
      <w:r>
        <w:t xml:space="preserve">The console will display nothing. Because the first time we try to execute the </w:t>
      </w:r>
      <w:r w:rsidRPr="004E1CF3">
        <w:rPr>
          <w:highlight w:val="red"/>
        </w:rPr>
        <w:t>while loop</w:t>
      </w:r>
      <w:r>
        <w:t xml:space="preserve">, this condition evaluates </w:t>
      </w:r>
      <w:proofErr w:type="gramStart"/>
      <w:r>
        <w:t>to</w:t>
      </w:r>
      <w:proofErr w:type="gramEnd"/>
      <w:r>
        <w:t xml:space="preserve"> false. The following statements are never executed. So, in while loops </w:t>
      </w:r>
      <w:r w:rsidRPr="004E1CF3">
        <w:rPr>
          <w:highlight w:val="red"/>
        </w:rPr>
        <w:t>this</w:t>
      </w:r>
      <w:r>
        <w:t xml:space="preserve"> condition is evaluated before the following code block, at the beginning of every iteration.</w:t>
      </w:r>
      <w:r>
        <w:br/>
      </w:r>
      <w:r>
        <w:br/>
      </w:r>
      <w:r>
        <w:br/>
        <w:t>In do while loops</w:t>
      </w:r>
    </w:p>
    <w:p w14:paraId="0ACD2E97" w14:textId="77777777" w:rsidR="00B5306F" w:rsidRPr="004E1CF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569CD6"/>
          <w:sz w:val="21"/>
          <w:szCs w:val="21"/>
        </w:rPr>
        <w:t>let</w:t>
      </w:r>
      <w:r w:rsidRPr="004E1CF3">
        <w:rPr>
          <w:rFonts w:ascii="Consolas" w:eastAsia="Times New Roman" w:hAnsi="Consolas" w:cs="Times New Roman"/>
          <w:color w:val="D4D4D4"/>
          <w:sz w:val="21"/>
          <w:szCs w:val="21"/>
        </w:rPr>
        <w:t xml:space="preserve"> </w:t>
      </w:r>
      <w:proofErr w:type="spellStart"/>
      <w:r w:rsidRPr="004E1CF3">
        <w:rPr>
          <w:rFonts w:ascii="Consolas" w:eastAsia="Times New Roman" w:hAnsi="Consolas" w:cs="Times New Roman"/>
          <w:color w:val="9CDCFE"/>
          <w:sz w:val="21"/>
          <w:szCs w:val="21"/>
        </w:rPr>
        <w:t>i</w:t>
      </w:r>
      <w:proofErr w:type="spellEnd"/>
      <w:r w:rsidRPr="004E1CF3">
        <w:rPr>
          <w:rFonts w:ascii="Consolas" w:eastAsia="Times New Roman" w:hAnsi="Consolas" w:cs="Times New Roman"/>
          <w:color w:val="D4D4D4"/>
          <w:sz w:val="21"/>
          <w:szCs w:val="21"/>
        </w:rPr>
        <w:t xml:space="preserve"> = </w:t>
      </w:r>
      <w:r w:rsidRPr="004E1CF3">
        <w:rPr>
          <w:rFonts w:ascii="Consolas" w:eastAsia="Times New Roman" w:hAnsi="Consolas" w:cs="Times New Roman"/>
          <w:color w:val="B5CEA8"/>
          <w:sz w:val="21"/>
          <w:szCs w:val="21"/>
        </w:rPr>
        <w:t>0</w:t>
      </w:r>
      <w:r w:rsidRPr="004E1CF3">
        <w:rPr>
          <w:rFonts w:ascii="Consolas" w:eastAsia="Times New Roman" w:hAnsi="Consolas" w:cs="Times New Roman"/>
          <w:color w:val="D4D4D4"/>
          <w:sz w:val="21"/>
          <w:szCs w:val="21"/>
        </w:rPr>
        <w:t>;</w:t>
      </w:r>
    </w:p>
    <w:p w14:paraId="7C811FAF" w14:textId="77777777" w:rsidR="00B5306F" w:rsidRPr="004E1CF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C586C0"/>
          <w:sz w:val="21"/>
          <w:szCs w:val="21"/>
        </w:rPr>
        <w:t>do</w:t>
      </w:r>
      <w:r w:rsidRPr="004E1CF3">
        <w:rPr>
          <w:rFonts w:ascii="Consolas" w:eastAsia="Times New Roman" w:hAnsi="Consolas" w:cs="Times New Roman"/>
          <w:color w:val="D4D4D4"/>
          <w:sz w:val="21"/>
          <w:szCs w:val="21"/>
        </w:rPr>
        <w:t xml:space="preserve"> {</w:t>
      </w:r>
    </w:p>
    <w:p w14:paraId="00A96BB2" w14:textId="77777777" w:rsidR="00B5306F" w:rsidRPr="00462552" w:rsidRDefault="00B5306F" w:rsidP="00B5306F">
      <w:pPr>
        <w:shd w:val="clear" w:color="auto" w:fill="1E1E1E"/>
        <w:spacing w:after="0" w:line="285" w:lineRule="atLeast"/>
        <w:ind w:left="720"/>
        <w:rPr>
          <w:rFonts w:ascii="Consolas" w:eastAsia="Times New Roman" w:hAnsi="Consolas" w:cs="Times New Roman"/>
          <w:color w:val="D4D4D4"/>
          <w:sz w:val="21"/>
          <w:szCs w:val="21"/>
          <w:highlight w:val="darkGreen"/>
        </w:rPr>
      </w:pPr>
      <w:r w:rsidRPr="004E1CF3">
        <w:rPr>
          <w:rFonts w:ascii="Consolas" w:eastAsia="Times New Roman" w:hAnsi="Consolas" w:cs="Times New Roman"/>
          <w:color w:val="D4D4D4"/>
          <w:sz w:val="21"/>
          <w:szCs w:val="21"/>
        </w:rPr>
        <w:t xml:space="preserve">    </w:t>
      </w:r>
      <w:r w:rsidRPr="00462552">
        <w:rPr>
          <w:rFonts w:ascii="Consolas" w:eastAsia="Times New Roman" w:hAnsi="Consolas" w:cs="Times New Roman"/>
          <w:color w:val="C586C0"/>
          <w:sz w:val="21"/>
          <w:szCs w:val="21"/>
          <w:highlight w:val="darkGreen"/>
        </w:rPr>
        <w:t>if</w:t>
      </w:r>
      <w:r w:rsidRPr="00462552">
        <w:rPr>
          <w:rFonts w:ascii="Consolas" w:eastAsia="Times New Roman" w:hAnsi="Consolas" w:cs="Times New Roman"/>
          <w:color w:val="D4D4D4"/>
          <w:sz w:val="21"/>
          <w:szCs w:val="21"/>
          <w:highlight w:val="darkGreen"/>
        </w:rPr>
        <w:t xml:space="preserve">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 xml:space="preserve"> % </w:t>
      </w:r>
      <w:proofErr w:type="gramStart"/>
      <w:r w:rsidRPr="00462552">
        <w:rPr>
          <w:rFonts w:ascii="Consolas" w:eastAsia="Times New Roman" w:hAnsi="Consolas" w:cs="Times New Roman"/>
          <w:color w:val="B5CEA8"/>
          <w:sz w:val="21"/>
          <w:szCs w:val="21"/>
          <w:highlight w:val="darkGreen"/>
        </w:rPr>
        <w:t>2</w:t>
      </w:r>
      <w:r w:rsidRPr="00462552">
        <w:rPr>
          <w:rFonts w:ascii="Consolas" w:eastAsia="Times New Roman" w:hAnsi="Consolas" w:cs="Times New Roman"/>
          <w:color w:val="D4D4D4"/>
          <w:sz w:val="21"/>
          <w:szCs w:val="21"/>
          <w:highlight w:val="darkGreen"/>
        </w:rPr>
        <w:t xml:space="preserve"> !</w:t>
      </w:r>
      <w:proofErr w:type="gramEnd"/>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B5CEA8"/>
          <w:sz w:val="21"/>
          <w:szCs w:val="21"/>
          <w:highlight w:val="darkGreen"/>
        </w:rPr>
        <w:t>0</w:t>
      </w:r>
      <w:r w:rsidRPr="00462552">
        <w:rPr>
          <w:rFonts w:ascii="Consolas" w:eastAsia="Times New Roman" w:hAnsi="Consolas" w:cs="Times New Roman"/>
          <w:color w:val="D4D4D4"/>
          <w:sz w:val="21"/>
          <w:szCs w:val="21"/>
          <w:highlight w:val="darkGreen"/>
        </w:rPr>
        <w:t xml:space="preserve">) </w:t>
      </w:r>
      <w:r w:rsidRPr="00462552">
        <w:rPr>
          <w:rFonts w:ascii="Consolas" w:eastAsia="Times New Roman" w:hAnsi="Consolas" w:cs="Times New Roman"/>
          <w:color w:val="9CDCFE"/>
          <w:sz w:val="21"/>
          <w:szCs w:val="21"/>
          <w:highlight w:val="darkGreen"/>
        </w:rPr>
        <w:t>console</w:t>
      </w:r>
      <w:r w:rsidRPr="00462552">
        <w:rPr>
          <w:rFonts w:ascii="Consolas" w:eastAsia="Times New Roman" w:hAnsi="Consolas" w:cs="Times New Roman"/>
          <w:color w:val="D4D4D4"/>
          <w:sz w:val="21"/>
          <w:szCs w:val="21"/>
          <w:highlight w:val="darkGreen"/>
        </w:rPr>
        <w:t>.</w:t>
      </w:r>
      <w:r w:rsidRPr="00462552">
        <w:rPr>
          <w:rFonts w:ascii="Consolas" w:eastAsia="Times New Roman" w:hAnsi="Consolas" w:cs="Times New Roman"/>
          <w:color w:val="DCDCAA"/>
          <w:sz w:val="21"/>
          <w:szCs w:val="21"/>
          <w:highlight w:val="darkGreen"/>
        </w:rPr>
        <w:t>log</w:t>
      </w:r>
      <w:r w:rsidRPr="00462552">
        <w:rPr>
          <w:rFonts w:ascii="Consolas" w:eastAsia="Times New Roman" w:hAnsi="Consolas" w:cs="Times New Roman"/>
          <w:color w:val="D4D4D4"/>
          <w:sz w:val="21"/>
          <w:szCs w:val="21"/>
          <w:highlight w:val="darkGreen"/>
        </w:rPr>
        <w:t>(</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7E954D86" w14:textId="77777777" w:rsidR="00B5306F" w:rsidRPr="004E1CF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62552">
        <w:rPr>
          <w:rFonts w:ascii="Consolas" w:eastAsia="Times New Roman" w:hAnsi="Consolas" w:cs="Times New Roman"/>
          <w:color w:val="D4D4D4"/>
          <w:sz w:val="21"/>
          <w:szCs w:val="21"/>
          <w:highlight w:val="darkGreen"/>
        </w:rPr>
        <w:t>     </w:t>
      </w:r>
      <w:proofErr w:type="spellStart"/>
      <w:r w:rsidRPr="00462552">
        <w:rPr>
          <w:rFonts w:ascii="Consolas" w:eastAsia="Times New Roman" w:hAnsi="Consolas" w:cs="Times New Roman"/>
          <w:color w:val="9CDCFE"/>
          <w:sz w:val="21"/>
          <w:szCs w:val="21"/>
          <w:highlight w:val="darkGreen"/>
        </w:rPr>
        <w:t>i</w:t>
      </w:r>
      <w:proofErr w:type="spellEnd"/>
      <w:r w:rsidRPr="00462552">
        <w:rPr>
          <w:rFonts w:ascii="Consolas" w:eastAsia="Times New Roman" w:hAnsi="Consolas" w:cs="Times New Roman"/>
          <w:color w:val="D4D4D4"/>
          <w:sz w:val="21"/>
          <w:szCs w:val="21"/>
          <w:highlight w:val="darkGreen"/>
        </w:rPr>
        <w:t>++;</w:t>
      </w:r>
    </w:p>
    <w:p w14:paraId="40CC00EC" w14:textId="77777777" w:rsidR="00B5306F" w:rsidRPr="004E1CF3"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C586C0"/>
          <w:sz w:val="21"/>
          <w:szCs w:val="21"/>
        </w:rPr>
        <w:t>while</w:t>
      </w:r>
      <w:r w:rsidRPr="004E1CF3">
        <w:rPr>
          <w:rFonts w:ascii="Consolas" w:eastAsia="Times New Roman" w:hAnsi="Consolas" w:cs="Times New Roman"/>
          <w:color w:val="D4D4D4"/>
          <w:sz w:val="21"/>
          <w:szCs w:val="21"/>
        </w:rPr>
        <w:t xml:space="preserve"> </w:t>
      </w:r>
      <w:r w:rsidRPr="004E1CF3">
        <w:rPr>
          <w:rFonts w:ascii="Consolas" w:eastAsia="Times New Roman" w:hAnsi="Consolas" w:cs="Times New Roman"/>
          <w:color w:val="D4D4D4"/>
          <w:sz w:val="21"/>
          <w:szCs w:val="21"/>
          <w:highlight w:val="red"/>
        </w:rPr>
        <w:t>(</w:t>
      </w:r>
      <w:proofErr w:type="spellStart"/>
      <w:r w:rsidRPr="004E1CF3">
        <w:rPr>
          <w:rFonts w:ascii="Consolas" w:eastAsia="Times New Roman" w:hAnsi="Consolas" w:cs="Times New Roman"/>
          <w:color w:val="9CDCFE"/>
          <w:sz w:val="21"/>
          <w:szCs w:val="21"/>
          <w:highlight w:val="red"/>
        </w:rPr>
        <w:t>i</w:t>
      </w:r>
      <w:proofErr w:type="spellEnd"/>
      <w:r w:rsidRPr="004E1CF3">
        <w:rPr>
          <w:rFonts w:ascii="Consolas" w:eastAsia="Times New Roman" w:hAnsi="Consolas" w:cs="Times New Roman"/>
          <w:color w:val="D4D4D4"/>
          <w:sz w:val="21"/>
          <w:szCs w:val="21"/>
          <w:highlight w:val="red"/>
        </w:rPr>
        <w:t xml:space="preserve"> &lt;= </w:t>
      </w:r>
      <w:r w:rsidRPr="004E1CF3">
        <w:rPr>
          <w:rFonts w:ascii="Consolas" w:eastAsia="Times New Roman" w:hAnsi="Consolas" w:cs="Times New Roman"/>
          <w:color w:val="B5CEA8"/>
          <w:sz w:val="21"/>
          <w:szCs w:val="21"/>
          <w:highlight w:val="red"/>
        </w:rPr>
        <w:t>5</w:t>
      </w:r>
      <w:r w:rsidRPr="004E1CF3">
        <w:rPr>
          <w:rFonts w:ascii="Consolas" w:eastAsia="Times New Roman" w:hAnsi="Consolas" w:cs="Times New Roman"/>
          <w:color w:val="D4D4D4"/>
          <w:sz w:val="21"/>
          <w:szCs w:val="21"/>
          <w:highlight w:val="red"/>
        </w:rPr>
        <w:t>)</w:t>
      </w:r>
      <w:r w:rsidRPr="004E1CF3">
        <w:rPr>
          <w:rFonts w:ascii="Consolas" w:eastAsia="Times New Roman" w:hAnsi="Consolas" w:cs="Times New Roman"/>
          <w:color w:val="D4D4D4"/>
          <w:sz w:val="21"/>
          <w:szCs w:val="21"/>
        </w:rPr>
        <w:t>;</w:t>
      </w:r>
    </w:p>
    <w:p w14:paraId="6D4C2AAF" w14:textId="77777777" w:rsidR="00B5306F" w:rsidRDefault="00B5306F" w:rsidP="00B5306F">
      <w:pPr>
        <w:pStyle w:val="NoSpacing"/>
        <w:ind w:left="720"/>
      </w:pPr>
      <w:r>
        <w:br/>
      </w:r>
      <w:r w:rsidRPr="004E1CF3">
        <w:rPr>
          <w:highlight w:val="red"/>
        </w:rPr>
        <w:t>this</w:t>
      </w:r>
      <w:r>
        <w:t xml:space="preserve"> condition is evaluated at the end. Thus, the </w:t>
      </w:r>
      <w:r w:rsidRPr="00462552">
        <w:rPr>
          <w:highlight w:val="darkGreen"/>
        </w:rPr>
        <w:t>middle</w:t>
      </w:r>
      <w:r>
        <w:t xml:space="preserve"> statements are always executed at least once, even if the while condition is false.</w:t>
      </w:r>
    </w:p>
    <w:p w14:paraId="1E0E6A52" w14:textId="77777777" w:rsidR="00B5306F" w:rsidRDefault="00B5306F" w:rsidP="00B5306F">
      <w:pPr>
        <w:pStyle w:val="NoSpacing"/>
        <w:ind w:left="720"/>
      </w:pPr>
      <w:r>
        <w:br/>
      </w:r>
      <w:r>
        <w:br/>
        <w:t xml:space="preserve">From </w:t>
      </w:r>
      <w:hyperlink r:id="rId37" w:history="1">
        <w:r>
          <w:rPr>
            <w:rStyle w:val="Hyperlink"/>
          </w:rPr>
          <w:t>W3Schools</w:t>
        </w:r>
      </w:hyperlink>
      <w:r>
        <w:t xml:space="preserve"> </w:t>
      </w:r>
      <w:proofErr w:type="gramStart"/>
      <w:r>
        <w:t xml:space="preserve">-  </w:t>
      </w:r>
      <w:r w:rsidRPr="00293748">
        <w:t>The</w:t>
      </w:r>
      <w:proofErr w:type="gramEnd"/>
      <w:r w:rsidRPr="00293748">
        <w:t> </w:t>
      </w:r>
      <w:r w:rsidRPr="00293748">
        <w:rPr>
          <w:b/>
          <w:bCs/>
        </w:rPr>
        <w:t>do while</w:t>
      </w:r>
      <w:r w:rsidRPr="00293748">
        <w:t xml:space="preserve"> loop is a variant of the while loop. This loop will execute the code block once, before checking if the condition is true, then it will repeat the loop </w:t>
      </w:r>
      <w:proofErr w:type="gramStart"/>
      <w:r w:rsidRPr="00293748">
        <w:t>as long as</w:t>
      </w:r>
      <w:proofErr w:type="gramEnd"/>
      <w:r w:rsidRPr="00293748">
        <w:t xml:space="preserve"> the condition is true.</w:t>
      </w:r>
    </w:p>
    <w:p w14:paraId="2A119140" w14:textId="77777777" w:rsidR="00B5306F" w:rsidRDefault="00B5306F" w:rsidP="00B5306F">
      <w:pPr>
        <w:pStyle w:val="NoSpacing"/>
        <w:ind w:left="720"/>
      </w:pPr>
    </w:p>
    <w:p w14:paraId="7EFE0655" w14:textId="77777777" w:rsidR="00B5306F" w:rsidRDefault="00B5306F" w:rsidP="00B5306F">
      <w:pPr>
        <w:pStyle w:val="NoSpacing"/>
        <w:ind w:left="720"/>
      </w:pPr>
      <w:r>
        <w:rPr>
          <w:b/>
          <w:bCs/>
        </w:rPr>
        <w:t>Syntax:</w:t>
      </w:r>
    </w:p>
    <w:p w14:paraId="7245F305" w14:textId="77777777" w:rsidR="00B5306F" w:rsidRDefault="00B5306F" w:rsidP="00B5306F">
      <w:pPr>
        <w:pStyle w:val="NoSpacing"/>
        <w:ind w:left="720"/>
        <w:rPr>
          <w:rFonts w:cstheme="minorHAnsi"/>
        </w:rPr>
      </w:pP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i/>
          <w:iCs/>
          <w:color w:val="000000"/>
          <w:shd w:val="clear" w:color="auto" w:fill="FFFFFF"/>
        </w:rPr>
        <w:t>  </w:t>
      </w:r>
      <w:r w:rsidRPr="00293748">
        <w:rPr>
          <w:rStyle w:val="commentcolor"/>
          <w:rFonts w:cstheme="minorHAnsi"/>
          <w:i/>
          <w:iCs/>
          <w:color w:val="008000"/>
          <w:shd w:val="clear" w:color="auto" w:fill="FFFFFF"/>
        </w:rPr>
        <w:t>// code block to be executed</w:t>
      </w:r>
      <w:r w:rsidRPr="00293748">
        <w:rPr>
          <w:rFonts w:cstheme="minorHAnsi"/>
          <w:i/>
          <w:iCs/>
          <w:color w:val="008000"/>
          <w:shd w:val="clear" w:color="auto" w:fill="FFFFFF"/>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r w:rsidRPr="00293748">
        <w:rPr>
          <w:rStyle w:val="Emphasis"/>
          <w:rFonts w:cstheme="minorHAnsi"/>
          <w:color w:val="000000"/>
          <w:shd w:val="clear" w:color="auto" w:fill="FFFFFF"/>
        </w:rPr>
        <w:t>condition</w:t>
      </w:r>
      <w:r w:rsidRPr="00293748">
        <w:rPr>
          <w:rFonts w:cstheme="minorHAnsi"/>
          <w:color w:val="000000"/>
          <w:shd w:val="clear" w:color="auto" w:fill="FFFFFF"/>
        </w:rPr>
        <w:t>);</w:t>
      </w:r>
      <w:r w:rsidRPr="00293748">
        <w:rPr>
          <w:rFonts w:cstheme="minorHAnsi"/>
          <w:color w:val="000000"/>
          <w:shd w:val="clear" w:color="auto" w:fill="FFFFFF"/>
        </w:rPr>
        <w:br/>
      </w:r>
    </w:p>
    <w:p w14:paraId="008908AC" w14:textId="77777777" w:rsidR="00B5306F" w:rsidRDefault="00B5306F" w:rsidP="00B5306F">
      <w:pPr>
        <w:pStyle w:val="NoSpacing"/>
        <w:ind w:left="720"/>
        <w:rPr>
          <w:rFonts w:cstheme="minorHAnsi"/>
        </w:rPr>
      </w:pPr>
    </w:p>
    <w:p w14:paraId="241E59B8" w14:textId="77777777" w:rsidR="00B5306F" w:rsidRDefault="00B5306F" w:rsidP="00B5306F">
      <w:pPr>
        <w:pStyle w:val="NoSpacing"/>
        <w:ind w:left="720"/>
        <w:rPr>
          <w:rFonts w:cstheme="minorHAnsi"/>
        </w:rPr>
      </w:pPr>
      <w:r>
        <w:rPr>
          <w:rFonts w:cstheme="minorHAnsi"/>
          <w:b/>
          <w:bCs/>
        </w:rPr>
        <w:t>Example:</w:t>
      </w:r>
    </w:p>
    <w:p w14:paraId="3B64BA44" w14:textId="77777777" w:rsidR="00B5306F" w:rsidRPr="00293748" w:rsidRDefault="00B5306F" w:rsidP="00B5306F">
      <w:pPr>
        <w:pStyle w:val="NoSpacing"/>
        <w:ind w:left="720"/>
        <w:rPr>
          <w:rFonts w:cstheme="minorHAnsi"/>
        </w:rPr>
      </w:pPr>
      <w:r w:rsidRPr="00293748">
        <w:rPr>
          <w:rFonts w:cstheme="minorHAnsi"/>
        </w:rPr>
        <w:br/>
        <w:t>The example below uses a </w:t>
      </w:r>
      <w:r w:rsidRPr="00293748">
        <w:rPr>
          <w:rFonts w:cstheme="minorHAnsi"/>
          <w:b/>
          <w:bCs/>
        </w:rPr>
        <w:t>do while</w:t>
      </w:r>
      <w:r w:rsidRPr="00293748">
        <w:rPr>
          <w:rFonts w:cstheme="minorHAnsi"/>
        </w:rPr>
        <w:t> loop. The loop will always be executed at least once, even if the condition is false, because the code block is executed before the condition is tested:</w:t>
      </w:r>
      <w:r w:rsidRPr="00293748">
        <w:rPr>
          <w:rFonts w:cstheme="minorHAnsi"/>
        </w:rPr>
        <w:br/>
      </w:r>
      <w:r w:rsidRPr="00293748">
        <w:rPr>
          <w:rFonts w:cstheme="minorHAnsi"/>
        </w:rPr>
        <w:br/>
      </w:r>
      <w:r w:rsidRPr="00293748">
        <w:rPr>
          <w:rStyle w:val="jskeywordcolor"/>
          <w:rFonts w:cstheme="minorHAnsi"/>
          <w:color w:val="0000CD"/>
          <w:shd w:val="clear" w:color="auto" w:fill="FFFFFF"/>
        </w:rPr>
        <w:t>do</w:t>
      </w:r>
      <w:r w:rsidRPr="00293748">
        <w:rPr>
          <w:rFonts w:cstheme="minorHAnsi"/>
          <w:color w:val="000000"/>
          <w:shd w:val="clear" w:color="auto" w:fill="FFFFFF"/>
        </w:rPr>
        <w:t> {</w:t>
      </w:r>
      <w:r w:rsidRPr="00293748">
        <w:rPr>
          <w:rFonts w:cstheme="minorHAnsi"/>
          <w:color w:val="000000"/>
        </w:rPr>
        <w:br/>
      </w:r>
      <w:r w:rsidRPr="00293748">
        <w:rPr>
          <w:rFonts w:cstheme="minorHAnsi"/>
          <w:color w:val="000000"/>
          <w:shd w:val="clear" w:color="auto" w:fill="FFFFFF"/>
        </w:rPr>
        <w:t>  text += </w:t>
      </w:r>
      <w:r w:rsidRPr="00293748">
        <w:rPr>
          <w:rStyle w:val="jsstringcolor"/>
          <w:rFonts w:cstheme="minorHAnsi"/>
          <w:color w:val="A52A2A"/>
          <w:shd w:val="clear" w:color="auto" w:fill="FFFFFF"/>
        </w:rPr>
        <w:t>"The number is "</w:t>
      </w:r>
      <w:r w:rsidRPr="00293748">
        <w:rPr>
          <w:rFonts w:cstheme="minorHAnsi"/>
          <w:color w:val="000000"/>
          <w:shd w:val="clear" w:color="auto" w:fill="FFFFFF"/>
        </w:rPr>
        <w:t xml:space="preserve"> +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 xml:space="preserve">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w:t>
      </w:r>
      <w:r w:rsidRPr="00293748">
        <w:rPr>
          <w:rFonts w:cstheme="minorHAnsi"/>
          <w:color w:val="000000"/>
        </w:rPr>
        <w:br/>
      </w:r>
      <w:r w:rsidRPr="00293748">
        <w:rPr>
          <w:rFonts w:cstheme="minorHAnsi"/>
          <w:color w:val="000000"/>
          <w:shd w:val="clear" w:color="auto" w:fill="FFFFFF"/>
        </w:rPr>
        <w:t>}</w:t>
      </w:r>
      <w:r w:rsidRPr="00293748">
        <w:rPr>
          <w:rFonts w:cstheme="minorHAnsi"/>
          <w:color w:val="000000"/>
        </w:rPr>
        <w:br/>
      </w:r>
      <w:r w:rsidRPr="00293748">
        <w:rPr>
          <w:rStyle w:val="jskeywordcolor"/>
          <w:rFonts w:cstheme="minorHAnsi"/>
          <w:color w:val="0000CD"/>
          <w:shd w:val="clear" w:color="auto" w:fill="FFFFFF"/>
        </w:rPr>
        <w:t>while</w:t>
      </w:r>
      <w:r w:rsidRPr="00293748">
        <w:rPr>
          <w:rFonts w:cstheme="minorHAnsi"/>
          <w:color w:val="000000"/>
          <w:shd w:val="clear" w:color="auto" w:fill="FFFFFF"/>
        </w:rPr>
        <w:t> (</w:t>
      </w:r>
      <w:proofErr w:type="spellStart"/>
      <w:r w:rsidRPr="00293748">
        <w:rPr>
          <w:rFonts w:cstheme="minorHAnsi"/>
          <w:color w:val="000000"/>
          <w:shd w:val="clear" w:color="auto" w:fill="FFFFFF"/>
        </w:rPr>
        <w:t>i</w:t>
      </w:r>
      <w:proofErr w:type="spellEnd"/>
      <w:r w:rsidRPr="00293748">
        <w:rPr>
          <w:rFonts w:cstheme="minorHAnsi"/>
          <w:color w:val="000000"/>
          <w:shd w:val="clear" w:color="auto" w:fill="FFFFFF"/>
        </w:rPr>
        <w:t xml:space="preserve"> &lt; </w:t>
      </w:r>
      <w:r w:rsidRPr="00293748">
        <w:rPr>
          <w:rStyle w:val="jsnumbercolor"/>
          <w:rFonts w:cstheme="minorHAnsi"/>
          <w:color w:val="FF0000"/>
          <w:shd w:val="clear" w:color="auto" w:fill="FFFFFF"/>
        </w:rPr>
        <w:t>10</w:t>
      </w:r>
      <w:r w:rsidRPr="00293748">
        <w:rPr>
          <w:rFonts w:cstheme="minorHAnsi"/>
          <w:color w:val="000000"/>
          <w:shd w:val="clear" w:color="auto" w:fill="FFFFFF"/>
        </w:rPr>
        <w:t>);</w:t>
      </w:r>
      <w:r w:rsidRPr="00293748">
        <w:rPr>
          <w:rFonts w:cstheme="minorHAnsi"/>
        </w:rPr>
        <w:br/>
      </w:r>
      <w:r w:rsidRPr="00293748">
        <w:rPr>
          <w:rFonts w:cstheme="minorHAnsi"/>
        </w:rPr>
        <w:lastRenderedPageBreak/>
        <w:br/>
      </w:r>
      <w:r w:rsidRPr="0038155D">
        <w:rPr>
          <w:rFonts w:cstheme="minorHAnsi"/>
        </w:rPr>
        <w:t>Do not forget to increase the variable used in the condition, otherwise the loop will never end!</w:t>
      </w:r>
      <w:r w:rsidRPr="00293748">
        <w:rPr>
          <w:rFonts w:cstheme="minorHAnsi"/>
        </w:rPr>
        <w:br/>
      </w:r>
      <w:r w:rsidRPr="00293748">
        <w:rPr>
          <w:rFonts w:cstheme="minorHAnsi"/>
        </w:rPr>
        <w:br/>
      </w:r>
    </w:p>
    <w:p w14:paraId="224AA08E" w14:textId="77777777" w:rsidR="00B5306F" w:rsidRPr="00F21206" w:rsidRDefault="00B5306F" w:rsidP="00B5306F">
      <w:pPr>
        <w:pStyle w:val="NoSpacing"/>
        <w:numPr>
          <w:ilvl w:val="0"/>
          <w:numId w:val="12"/>
        </w:numPr>
        <w:rPr>
          <w:rFonts w:cstheme="minorHAnsi"/>
        </w:rPr>
      </w:pPr>
      <w:r>
        <w:rPr>
          <w:rFonts w:cstheme="minorHAnsi"/>
        </w:rPr>
        <w:t xml:space="preserve">Infinite Loop - 04 - Control Flow - 06 - Infinite Loops - </w:t>
      </w:r>
      <w:r>
        <w:t>An infinite loop executes infinitely. If you create one of these loops, you will crash your browser or your computer.</w:t>
      </w:r>
    </w:p>
    <w:p w14:paraId="23FE1B4A" w14:textId="77777777" w:rsidR="00B5306F" w:rsidRDefault="00B5306F" w:rsidP="00B5306F">
      <w:pPr>
        <w:pStyle w:val="NoSpacing"/>
        <w:ind w:left="720"/>
        <w:rPr>
          <w:rFonts w:cstheme="minorHAnsi"/>
        </w:rPr>
      </w:pPr>
    </w:p>
    <w:p w14:paraId="6669A618"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7E15DA1B"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gramStart"/>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w:t>
      </w:r>
      <w:proofErr w:type="spellStart"/>
      <w:proofErr w:type="gramEnd"/>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w:t>
      </w:r>
    </w:p>
    <w:p w14:paraId="275D3386"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console</w:t>
      </w:r>
      <w:r w:rsidRPr="00F21206">
        <w:rPr>
          <w:rFonts w:ascii="Consolas" w:eastAsia="Times New Roman" w:hAnsi="Consolas" w:cs="Times New Roman"/>
          <w:color w:val="D4D4D4"/>
          <w:sz w:val="21"/>
          <w:szCs w:val="21"/>
        </w:rPr>
        <w:t>.</w:t>
      </w:r>
      <w:r w:rsidRPr="00F21206">
        <w:rPr>
          <w:rFonts w:ascii="Consolas" w:eastAsia="Times New Roman" w:hAnsi="Consolas" w:cs="Times New Roman"/>
          <w:color w:val="DCDCAA"/>
          <w:sz w:val="21"/>
          <w:szCs w:val="21"/>
        </w:rPr>
        <w:t>log</w:t>
      </w:r>
      <w:r w:rsidRPr="00F21206">
        <w:rPr>
          <w:rFonts w:ascii="Consolas" w:eastAsia="Times New Roman" w:hAnsi="Consolas" w:cs="Times New Roman"/>
          <w:color w:val="D4D4D4"/>
          <w:sz w:val="21"/>
          <w:szCs w:val="21"/>
        </w:rPr>
        <w:t>(</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w:t>
      </w:r>
    </w:p>
    <w:p w14:paraId="3D8E5CF1"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w:t>
      </w:r>
    </w:p>
    <w:p w14:paraId="19906B69"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54755729"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 {</w:t>
      </w:r>
    </w:p>
    <w:p w14:paraId="349DACB1"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1FF6D240"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p>
    <w:p w14:paraId="5AECB3D2" w14:textId="77777777" w:rsidR="00B5306F" w:rsidRPr="00F21206" w:rsidRDefault="00B5306F" w:rsidP="00B5306F">
      <w:pPr>
        <w:shd w:val="clear" w:color="auto" w:fill="1E1E1E"/>
        <w:spacing w:after="240" w:line="285" w:lineRule="atLeast"/>
        <w:ind w:left="720"/>
        <w:rPr>
          <w:rFonts w:ascii="Consolas" w:eastAsia="Times New Roman" w:hAnsi="Consolas" w:cs="Times New Roman"/>
          <w:color w:val="D4D4D4"/>
          <w:sz w:val="21"/>
          <w:szCs w:val="21"/>
        </w:rPr>
      </w:pPr>
    </w:p>
    <w:p w14:paraId="45BB5F92"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404E4D8A"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17017762"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true</w:t>
      </w:r>
      <w:r w:rsidRPr="00F21206">
        <w:rPr>
          <w:rFonts w:ascii="Consolas" w:eastAsia="Times New Roman" w:hAnsi="Consolas" w:cs="Times New Roman"/>
          <w:color w:val="D4D4D4"/>
          <w:sz w:val="21"/>
          <w:szCs w:val="21"/>
        </w:rPr>
        <w:t>);</w:t>
      </w:r>
    </w:p>
    <w:p w14:paraId="2E4DB2AF"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75CCB35F"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w:t>
      </w:r>
    </w:p>
    <w:p w14:paraId="490A2E82"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do</w:t>
      </w:r>
      <w:r w:rsidRPr="00F21206">
        <w:rPr>
          <w:rFonts w:ascii="Consolas" w:eastAsia="Times New Roman" w:hAnsi="Consolas" w:cs="Times New Roman"/>
          <w:color w:val="D4D4D4"/>
          <w:sz w:val="21"/>
          <w:szCs w:val="21"/>
        </w:rPr>
        <w:t xml:space="preserve"> {</w:t>
      </w:r>
    </w:p>
    <w:p w14:paraId="26A719C1"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7393C37F"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C586C0"/>
          <w:sz w:val="21"/>
          <w:szCs w:val="21"/>
        </w:rPr>
        <w:t>while</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9CDCFE"/>
          <w:sz w:val="21"/>
          <w:szCs w:val="21"/>
        </w:rPr>
        <w:t>x</w:t>
      </w:r>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5</w:t>
      </w:r>
      <w:r w:rsidRPr="00F21206">
        <w:rPr>
          <w:rFonts w:ascii="Consolas" w:eastAsia="Times New Roman" w:hAnsi="Consolas" w:cs="Times New Roman"/>
          <w:color w:val="D4D4D4"/>
          <w:sz w:val="21"/>
          <w:szCs w:val="21"/>
        </w:rPr>
        <w:t xml:space="preserve">); </w:t>
      </w:r>
    </w:p>
    <w:p w14:paraId="06BFDCCC" w14:textId="77777777" w:rsidR="00B5306F" w:rsidRPr="00F21206" w:rsidRDefault="00B5306F" w:rsidP="00B5306F">
      <w:pPr>
        <w:shd w:val="clear" w:color="auto" w:fill="1E1E1E"/>
        <w:spacing w:after="240" w:line="285" w:lineRule="atLeast"/>
        <w:ind w:left="720"/>
        <w:rPr>
          <w:rFonts w:ascii="Consolas" w:eastAsia="Times New Roman" w:hAnsi="Consolas" w:cs="Times New Roman"/>
          <w:color w:val="D4D4D4"/>
          <w:sz w:val="21"/>
          <w:szCs w:val="21"/>
        </w:rPr>
      </w:pPr>
    </w:p>
    <w:p w14:paraId="098622C1"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&gt;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w:t>
      </w:r>
    </w:p>
    <w:p w14:paraId="79EFF2C4"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0541534D" w14:textId="77777777" w:rsidR="00B5306F" w:rsidRPr="00F2120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F21206">
        <w:rPr>
          <w:rFonts w:ascii="Consolas" w:eastAsia="Times New Roman" w:hAnsi="Consolas" w:cs="Times New Roman"/>
          <w:color w:val="C586C0"/>
          <w:sz w:val="21"/>
          <w:szCs w:val="21"/>
        </w:rPr>
        <w:t>for</w:t>
      </w:r>
      <w:r w:rsidRPr="00F21206">
        <w:rPr>
          <w:rFonts w:ascii="Consolas" w:eastAsia="Times New Roman" w:hAnsi="Consolas" w:cs="Times New Roman"/>
          <w:color w:val="D4D4D4"/>
          <w:sz w:val="21"/>
          <w:szCs w:val="21"/>
        </w:rPr>
        <w:t xml:space="preserve"> (</w:t>
      </w:r>
      <w:r w:rsidRPr="00F21206">
        <w:rPr>
          <w:rFonts w:ascii="Consolas" w:eastAsia="Times New Roman" w:hAnsi="Consolas" w:cs="Times New Roman"/>
          <w:color w:val="569CD6"/>
          <w:sz w:val="21"/>
          <w:szCs w:val="21"/>
        </w:rPr>
        <w:t>let</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 </w:t>
      </w:r>
      <w:r w:rsidRPr="00F21206">
        <w:rPr>
          <w:rFonts w:ascii="Consolas" w:eastAsia="Times New Roman" w:hAnsi="Consolas" w:cs="Times New Roman"/>
          <w:color w:val="B5CEA8"/>
          <w:sz w:val="21"/>
          <w:szCs w:val="21"/>
        </w:rPr>
        <w:t>0</w:t>
      </w:r>
      <w:r w:rsidRPr="00F21206">
        <w:rPr>
          <w:rFonts w:ascii="Consolas" w:eastAsia="Times New Roman" w:hAnsi="Consolas" w:cs="Times New Roman"/>
          <w:color w:val="D4D4D4"/>
          <w:sz w:val="21"/>
          <w:szCs w:val="21"/>
        </w:rPr>
        <w:t xml:space="preserve">; </w:t>
      </w:r>
      <w:proofErr w:type="spellStart"/>
      <w:r w:rsidRPr="00F21206">
        <w:rPr>
          <w:rFonts w:ascii="Consolas" w:eastAsia="Times New Roman" w:hAnsi="Consolas" w:cs="Times New Roman"/>
          <w:color w:val="9CDCFE"/>
          <w:sz w:val="21"/>
          <w:szCs w:val="21"/>
        </w:rPr>
        <w:t>i</w:t>
      </w:r>
      <w:proofErr w:type="spellEnd"/>
      <w:r w:rsidRPr="00F21206">
        <w:rPr>
          <w:rFonts w:ascii="Consolas" w:eastAsia="Times New Roman" w:hAnsi="Consolas" w:cs="Times New Roman"/>
          <w:color w:val="D4D4D4"/>
          <w:sz w:val="21"/>
          <w:szCs w:val="21"/>
        </w:rPr>
        <w:t xml:space="preserve"> &lt; </w:t>
      </w:r>
      <w:r w:rsidRPr="00F21206">
        <w:rPr>
          <w:rFonts w:ascii="Consolas" w:eastAsia="Times New Roman" w:hAnsi="Consolas" w:cs="Times New Roman"/>
          <w:color w:val="B5CEA8"/>
          <w:sz w:val="21"/>
          <w:szCs w:val="21"/>
        </w:rPr>
        <w:t>10</w:t>
      </w:r>
      <w:proofErr w:type="gramStart"/>
      <w:r w:rsidRPr="00F21206">
        <w:rPr>
          <w:rFonts w:ascii="Consolas" w:eastAsia="Times New Roman" w:hAnsi="Consolas" w:cs="Times New Roman"/>
          <w:color w:val="D4D4D4"/>
          <w:sz w:val="21"/>
          <w:szCs w:val="21"/>
        </w:rPr>
        <w:t>; )</w:t>
      </w:r>
      <w:proofErr w:type="gramEnd"/>
    </w:p>
    <w:p w14:paraId="36255B75" w14:textId="77777777" w:rsidR="00B5306F" w:rsidRDefault="00B5306F" w:rsidP="00B5306F">
      <w:pPr>
        <w:pStyle w:val="NoSpacing"/>
        <w:ind w:left="720"/>
        <w:rPr>
          <w:rFonts w:cstheme="minorHAnsi"/>
        </w:rPr>
      </w:pPr>
    </w:p>
    <w:p w14:paraId="523270F8" w14:textId="77777777" w:rsidR="00B5306F" w:rsidRDefault="00B5306F" w:rsidP="00B5306F">
      <w:pPr>
        <w:pStyle w:val="NoSpacing"/>
        <w:ind w:left="720"/>
        <w:rPr>
          <w:rFonts w:cstheme="minorHAnsi"/>
        </w:rPr>
      </w:pPr>
    </w:p>
    <w:p w14:paraId="7424AF49" w14:textId="77777777" w:rsidR="00B5306F" w:rsidRDefault="00B5306F" w:rsidP="00B5306F">
      <w:pPr>
        <w:pStyle w:val="NoSpacing"/>
        <w:ind w:left="720"/>
        <w:rPr>
          <w:rFonts w:cstheme="minorHAnsi"/>
        </w:rPr>
      </w:pPr>
    </w:p>
    <w:p w14:paraId="3E657184" w14:textId="77777777" w:rsidR="00B5306F" w:rsidRDefault="00B5306F" w:rsidP="00B5306F">
      <w:pPr>
        <w:pStyle w:val="NoSpacing"/>
        <w:ind w:left="720"/>
        <w:rPr>
          <w:rFonts w:cstheme="minorHAnsi"/>
        </w:rPr>
      </w:pPr>
    </w:p>
    <w:p w14:paraId="54C0A14E" w14:textId="77777777" w:rsidR="00B5306F" w:rsidRDefault="00B5306F" w:rsidP="00B5306F">
      <w:pPr>
        <w:pStyle w:val="NoSpacing"/>
        <w:ind w:left="720"/>
        <w:rPr>
          <w:rFonts w:cstheme="minorHAnsi"/>
        </w:rPr>
      </w:pPr>
    </w:p>
    <w:p w14:paraId="7CF90AB1" w14:textId="77777777" w:rsidR="00B5306F" w:rsidRDefault="00B5306F" w:rsidP="00B5306F">
      <w:pPr>
        <w:pStyle w:val="NoSpacing"/>
        <w:ind w:left="720"/>
        <w:rPr>
          <w:rFonts w:cstheme="minorHAnsi"/>
        </w:rPr>
      </w:pPr>
    </w:p>
    <w:p w14:paraId="791C34F0" w14:textId="77777777" w:rsidR="00B5306F" w:rsidRDefault="00B5306F" w:rsidP="00B5306F">
      <w:pPr>
        <w:pStyle w:val="NoSpacing"/>
        <w:ind w:left="720"/>
        <w:rPr>
          <w:rFonts w:cstheme="minorHAnsi"/>
        </w:rPr>
      </w:pPr>
    </w:p>
    <w:p w14:paraId="4A27D924" w14:textId="77777777" w:rsidR="00B5306F" w:rsidRDefault="00B5306F" w:rsidP="00B5306F">
      <w:pPr>
        <w:pStyle w:val="NoSpacing"/>
        <w:ind w:left="720"/>
        <w:rPr>
          <w:rFonts w:cstheme="minorHAnsi"/>
        </w:rPr>
      </w:pPr>
    </w:p>
    <w:p w14:paraId="75C220F4" w14:textId="77777777" w:rsidR="00B5306F" w:rsidRPr="00AF03EE" w:rsidRDefault="00B5306F" w:rsidP="00B5306F">
      <w:pPr>
        <w:pStyle w:val="NoSpacing"/>
        <w:numPr>
          <w:ilvl w:val="0"/>
          <w:numId w:val="12"/>
        </w:numPr>
        <w:rPr>
          <w:rFonts w:cstheme="minorHAnsi"/>
        </w:rPr>
      </w:pPr>
      <w:r w:rsidRPr="00AF03EE">
        <w:rPr>
          <w:rFonts w:cstheme="minorHAnsi"/>
          <w:b/>
          <w:bCs/>
          <w:color w:val="FF0000"/>
        </w:rPr>
        <w:t>in* operator</w:t>
      </w:r>
      <w:r w:rsidRPr="00AF03EE">
        <w:rPr>
          <w:rFonts w:cstheme="minorHAnsi"/>
        </w:rPr>
        <w:t xml:space="preserve"> - From </w:t>
      </w:r>
      <w:hyperlink r:id="rId38" w:history="1">
        <w:r w:rsidRPr="00AF03EE">
          <w:rPr>
            <w:rStyle w:val="Hyperlink"/>
            <w:rFonts w:cstheme="minorHAnsi"/>
          </w:rPr>
          <w:t>MDN</w:t>
        </w:r>
      </w:hyperlink>
      <w:r w:rsidRPr="00AF03EE">
        <w:rPr>
          <w:rFonts w:cstheme="minorHAnsi"/>
        </w:rPr>
        <w:t xml:space="preserve"> - </w:t>
      </w:r>
      <w:r w:rsidRPr="00AF03EE">
        <w:rPr>
          <w:rFonts w:cstheme="minorHAnsi"/>
          <w:color w:val="1B1B1B"/>
          <w:shd w:val="clear" w:color="auto" w:fill="FFFFFF"/>
        </w:rPr>
        <w:t>The </w:t>
      </w:r>
      <w:r w:rsidRPr="00AF03EE">
        <w:rPr>
          <w:rStyle w:val="HTMLCode"/>
          <w:rFonts w:asciiTheme="minorHAnsi" w:eastAsiaTheme="minorHAnsi" w:hAnsiTheme="minorHAnsi" w:cstheme="minorHAnsi"/>
          <w:b/>
          <w:bCs/>
          <w:color w:val="1B1B1B"/>
          <w:sz w:val="22"/>
          <w:szCs w:val="22"/>
          <w:shd w:val="clear" w:color="auto" w:fill="FFFFFF"/>
        </w:rPr>
        <w:t>in</w:t>
      </w:r>
      <w:r w:rsidRPr="00AF03EE">
        <w:rPr>
          <w:rStyle w:val="Strong"/>
          <w:rFonts w:cstheme="minorHAnsi"/>
          <w:color w:val="1B1B1B"/>
          <w:shd w:val="clear" w:color="auto" w:fill="FFFFFF"/>
        </w:rPr>
        <w:t> operator</w:t>
      </w:r>
      <w:r w:rsidRPr="00AF03EE">
        <w:rPr>
          <w:rFonts w:cstheme="minorHAnsi"/>
          <w:color w:val="1B1B1B"/>
          <w:shd w:val="clear" w:color="auto" w:fill="FFFFFF"/>
        </w:rPr>
        <w:t> returns </w:t>
      </w:r>
      <w:r w:rsidRPr="00AF03EE">
        <w:rPr>
          <w:rStyle w:val="HTMLCode"/>
          <w:rFonts w:asciiTheme="minorHAnsi" w:eastAsiaTheme="minorHAnsi" w:hAnsiTheme="minorHAnsi" w:cstheme="minorHAnsi"/>
          <w:color w:val="1B1B1B"/>
          <w:sz w:val="22"/>
          <w:szCs w:val="22"/>
        </w:rPr>
        <w:t>true</w:t>
      </w:r>
      <w:r w:rsidRPr="00AF03EE">
        <w:rPr>
          <w:rFonts w:cstheme="minorHAnsi"/>
          <w:color w:val="1B1B1B"/>
          <w:shd w:val="clear" w:color="auto" w:fill="FFFFFF"/>
        </w:rPr>
        <w:t> if the specified property is in the specified object or its prototype chain.</w:t>
      </w:r>
    </w:p>
    <w:p w14:paraId="3377198B" w14:textId="77777777" w:rsidR="00B5306F" w:rsidRPr="00AF03EE" w:rsidRDefault="00B5306F" w:rsidP="00B5306F">
      <w:pPr>
        <w:pStyle w:val="NoSpacing"/>
        <w:ind w:left="720"/>
        <w:rPr>
          <w:rFonts w:cstheme="minorHAnsi"/>
        </w:rPr>
      </w:pPr>
      <w:r w:rsidRPr="00AF03EE">
        <w:rPr>
          <w:rFonts w:cstheme="minorHAnsi"/>
        </w:rPr>
        <w:br/>
      </w:r>
      <w:r w:rsidRPr="00AF03EE">
        <w:rPr>
          <w:rFonts w:cstheme="minorHAnsi"/>
          <w:b/>
          <w:bCs/>
        </w:rPr>
        <w:t>Try it:</w:t>
      </w:r>
    </w:p>
    <w:p w14:paraId="7B1BA85C" w14:textId="77777777" w:rsidR="00B5306F" w:rsidRPr="00AF03EE" w:rsidRDefault="00B5306F" w:rsidP="00B5306F">
      <w:pPr>
        <w:pStyle w:val="NoSpacing"/>
        <w:ind w:left="720"/>
        <w:rPr>
          <w:rFonts w:cstheme="minorHAnsi"/>
        </w:rPr>
      </w:pPr>
    </w:p>
    <w:p w14:paraId="6F16BA78" w14:textId="77777777" w:rsidR="00B5306F" w:rsidRPr="00654AD1" w:rsidRDefault="00B5306F" w:rsidP="00B5306F">
      <w:pPr>
        <w:pStyle w:val="NoSpacing"/>
        <w:ind w:left="720"/>
        <w:rPr>
          <w:rFonts w:cstheme="minorHAnsi"/>
          <w:b/>
          <w:bCs/>
        </w:rPr>
      </w:pPr>
      <w:r w:rsidRPr="00654AD1">
        <w:rPr>
          <w:rFonts w:cstheme="minorHAnsi"/>
          <w:b/>
          <w:bCs/>
        </w:rPr>
        <w:t>JavaScript Demo: Expressions - in operator</w:t>
      </w:r>
    </w:p>
    <w:p w14:paraId="55FC80E8" w14:textId="77777777" w:rsidR="00B5306F" w:rsidRPr="00AF03EE" w:rsidRDefault="00B5306F" w:rsidP="00B5306F">
      <w:pPr>
        <w:pStyle w:val="NoSpacing"/>
        <w:ind w:left="720"/>
        <w:rPr>
          <w:rFonts w:cstheme="minorHAnsi"/>
        </w:rPr>
      </w:pPr>
    </w:p>
    <w:p w14:paraId="52EA3319" w14:textId="77777777" w:rsidR="00B5306F" w:rsidRPr="00AF03EE" w:rsidRDefault="00B5306F" w:rsidP="00B5306F">
      <w:pPr>
        <w:pStyle w:val="NoSpacing"/>
        <w:ind w:left="720"/>
        <w:rPr>
          <w:rFonts w:cstheme="minorHAnsi"/>
        </w:rPr>
      </w:pPr>
      <w:r w:rsidRPr="00AF03EE">
        <w:rPr>
          <w:rFonts w:cstheme="minorHAnsi"/>
        </w:rPr>
        <w:t xml:space="preserve">const car = </w:t>
      </w:r>
      <w:proofErr w:type="gramStart"/>
      <w:r w:rsidRPr="00AF03EE">
        <w:rPr>
          <w:rFonts w:cstheme="minorHAnsi"/>
        </w:rPr>
        <w:t>{ make</w:t>
      </w:r>
      <w:proofErr w:type="gramEnd"/>
      <w:r w:rsidRPr="00AF03EE">
        <w:rPr>
          <w:rFonts w:cstheme="minorHAnsi"/>
        </w:rPr>
        <w:t>: 'Honda', model: 'Accord', year: 1998 };</w:t>
      </w:r>
    </w:p>
    <w:p w14:paraId="7DB738B8" w14:textId="77777777" w:rsidR="00B5306F" w:rsidRPr="00AF03EE" w:rsidRDefault="00B5306F" w:rsidP="00B5306F">
      <w:pPr>
        <w:pStyle w:val="NoSpacing"/>
        <w:ind w:left="720"/>
        <w:rPr>
          <w:rFonts w:cstheme="minorHAnsi"/>
        </w:rPr>
      </w:pPr>
    </w:p>
    <w:p w14:paraId="7907E799" w14:textId="77777777" w:rsidR="00B5306F" w:rsidRPr="00AF03EE" w:rsidRDefault="00B5306F" w:rsidP="00B5306F">
      <w:pPr>
        <w:pStyle w:val="NoSpacing"/>
        <w:ind w:left="720"/>
        <w:rPr>
          <w:rFonts w:cstheme="minorHAnsi"/>
        </w:rPr>
      </w:pPr>
      <w:proofErr w:type="gramStart"/>
      <w:r w:rsidRPr="00AF03EE">
        <w:rPr>
          <w:rFonts w:cstheme="minorHAnsi"/>
        </w:rPr>
        <w:t>console.log(</w:t>
      </w:r>
      <w:proofErr w:type="gramEnd"/>
      <w:r w:rsidRPr="00AF03EE">
        <w:rPr>
          <w:rFonts w:cstheme="minorHAnsi"/>
        </w:rPr>
        <w:t>'make' in car);</w:t>
      </w:r>
    </w:p>
    <w:p w14:paraId="3F4CC30E" w14:textId="77777777" w:rsidR="00B5306F" w:rsidRPr="00AF03EE" w:rsidRDefault="00B5306F" w:rsidP="00B5306F">
      <w:pPr>
        <w:pStyle w:val="NoSpacing"/>
        <w:ind w:left="720"/>
        <w:rPr>
          <w:rFonts w:cstheme="minorHAnsi"/>
        </w:rPr>
      </w:pPr>
      <w:r w:rsidRPr="00AF03EE">
        <w:rPr>
          <w:rFonts w:cstheme="minorHAnsi"/>
        </w:rPr>
        <w:t>// expected output: true</w:t>
      </w:r>
    </w:p>
    <w:p w14:paraId="7EE3CE44" w14:textId="77777777" w:rsidR="00B5306F" w:rsidRPr="00AF03EE" w:rsidRDefault="00B5306F" w:rsidP="00B5306F">
      <w:pPr>
        <w:pStyle w:val="NoSpacing"/>
        <w:ind w:left="720"/>
        <w:rPr>
          <w:rFonts w:cstheme="minorHAnsi"/>
        </w:rPr>
      </w:pPr>
    </w:p>
    <w:p w14:paraId="046D1346" w14:textId="77777777" w:rsidR="00B5306F" w:rsidRPr="00AF03EE" w:rsidRDefault="00B5306F" w:rsidP="00B5306F">
      <w:pPr>
        <w:pStyle w:val="NoSpacing"/>
        <w:ind w:left="720"/>
        <w:rPr>
          <w:rFonts w:cstheme="minorHAnsi"/>
        </w:rPr>
      </w:pPr>
      <w:r w:rsidRPr="00AF03EE">
        <w:rPr>
          <w:rFonts w:cstheme="minorHAnsi"/>
        </w:rPr>
        <w:t xml:space="preserve">delete </w:t>
      </w:r>
      <w:proofErr w:type="spellStart"/>
      <w:proofErr w:type="gramStart"/>
      <w:r w:rsidRPr="00AF03EE">
        <w:rPr>
          <w:rFonts w:cstheme="minorHAnsi"/>
        </w:rPr>
        <w:t>car.make</w:t>
      </w:r>
      <w:proofErr w:type="spellEnd"/>
      <w:proofErr w:type="gramEnd"/>
      <w:r w:rsidRPr="00AF03EE">
        <w:rPr>
          <w:rFonts w:cstheme="minorHAnsi"/>
        </w:rPr>
        <w:t>;</w:t>
      </w:r>
    </w:p>
    <w:p w14:paraId="67890E9D" w14:textId="77777777" w:rsidR="00B5306F" w:rsidRPr="00AF03EE" w:rsidRDefault="00B5306F" w:rsidP="00B5306F">
      <w:pPr>
        <w:pStyle w:val="NoSpacing"/>
        <w:ind w:left="720"/>
        <w:rPr>
          <w:rFonts w:cstheme="minorHAnsi"/>
        </w:rPr>
      </w:pPr>
      <w:r w:rsidRPr="00AF03EE">
        <w:rPr>
          <w:rFonts w:cstheme="minorHAnsi"/>
        </w:rPr>
        <w:t>if ('make' in car === false) {</w:t>
      </w:r>
    </w:p>
    <w:p w14:paraId="100280FE" w14:textId="77777777" w:rsidR="00B5306F" w:rsidRPr="00AF03EE" w:rsidRDefault="00B5306F" w:rsidP="00B5306F">
      <w:pPr>
        <w:pStyle w:val="NoSpacing"/>
        <w:ind w:left="720"/>
        <w:rPr>
          <w:rFonts w:cstheme="minorHAnsi"/>
        </w:rPr>
      </w:pPr>
      <w:r w:rsidRPr="00AF03EE">
        <w:rPr>
          <w:rFonts w:cstheme="minorHAnsi"/>
        </w:rPr>
        <w:t xml:space="preserve">  </w:t>
      </w:r>
      <w:proofErr w:type="spellStart"/>
      <w:proofErr w:type="gramStart"/>
      <w:r w:rsidRPr="00AF03EE">
        <w:rPr>
          <w:rFonts w:cstheme="minorHAnsi"/>
        </w:rPr>
        <w:t>car.make</w:t>
      </w:r>
      <w:proofErr w:type="spellEnd"/>
      <w:proofErr w:type="gramEnd"/>
      <w:r w:rsidRPr="00AF03EE">
        <w:rPr>
          <w:rFonts w:cstheme="minorHAnsi"/>
        </w:rPr>
        <w:t xml:space="preserve"> = 'Suzuki';</w:t>
      </w:r>
    </w:p>
    <w:p w14:paraId="4B1B4F96" w14:textId="77777777" w:rsidR="00B5306F" w:rsidRPr="00AF03EE" w:rsidRDefault="00B5306F" w:rsidP="00B5306F">
      <w:pPr>
        <w:pStyle w:val="NoSpacing"/>
        <w:ind w:left="720"/>
        <w:rPr>
          <w:rFonts w:cstheme="minorHAnsi"/>
        </w:rPr>
      </w:pPr>
      <w:r w:rsidRPr="00AF03EE">
        <w:rPr>
          <w:rFonts w:cstheme="minorHAnsi"/>
        </w:rPr>
        <w:t>}</w:t>
      </w:r>
    </w:p>
    <w:p w14:paraId="71C919FC" w14:textId="77777777" w:rsidR="00B5306F" w:rsidRPr="00AF03EE" w:rsidRDefault="00B5306F" w:rsidP="00B5306F">
      <w:pPr>
        <w:pStyle w:val="NoSpacing"/>
        <w:ind w:left="720"/>
        <w:rPr>
          <w:rFonts w:cstheme="minorHAnsi"/>
        </w:rPr>
      </w:pPr>
    </w:p>
    <w:p w14:paraId="4AF6D959" w14:textId="77777777" w:rsidR="00B5306F" w:rsidRPr="00AF03EE" w:rsidRDefault="00B5306F" w:rsidP="00B5306F">
      <w:pPr>
        <w:pStyle w:val="NoSpacing"/>
        <w:ind w:left="720"/>
        <w:rPr>
          <w:rFonts w:cstheme="minorHAnsi"/>
        </w:rPr>
      </w:pPr>
      <w:r w:rsidRPr="00AF03EE">
        <w:rPr>
          <w:rFonts w:cstheme="minorHAnsi"/>
        </w:rPr>
        <w:lastRenderedPageBreak/>
        <w:t>console.log(</w:t>
      </w:r>
      <w:proofErr w:type="spellStart"/>
      <w:proofErr w:type="gramStart"/>
      <w:r w:rsidRPr="00AF03EE">
        <w:rPr>
          <w:rFonts w:cstheme="minorHAnsi"/>
        </w:rPr>
        <w:t>car.make</w:t>
      </w:r>
      <w:proofErr w:type="spellEnd"/>
      <w:proofErr w:type="gramEnd"/>
      <w:r w:rsidRPr="00AF03EE">
        <w:rPr>
          <w:rFonts w:cstheme="minorHAnsi"/>
        </w:rPr>
        <w:t>);</w:t>
      </w:r>
    </w:p>
    <w:p w14:paraId="7AFD0E75" w14:textId="77777777" w:rsidR="00B5306F" w:rsidRPr="00AF03EE" w:rsidRDefault="00B5306F" w:rsidP="00B5306F">
      <w:pPr>
        <w:pStyle w:val="NoSpacing"/>
        <w:ind w:left="720"/>
        <w:rPr>
          <w:rFonts w:cstheme="minorHAnsi"/>
        </w:rPr>
      </w:pPr>
      <w:r w:rsidRPr="00AF03EE">
        <w:rPr>
          <w:rFonts w:cstheme="minorHAnsi"/>
        </w:rPr>
        <w:t>// expected output: "Suzuki"</w:t>
      </w:r>
    </w:p>
    <w:p w14:paraId="5920AA9E" w14:textId="77777777" w:rsidR="00B5306F" w:rsidRPr="00AF03EE" w:rsidRDefault="00B5306F" w:rsidP="00B5306F">
      <w:pPr>
        <w:pStyle w:val="NoSpacing"/>
        <w:ind w:left="720"/>
        <w:rPr>
          <w:rFonts w:cstheme="minorHAnsi"/>
        </w:rPr>
      </w:pPr>
    </w:p>
    <w:p w14:paraId="553E6303" w14:textId="77777777" w:rsidR="00B5306F" w:rsidRPr="00AF03EE" w:rsidRDefault="00B5306F" w:rsidP="00B5306F">
      <w:pPr>
        <w:pStyle w:val="NoSpacing"/>
        <w:ind w:left="720"/>
        <w:rPr>
          <w:rFonts w:cstheme="minorHAnsi"/>
        </w:rPr>
      </w:pPr>
      <w:r w:rsidRPr="00AF03EE">
        <w:rPr>
          <w:rFonts w:cstheme="minorHAnsi"/>
          <w:b/>
          <w:bCs/>
        </w:rPr>
        <w:t>Output:</w:t>
      </w:r>
    </w:p>
    <w:p w14:paraId="55694E58" w14:textId="77777777" w:rsidR="00B5306F" w:rsidRPr="00654AD1" w:rsidRDefault="00B5306F" w:rsidP="00B5306F">
      <w:pPr>
        <w:pStyle w:val="NoSpacing"/>
        <w:ind w:left="720"/>
        <w:rPr>
          <w:rFonts w:cstheme="minorHAnsi"/>
        </w:rPr>
      </w:pPr>
      <w:r w:rsidRPr="00654AD1">
        <w:rPr>
          <w:rFonts w:cstheme="minorHAnsi"/>
        </w:rPr>
        <w:t>&gt; true</w:t>
      </w:r>
    </w:p>
    <w:p w14:paraId="43EF6128" w14:textId="77777777" w:rsidR="00B5306F" w:rsidRPr="00AF03EE" w:rsidRDefault="00B5306F" w:rsidP="00B5306F">
      <w:pPr>
        <w:pStyle w:val="NoSpacing"/>
        <w:ind w:left="720"/>
        <w:rPr>
          <w:rFonts w:cstheme="minorHAnsi"/>
        </w:rPr>
      </w:pPr>
      <w:r w:rsidRPr="00AF03EE">
        <w:rPr>
          <w:rFonts w:cstheme="minorHAnsi"/>
        </w:rPr>
        <w:t>&gt; "Suzuki"</w:t>
      </w:r>
    </w:p>
    <w:p w14:paraId="516F178B" w14:textId="77777777" w:rsidR="00B5306F" w:rsidRPr="00AF03EE" w:rsidRDefault="00B5306F" w:rsidP="00B5306F">
      <w:pPr>
        <w:pStyle w:val="NoSpacing"/>
        <w:ind w:left="720"/>
        <w:rPr>
          <w:rFonts w:cstheme="minorHAnsi"/>
        </w:rPr>
      </w:pPr>
    </w:p>
    <w:p w14:paraId="2DE70B6F" w14:textId="77777777" w:rsidR="00B5306F" w:rsidRPr="00AF03EE" w:rsidRDefault="00B5306F" w:rsidP="00B5306F">
      <w:pPr>
        <w:pStyle w:val="NoSpacing"/>
        <w:ind w:left="720"/>
        <w:rPr>
          <w:rFonts w:cstheme="minorHAnsi"/>
        </w:rPr>
      </w:pPr>
    </w:p>
    <w:p w14:paraId="13AE764C" w14:textId="77777777" w:rsidR="00B5306F" w:rsidRPr="00AF03EE" w:rsidRDefault="00B5306F" w:rsidP="00B5306F">
      <w:pPr>
        <w:pStyle w:val="NoSpacing"/>
        <w:ind w:left="720"/>
        <w:rPr>
          <w:rFonts w:cstheme="minorHAnsi"/>
        </w:rPr>
      </w:pPr>
      <w:r w:rsidRPr="00AF03EE">
        <w:rPr>
          <w:rFonts w:cstheme="minorHAnsi"/>
          <w:b/>
          <w:bCs/>
        </w:rPr>
        <w:t>Syntax:</w:t>
      </w:r>
    </w:p>
    <w:p w14:paraId="26FCF456" w14:textId="77777777" w:rsidR="00B5306F" w:rsidRPr="00AF03EE" w:rsidRDefault="00B5306F" w:rsidP="00B5306F">
      <w:pPr>
        <w:pStyle w:val="NoSpacing"/>
        <w:ind w:left="720"/>
        <w:rPr>
          <w:rFonts w:cstheme="minorHAnsi"/>
        </w:rPr>
      </w:pPr>
      <w:r w:rsidRPr="00AF03EE">
        <w:rPr>
          <w:rFonts w:cstheme="minorHAnsi"/>
        </w:rPr>
        <w:t xml:space="preserve">prop </w:t>
      </w:r>
      <w:r w:rsidRPr="00AF03EE">
        <w:rPr>
          <w:rFonts w:cstheme="minorHAnsi"/>
          <w:b/>
          <w:bCs/>
        </w:rPr>
        <w:t>in</w:t>
      </w:r>
      <w:r w:rsidRPr="00AF03EE">
        <w:rPr>
          <w:rFonts w:cstheme="minorHAnsi"/>
        </w:rPr>
        <w:t xml:space="preserve"> object</w:t>
      </w:r>
    </w:p>
    <w:p w14:paraId="51365FF5" w14:textId="77777777" w:rsidR="00B5306F" w:rsidRPr="00AF03EE" w:rsidRDefault="00B5306F" w:rsidP="00B5306F">
      <w:pPr>
        <w:pStyle w:val="NoSpacing"/>
        <w:ind w:left="720"/>
        <w:rPr>
          <w:rFonts w:cstheme="minorHAnsi"/>
        </w:rPr>
      </w:pPr>
      <w:r w:rsidRPr="00AF03EE">
        <w:rPr>
          <w:rFonts w:cstheme="minorHAnsi"/>
        </w:rPr>
        <w:br/>
      </w:r>
    </w:p>
    <w:p w14:paraId="2E0C163E" w14:textId="77777777" w:rsidR="00B5306F" w:rsidRPr="00AF03EE" w:rsidRDefault="00B5306F" w:rsidP="00B5306F">
      <w:pPr>
        <w:pStyle w:val="NoSpacing"/>
        <w:ind w:left="720"/>
        <w:rPr>
          <w:rFonts w:cstheme="minorHAnsi"/>
        </w:rPr>
      </w:pPr>
      <w:r w:rsidRPr="00AF03EE">
        <w:rPr>
          <w:rFonts w:cstheme="minorHAnsi"/>
          <w:b/>
          <w:bCs/>
        </w:rPr>
        <w:t>Parameters</w:t>
      </w:r>
    </w:p>
    <w:p w14:paraId="20BE1301" w14:textId="77777777" w:rsidR="00B5306F" w:rsidRPr="00654AD1" w:rsidRDefault="00B5306F" w:rsidP="00B5306F">
      <w:pPr>
        <w:pStyle w:val="NoSpacing"/>
        <w:ind w:left="720"/>
        <w:rPr>
          <w:rFonts w:cstheme="minorHAnsi"/>
          <w:b/>
          <w:bCs/>
        </w:rPr>
      </w:pPr>
      <w:r w:rsidRPr="00654AD1">
        <w:rPr>
          <w:rFonts w:cstheme="minorHAnsi"/>
          <w:b/>
          <w:bCs/>
        </w:rPr>
        <w:t>prop</w:t>
      </w:r>
    </w:p>
    <w:p w14:paraId="36EBD5F8" w14:textId="77777777" w:rsidR="00B5306F" w:rsidRPr="00654AD1" w:rsidRDefault="00B5306F" w:rsidP="00B5306F">
      <w:pPr>
        <w:pStyle w:val="NoSpacing"/>
        <w:ind w:left="720"/>
        <w:rPr>
          <w:rFonts w:cstheme="minorHAnsi"/>
        </w:rPr>
      </w:pPr>
      <w:r w:rsidRPr="00654AD1">
        <w:rPr>
          <w:rFonts w:cstheme="minorHAnsi"/>
        </w:rPr>
        <w:t>A string or symbol representing a property name or array index (non-symbols will be coerced to strings).</w:t>
      </w:r>
    </w:p>
    <w:p w14:paraId="107C6550" w14:textId="77777777" w:rsidR="00B5306F" w:rsidRPr="00AF03EE" w:rsidRDefault="00B5306F" w:rsidP="00B5306F">
      <w:pPr>
        <w:pStyle w:val="NoSpacing"/>
        <w:ind w:left="720"/>
        <w:rPr>
          <w:rFonts w:cstheme="minorHAnsi"/>
          <w:b/>
          <w:bCs/>
        </w:rPr>
      </w:pPr>
    </w:p>
    <w:p w14:paraId="0F4755DA" w14:textId="77777777" w:rsidR="00B5306F" w:rsidRPr="00654AD1" w:rsidRDefault="00B5306F" w:rsidP="00B5306F">
      <w:pPr>
        <w:pStyle w:val="NoSpacing"/>
        <w:ind w:left="720"/>
        <w:rPr>
          <w:rFonts w:cstheme="minorHAnsi"/>
          <w:b/>
          <w:bCs/>
        </w:rPr>
      </w:pPr>
      <w:r w:rsidRPr="00654AD1">
        <w:rPr>
          <w:rFonts w:cstheme="minorHAnsi"/>
          <w:b/>
          <w:bCs/>
        </w:rPr>
        <w:t>object</w:t>
      </w:r>
    </w:p>
    <w:p w14:paraId="3EB550FB" w14:textId="77777777" w:rsidR="00B5306F" w:rsidRPr="00654AD1" w:rsidRDefault="00B5306F" w:rsidP="00B5306F">
      <w:pPr>
        <w:pStyle w:val="NoSpacing"/>
        <w:ind w:left="720"/>
        <w:rPr>
          <w:rFonts w:cstheme="minorHAnsi"/>
        </w:rPr>
      </w:pPr>
      <w:r w:rsidRPr="00654AD1">
        <w:rPr>
          <w:rFonts w:cstheme="minorHAnsi"/>
        </w:rPr>
        <w:t>Object to check if it (or its prototype chain) contains the property with specified name (prop).</w:t>
      </w:r>
    </w:p>
    <w:p w14:paraId="4CF07D48" w14:textId="77777777" w:rsidR="00B5306F" w:rsidRPr="00AF03EE" w:rsidRDefault="00B5306F" w:rsidP="00B5306F">
      <w:pPr>
        <w:pStyle w:val="NoSpacing"/>
        <w:ind w:left="720"/>
        <w:rPr>
          <w:rFonts w:cstheme="minorHAnsi"/>
        </w:rPr>
      </w:pPr>
      <w:r w:rsidRPr="00AF03EE">
        <w:rPr>
          <w:rFonts w:cstheme="minorHAnsi"/>
        </w:rPr>
        <w:br/>
      </w:r>
      <w:r w:rsidRPr="00AF03EE">
        <w:rPr>
          <w:rFonts w:cstheme="minorHAnsi"/>
        </w:rPr>
        <w:br/>
      </w:r>
      <w:r w:rsidRPr="00AF03EE">
        <w:rPr>
          <w:rFonts w:cstheme="minorHAnsi"/>
          <w:b/>
          <w:bCs/>
        </w:rPr>
        <w:t>Examples:</w:t>
      </w:r>
    </w:p>
    <w:p w14:paraId="410313AA" w14:textId="77777777" w:rsidR="00B5306F" w:rsidRPr="00AF03EE" w:rsidRDefault="00B5306F" w:rsidP="00B5306F">
      <w:pPr>
        <w:pStyle w:val="NoSpacing"/>
        <w:ind w:left="720"/>
        <w:rPr>
          <w:rFonts w:cstheme="minorHAnsi"/>
        </w:rPr>
      </w:pPr>
    </w:p>
    <w:p w14:paraId="2E1638CD" w14:textId="77777777" w:rsidR="00B5306F" w:rsidRPr="00AF03EE" w:rsidRDefault="00B5306F" w:rsidP="00B5306F">
      <w:pPr>
        <w:pStyle w:val="NoSpacing"/>
        <w:ind w:left="720"/>
        <w:rPr>
          <w:rFonts w:cstheme="minorHAnsi"/>
        </w:rPr>
      </w:pPr>
      <w:r w:rsidRPr="00AF03EE">
        <w:rPr>
          <w:rFonts w:cstheme="minorHAnsi"/>
          <w:b/>
          <w:bCs/>
        </w:rPr>
        <w:t>Basic usage</w:t>
      </w:r>
    </w:p>
    <w:p w14:paraId="258DD45C" w14:textId="77777777" w:rsidR="00B5306F" w:rsidRPr="00AF03EE" w:rsidRDefault="00B5306F" w:rsidP="00B5306F">
      <w:pPr>
        <w:pStyle w:val="NoSpacing"/>
        <w:ind w:left="720"/>
        <w:rPr>
          <w:rFonts w:cstheme="minorHAnsi"/>
        </w:rPr>
      </w:pPr>
    </w:p>
    <w:p w14:paraId="4D1896A0" w14:textId="77777777" w:rsidR="00B5306F" w:rsidRPr="00AF03EE" w:rsidRDefault="00B5306F" w:rsidP="00B5306F">
      <w:pPr>
        <w:pStyle w:val="NoSpacing"/>
        <w:ind w:left="720"/>
        <w:rPr>
          <w:rFonts w:cstheme="minorHAnsi"/>
          <w:color w:val="1B1B1B"/>
          <w:shd w:val="clear" w:color="auto" w:fill="FFFFFF"/>
        </w:rPr>
      </w:pPr>
      <w:r w:rsidRPr="00AF03EE">
        <w:rPr>
          <w:rFonts w:cstheme="minorHAnsi"/>
          <w:color w:val="1B1B1B"/>
          <w:shd w:val="clear" w:color="auto" w:fill="FFFFFF"/>
        </w:rPr>
        <w:t>The following examples show some uses of the </w:t>
      </w:r>
      <w:r w:rsidRPr="00AF03EE">
        <w:rPr>
          <w:rStyle w:val="HTMLCode"/>
          <w:rFonts w:asciiTheme="minorHAnsi" w:eastAsiaTheme="minorHAnsi" w:hAnsiTheme="minorHAnsi" w:cstheme="minorHAnsi"/>
          <w:b/>
          <w:bCs/>
          <w:color w:val="1B1B1B"/>
          <w:sz w:val="22"/>
          <w:szCs w:val="22"/>
        </w:rPr>
        <w:t>in</w:t>
      </w:r>
      <w:r w:rsidRPr="00AF03EE">
        <w:rPr>
          <w:rFonts w:cstheme="minorHAnsi"/>
          <w:color w:val="1B1B1B"/>
          <w:shd w:val="clear" w:color="auto" w:fill="FFFFFF"/>
        </w:rPr>
        <w:t> operator.</w:t>
      </w:r>
    </w:p>
    <w:p w14:paraId="435763B9" w14:textId="77777777" w:rsidR="00B5306F" w:rsidRPr="00AF03EE" w:rsidRDefault="00B5306F" w:rsidP="00B5306F">
      <w:pPr>
        <w:pStyle w:val="NoSpacing"/>
        <w:ind w:left="1440"/>
        <w:rPr>
          <w:rFonts w:cstheme="minorHAnsi"/>
          <w:color w:val="1B1B1B"/>
          <w:shd w:val="clear" w:color="auto" w:fill="FFFFFF"/>
        </w:rPr>
      </w:pPr>
    </w:p>
    <w:p w14:paraId="0A9983C1"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Arrays</w:t>
      </w:r>
    </w:p>
    <w:p w14:paraId="3E604AE5"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['redwood',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'cedar',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'oak',</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'maple']</w:t>
      </w:r>
    </w:p>
    <w:p w14:paraId="0F260D7C"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0</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41DFFCCD"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3</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w:t>
      </w:r>
    </w:p>
    <w:p w14:paraId="48F22B80"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6</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w:t>
      </w:r>
    </w:p>
    <w:p w14:paraId="0D7B9DFA"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'bay'</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false (you must specify the index number, not the value at that index)</w:t>
      </w:r>
    </w:p>
    <w:p w14:paraId="5A683671"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'length'</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returns true (length is an Array property)</w:t>
      </w:r>
    </w:p>
    <w:p w14:paraId="6AFD76D9"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proofErr w:type="spellStart"/>
      <w:r w:rsidRPr="00AF03EE">
        <w:rPr>
          <w:rStyle w:val="HTMLCode"/>
          <w:rFonts w:asciiTheme="minorHAnsi" w:eastAsiaTheme="majorEastAsia" w:hAnsiTheme="minorHAnsi" w:cstheme="minorHAnsi"/>
          <w:color w:val="1B1B1B"/>
          <w:sz w:val="22"/>
          <w:szCs w:val="22"/>
        </w:rPr>
        <w:t>Symbol</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iterator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trees </w:t>
      </w:r>
      <w:r w:rsidRPr="00AF03EE">
        <w:rPr>
          <w:rStyle w:val="token"/>
          <w:rFonts w:asciiTheme="minorHAnsi" w:hAnsiTheme="minorHAnsi" w:cstheme="minorHAnsi"/>
          <w:color w:val="1B1B1B"/>
          <w:sz w:val="22"/>
          <w:szCs w:val="22"/>
        </w:rPr>
        <w:t xml:space="preserve">// returns true (arrays are </w:t>
      </w:r>
      <w:proofErr w:type="spellStart"/>
      <w:r w:rsidRPr="00AF03EE">
        <w:rPr>
          <w:rStyle w:val="token"/>
          <w:rFonts w:asciiTheme="minorHAnsi" w:hAnsiTheme="minorHAnsi" w:cstheme="minorHAnsi"/>
          <w:color w:val="1B1B1B"/>
          <w:sz w:val="22"/>
          <w:szCs w:val="22"/>
        </w:rPr>
        <w:t>iterable</w:t>
      </w:r>
      <w:proofErr w:type="spellEnd"/>
      <w:r w:rsidRPr="00AF03EE">
        <w:rPr>
          <w:rStyle w:val="token"/>
          <w:rFonts w:asciiTheme="minorHAnsi" w:hAnsiTheme="minorHAnsi" w:cstheme="minorHAnsi"/>
          <w:color w:val="1B1B1B"/>
          <w:sz w:val="22"/>
          <w:szCs w:val="22"/>
        </w:rPr>
        <w:t>, works only in ES2015+)</w:t>
      </w:r>
    </w:p>
    <w:p w14:paraId="18C54EF5"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p>
    <w:p w14:paraId="6472C4AC"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Predefined objects</w:t>
      </w:r>
    </w:p>
    <w:p w14:paraId="21EFF91E"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'PI'</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Math          </w:t>
      </w:r>
      <w:r w:rsidRPr="00AF03EE">
        <w:rPr>
          <w:rStyle w:val="token"/>
          <w:rFonts w:asciiTheme="minorHAnsi" w:hAnsiTheme="minorHAnsi" w:cstheme="minorHAnsi"/>
          <w:color w:val="1B1B1B"/>
          <w:sz w:val="22"/>
          <w:szCs w:val="22"/>
        </w:rPr>
        <w:t>// returns true</w:t>
      </w:r>
    </w:p>
    <w:p w14:paraId="0E34A654"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p>
    <w:p w14:paraId="14DDA15C"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 Custom objects</w:t>
      </w:r>
    </w:p>
    <w:p w14:paraId="15840CC8"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let</w:t>
      </w:r>
      <w:r w:rsidRPr="00AF03EE">
        <w:rPr>
          <w:rStyle w:val="HTMLCode"/>
          <w:rFonts w:asciiTheme="minorHAnsi" w:eastAsiaTheme="majorEastAsia" w:hAnsiTheme="minorHAnsi" w:cstheme="minorHAnsi"/>
          <w:color w:val="1B1B1B"/>
          <w:sz w:val="22"/>
          <w:szCs w:val="22"/>
        </w:rPr>
        <w:t xml:space="preserve"> </w:t>
      </w:r>
      <w:proofErr w:type="spellStart"/>
      <w:r w:rsidRPr="00AF03EE">
        <w:rPr>
          <w:rStyle w:val="HTMLCode"/>
          <w:rFonts w:asciiTheme="minorHAnsi" w:eastAsiaTheme="majorEastAsia" w:hAnsiTheme="minorHAnsi" w:cstheme="minorHAnsi"/>
          <w:color w:val="1B1B1B"/>
          <w:sz w:val="22"/>
          <w:szCs w:val="22"/>
        </w:rPr>
        <w:t>mycar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'Honda',</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'Accord',</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year:</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1998}</w:t>
      </w:r>
    </w:p>
    <w:p w14:paraId="05EB1DA4" w14:textId="77777777" w:rsidR="00B5306F" w:rsidRPr="00AF03EE" w:rsidRDefault="00B5306F" w:rsidP="00B5306F">
      <w:pPr>
        <w:pStyle w:val="HTMLPreformatted"/>
        <w:ind w:left="720"/>
        <w:rPr>
          <w:rStyle w:val="HTMLCode"/>
          <w:rFonts w:asciiTheme="minorHAnsi" w:eastAsiaTheme="majorEastAsia" w:hAnsiTheme="minorHAnsi" w:cstheme="minorHAnsi"/>
          <w:color w:val="1B1B1B"/>
          <w:sz w:val="22"/>
          <w:szCs w:val="22"/>
        </w:rPr>
      </w:pPr>
      <w:r w:rsidRPr="00AF03EE">
        <w:rPr>
          <w:rStyle w:val="token"/>
          <w:rFonts w:asciiTheme="minorHAnsi" w:hAnsiTheme="minorHAnsi" w:cstheme="minorHAnsi"/>
          <w:color w:val="1B1B1B"/>
          <w:sz w:val="22"/>
          <w:szCs w:val="22"/>
        </w:rPr>
        <w:t>'make'</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w:t>
      </w:r>
      <w:proofErr w:type="spellStart"/>
      <w:proofErr w:type="gramStart"/>
      <w:r w:rsidRPr="00AF03EE">
        <w:rPr>
          <w:rStyle w:val="HTMLCode"/>
          <w:rFonts w:asciiTheme="minorHAnsi" w:eastAsiaTheme="majorEastAsia" w:hAnsiTheme="minorHAnsi" w:cstheme="minorHAnsi"/>
          <w:color w:val="1B1B1B"/>
          <w:sz w:val="22"/>
          <w:szCs w:val="22"/>
        </w:rPr>
        <w:t>mycar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w:t>
      </w:r>
      <w:proofErr w:type="gramEnd"/>
      <w:r w:rsidRPr="00AF03EE">
        <w:rPr>
          <w:rStyle w:val="token"/>
          <w:rFonts w:asciiTheme="minorHAnsi" w:hAnsiTheme="minorHAnsi" w:cstheme="minorHAnsi"/>
          <w:color w:val="1B1B1B"/>
          <w:sz w:val="22"/>
          <w:szCs w:val="22"/>
        </w:rPr>
        <w:t>/ returns true</w:t>
      </w:r>
    </w:p>
    <w:p w14:paraId="27DCCCE9" w14:textId="77777777" w:rsidR="00B5306F" w:rsidRPr="00AF03EE" w:rsidRDefault="00B5306F" w:rsidP="00B5306F">
      <w:pPr>
        <w:pStyle w:val="HTMLPreformatted"/>
        <w:ind w:left="720"/>
        <w:rPr>
          <w:rStyle w:val="token"/>
          <w:rFonts w:asciiTheme="minorHAnsi" w:hAnsiTheme="minorHAnsi" w:cstheme="minorHAnsi"/>
          <w:color w:val="1B1B1B"/>
          <w:sz w:val="22"/>
          <w:szCs w:val="22"/>
        </w:rPr>
      </w:pPr>
      <w:r w:rsidRPr="00AF03EE">
        <w:rPr>
          <w:rStyle w:val="token"/>
          <w:rFonts w:asciiTheme="minorHAnsi" w:hAnsiTheme="minorHAnsi" w:cstheme="minorHAnsi"/>
          <w:color w:val="1B1B1B"/>
          <w:sz w:val="22"/>
          <w:szCs w:val="22"/>
        </w:rPr>
        <w:t>'model'</w:t>
      </w:r>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in</w:t>
      </w:r>
      <w:r w:rsidRPr="00AF03EE">
        <w:rPr>
          <w:rStyle w:val="HTMLCode"/>
          <w:rFonts w:asciiTheme="minorHAnsi" w:eastAsiaTheme="majorEastAsia" w:hAnsiTheme="minorHAnsi" w:cstheme="minorHAnsi"/>
          <w:color w:val="1B1B1B"/>
          <w:sz w:val="22"/>
          <w:szCs w:val="22"/>
        </w:rPr>
        <w:t xml:space="preserve"> </w:t>
      </w:r>
      <w:proofErr w:type="spellStart"/>
      <w:r w:rsidRPr="00AF03EE">
        <w:rPr>
          <w:rStyle w:val="HTMLCode"/>
          <w:rFonts w:asciiTheme="minorHAnsi" w:eastAsiaTheme="majorEastAsia" w:hAnsiTheme="minorHAnsi" w:cstheme="minorHAnsi"/>
          <w:color w:val="1B1B1B"/>
          <w:sz w:val="22"/>
          <w:szCs w:val="22"/>
        </w:rPr>
        <w:t>mycar</w:t>
      </w:r>
      <w:proofErr w:type="spellEnd"/>
      <w:r w:rsidRPr="00AF03EE">
        <w:rPr>
          <w:rStyle w:val="HTMLCode"/>
          <w:rFonts w:asciiTheme="minorHAnsi" w:eastAsiaTheme="majorEastAsia" w:hAnsiTheme="minorHAnsi" w:cstheme="minorHAnsi"/>
          <w:color w:val="1B1B1B"/>
          <w:sz w:val="22"/>
          <w:szCs w:val="22"/>
        </w:rPr>
        <w:t xml:space="preserve"> </w:t>
      </w:r>
      <w:r w:rsidRPr="00AF03EE">
        <w:rPr>
          <w:rStyle w:val="token"/>
          <w:rFonts w:asciiTheme="minorHAnsi" w:hAnsiTheme="minorHAnsi" w:cstheme="minorHAnsi"/>
          <w:color w:val="1B1B1B"/>
          <w:sz w:val="22"/>
          <w:szCs w:val="22"/>
        </w:rPr>
        <w:t>// returns true</w:t>
      </w:r>
    </w:p>
    <w:p w14:paraId="5CADC030" w14:textId="77777777" w:rsidR="00B5306F" w:rsidRPr="00AF03EE" w:rsidRDefault="00B5306F" w:rsidP="00B5306F">
      <w:pPr>
        <w:pStyle w:val="HTMLPreformatted"/>
        <w:ind w:left="720"/>
        <w:rPr>
          <w:rStyle w:val="token"/>
          <w:rFonts w:asciiTheme="minorHAnsi" w:hAnsiTheme="minorHAnsi" w:cstheme="minorHAnsi"/>
          <w:color w:val="1B1B1B"/>
          <w:sz w:val="22"/>
          <w:szCs w:val="22"/>
        </w:rPr>
      </w:pPr>
    </w:p>
    <w:p w14:paraId="10B2DE76" w14:textId="77777777" w:rsidR="00B5306F" w:rsidRPr="00AF03EE" w:rsidRDefault="00B5306F" w:rsidP="00B5306F">
      <w:pPr>
        <w:pStyle w:val="HTMLPreformatted"/>
        <w:ind w:left="720"/>
        <w:rPr>
          <w:rStyle w:val="token"/>
          <w:rFonts w:asciiTheme="minorHAnsi" w:hAnsiTheme="minorHAnsi" w:cstheme="minorHAnsi"/>
          <w:color w:val="1B1B1B"/>
          <w:sz w:val="22"/>
          <w:szCs w:val="22"/>
        </w:rPr>
      </w:pPr>
    </w:p>
    <w:p w14:paraId="390D135C"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You must specify an object on the right side of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For example, you can specify a string created with the </w:t>
      </w:r>
      <w:r w:rsidRPr="00AF03EE">
        <w:rPr>
          <w:rStyle w:val="HTMLCode"/>
          <w:rFonts w:asciiTheme="minorHAnsi" w:eastAsiaTheme="majorEastAsia" w:hAnsiTheme="minorHAnsi" w:cstheme="minorHAnsi"/>
          <w:b/>
          <w:bCs/>
          <w:color w:val="1B1B1B"/>
          <w:sz w:val="22"/>
          <w:szCs w:val="22"/>
        </w:rPr>
        <w:t>String</w:t>
      </w:r>
      <w:r w:rsidRPr="00AF03EE">
        <w:rPr>
          <w:rFonts w:asciiTheme="minorHAnsi" w:hAnsiTheme="minorHAnsi" w:cstheme="minorHAnsi"/>
          <w:color w:val="1B1B1B"/>
          <w:sz w:val="22"/>
          <w:szCs w:val="22"/>
          <w:shd w:val="clear" w:color="auto" w:fill="FFFFFF"/>
        </w:rPr>
        <w:t> constructor, but you cannot specify a string literal.</w:t>
      </w:r>
    </w:p>
    <w:p w14:paraId="45AC76A1"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p>
    <w:p w14:paraId="044FDFE6" w14:textId="77777777" w:rsidR="00B5306F" w:rsidRPr="00654AD1"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color1 = new String('green')</w:t>
      </w:r>
    </w:p>
    <w:p w14:paraId="074D3321" w14:textId="77777777" w:rsidR="00B5306F" w:rsidRPr="00654AD1"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color1 // returns true</w:t>
      </w:r>
    </w:p>
    <w:p w14:paraId="37AF31C9" w14:textId="77777777" w:rsidR="00B5306F" w:rsidRPr="00654AD1"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5715B9B8" w14:textId="77777777" w:rsidR="00B5306F" w:rsidRPr="00654AD1"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let color2 = 'coral'</w:t>
      </w:r>
    </w:p>
    <w:p w14:paraId="7782AF8B" w14:textId="77777777" w:rsidR="00B5306F" w:rsidRPr="00654AD1"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 generates an error (color2 is not a String object)</w:t>
      </w:r>
    </w:p>
    <w:p w14:paraId="6B955052" w14:textId="77777777" w:rsidR="00B5306F" w:rsidRPr="00654AD1"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654AD1">
        <w:rPr>
          <w:rFonts w:eastAsia="Times New Roman" w:cstheme="minorHAnsi"/>
          <w:color w:val="1B1B1B"/>
        </w:rPr>
        <w:t>'length' in color2</w:t>
      </w:r>
    </w:p>
    <w:p w14:paraId="5A37381F" w14:textId="77777777" w:rsidR="00B5306F" w:rsidRPr="00AF03EE" w:rsidRDefault="00B5306F" w:rsidP="00B5306F">
      <w:pPr>
        <w:pStyle w:val="HTMLPreformatted"/>
        <w:ind w:left="1440"/>
        <w:rPr>
          <w:rFonts w:asciiTheme="minorHAnsi" w:hAnsiTheme="minorHAnsi" w:cstheme="minorHAnsi"/>
          <w:color w:val="1B1B1B"/>
          <w:sz w:val="22"/>
          <w:szCs w:val="22"/>
        </w:rPr>
      </w:pPr>
    </w:p>
    <w:p w14:paraId="1370F17B" w14:textId="77777777" w:rsidR="00B5306F" w:rsidRPr="00AF03EE" w:rsidRDefault="00B5306F" w:rsidP="00B5306F">
      <w:pPr>
        <w:pStyle w:val="HTMLPreformatted"/>
        <w:ind w:left="720"/>
        <w:rPr>
          <w:rFonts w:asciiTheme="minorHAnsi" w:hAnsiTheme="minorHAnsi" w:cstheme="minorHAnsi"/>
          <w:color w:val="1B1B1B"/>
          <w:sz w:val="22"/>
          <w:szCs w:val="22"/>
        </w:rPr>
      </w:pPr>
    </w:p>
    <w:p w14:paraId="6EECA498" w14:textId="77777777" w:rsidR="00B5306F" w:rsidRPr="00AF03EE" w:rsidRDefault="00B5306F" w:rsidP="00B5306F">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lastRenderedPageBreak/>
        <w:t xml:space="preserve">Using </w:t>
      </w:r>
      <w:r w:rsidRPr="00AF03EE">
        <w:rPr>
          <w:rFonts w:asciiTheme="minorHAnsi" w:hAnsiTheme="minorHAnsi" w:cstheme="minorHAnsi"/>
          <w:b/>
          <w:bCs/>
          <w:i/>
          <w:iCs/>
          <w:color w:val="1B1B1B"/>
          <w:sz w:val="22"/>
          <w:szCs w:val="22"/>
        </w:rPr>
        <w:t>in</w:t>
      </w:r>
      <w:r w:rsidRPr="00AF03EE">
        <w:rPr>
          <w:rFonts w:asciiTheme="minorHAnsi" w:hAnsiTheme="minorHAnsi" w:cstheme="minorHAnsi"/>
          <w:b/>
          <w:bCs/>
          <w:color w:val="1B1B1B"/>
          <w:sz w:val="22"/>
          <w:szCs w:val="22"/>
        </w:rPr>
        <w:t xml:space="preserve"> with deleted or undefined properties</w:t>
      </w:r>
    </w:p>
    <w:p w14:paraId="07733BCE"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6ACA068E"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delete a property with the </w:t>
      </w:r>
      <w:hyperlink r:id="rId39" w:history="1">
        <w:r w:rsidRPr="00AF03EE">
          <w:rPr>
            <w:rStyle w:val="HTMLCode"/>
            <w:rFonts w:asciiTheme="minorHAnsi" w:eastAsiaTheme="majorEastAsia" w:hAnsiTheme="minorHAnsi" w:cstheme="minorHAnsi"/>
            <w:color w:val="0000FF"/>
            <w:sz w:val="22"/>
            <w:szCs w:val="22"/>
            <w:u w:val="single"/>
            <w:shd w:val="clear" w:color="auto" w:fill="FFFFFF"/>
          </w:rPr>
          <w:t>delete</w:t>
        </w:r>
      </w:hyperlink>
      <w:r w:rsidRPr="00AF03EE">
        <w:rPr>
          <w:rFonts w:asciiTheme="minorHAnsi" w:hAnsiTheme="minorHAnsi" w:cstheme="minorHAnsi"/>
          <w:color w:val="1B1B1B"/>
          <w:sz w:val="22"/>
          <w:szCs w:val="22"/>
          <w:shd w:val="clear" w:color="auto" w:fill="FFFFFF"/>
        </w:rPr>
        <w:t> operator,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that property.</w:t>
      </w:r>
    </w:p>
    <w:p w14:paraId="636A62AE"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p>
    <w:p w14:paraId="03589909"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{make: 'Honda', model: 'Accord', year: 1998}</w:t>
      </w:r>
    </w:p>
    <w:p w14:paraId="78F3B05A"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delete </w:t>
      </w:r>
      <w:proofErr w:type="spellStart"/>
      <w:proofErr w:type="gramStart"/>
      <w:r w:rsidRPr="00AF03EE">
        <w:rPr>
          <w:rFonts w:eastAsia="Times New Roman" w:cstheme="minorHAnsi"/>
          <w:color w:val="1B1B1B"/>
        </w:rPr>
        <w:t>mycar.make</w:t>
      </w:r>
      <w:proofErr w:type="spellEnd"/>
      <w:proofErr w:type="gramEnd"/>
    </w:p>
    <w:p w14:paraId="37C174D7"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'make' in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returns false</w:t>
      </w:r>
    </w:p>
    <w:p w14:paraId="13AC3799"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50DD93BD"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trees = new </w:t>
      </w:r>
      <w:proofErr w:type="gramStart"/>
      <w:r w:rsidRPr="00AF03EE">
        <w:rPr>
          <w:rFonts w:eastAsia="Times New Roman" w:cstheme="minorHAnsi"/>
          <w:color w:val="1B1B1B"/>
        </w:rPr>
        <w:t>Array(</w:t>
      </w:r>
      <w:proofErr w:type="gramEnd"/>
      <w:r w:rsidRPr="00AF03EE">
        <w:rPr>
          <w:rFonts w:eastAsia="Times New Roman" w:cstheme="minorHAnsi"/>
          <w:color w:val="1B1B1B"/>
        </w:rPr>
        <w:t>'redwood', 'bay', 'cedar', 'oak', 'maple')</w:t>
      </w:r>
    </w:p>
    <w:p w14:paraId="5F79AB7A"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delete </w:t>
      </w:r>
      <w:proofErr w:type="gramStart"/>
      <w:r w:rsidRPr="00AF03EE">
        <w:rPr>
          <w:rFonts w:eastAsia="Times New Roman" w:cstheme="minorHAnsi"/>
          <w:color w:val="1B1B1B"/>
        </w:rPr>
        <w:t>trees[</w:t>
      </w:r>
      <w:proofErr w:type="gramEnd"/>
      <w:r w:rsidRPr="00AF03EE">
        <w:rPr>
          <w:rFonts w:eastAsia="Times New Roman" w:cstheme="minorHAnsi"/>
          <w:color w:val="1B1B1B"/>
        </w:rPr>
        <w:t>3]</w:t>
      </w:r>
    </w:p>
    <w:p w14:paraId="59B43DC9"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3 in </w:t>
      </w:r>
      <w:proofErr w:type="gramStart"/>
      <w:r w:rsidRPr="00AF03EE">
        <w:rPr>
          <w:rFonts w:eastAsia="Times New Roman" w:cstheme="minorHAnsi"/>
          <w:color w:val="1B1B1B"/>
        </w:rPr>
        <w:t>trees  /</w:t>
      </w:r>
      <w:proofErr w:type="gramEnd"/>
      <w:r w:rsidRPr="00AF03EE">
        <w:rPr>
          <w:rFonts w:eastAsia="Times New Roman" w:cstheme="minorHAnsi"/>
          <w:color w:val="1B1B1B"/>
        </w:rPr>
        <w:t>/ returns false</w:t>
      </w:r>
    </w:p>
    <w:p w14:paraId="72B33962"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60AD5DFC"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75FB7046"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4A0F2491"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If you set a property to </w:t>
      </w:r>
      <w:hyperlink r:id="rId40" w:history="1">
        <w:r w:rsidRPr="00AF03EE">
          <w:rPr>
            <w:rStyle w:val="HTMLCode"/>
            <w:rFonts w:asciiTheme="minorHAnsi" w:eastAsiaTheme="majorEastAsia" w:hAnsiTheme="minorHAnsi" w:cstheme="minorHAnsi"/>
            <w:color w:val="0000FF"/>
            <w:sz w:val="22"/>
            <w:szCs w:val="22"/>
            <w:u w:val="single"/>
            <w:shd w:val="clear" w:color="auto" w:fill="FFFFFF"/>
          </w:rPr>
          <w:t>undefined</w:t>
        </w:r>
      </w:hyperlink>
      <w:r w:rsidRPr="00AF03EE">
        <w:rPr>
          <w:rFonts w:asciiTheme="minorHAnsi" w:hAnsiTheme="minorHAnsi" w:cstheme="minorHAnsi"/>
          <w:color w:val="1B1B1B"/>
          <w:sz w:val="22"/>
          <w:szCs w:val="22"/>
          <w:shd w:val="clear" w:color="auto" w:fill="FFFFFF"/>
        </w:rPr>
        <w:t> but do not delete it, 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true for that property.</w:t>
      </w:r>
    </w:p>
    <w:p w14:paraId="41FAA152"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p>
    <w:p w14:paraId="470BAE0A" w14:textId="77777777" w:rsidR="00B5306F" w:rsidRPr="00AF03EE" w:rsidRDefault="00B5306F" w:rsidP="00B5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{make: 'Honda', model: 'Accord', year: 1998}</w:t>
      </w:r>
    </w:p>
    <w:p w14:paraId="26209B03" w14:textId="77777777" w:rsidR="00B5306F" w:rsidRPr="00AF03EE" w:rsidRDefault="00B5306F" w:rsidP="00B5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spellStart"/>
      <w:proofErr w:type="gramStart"/>
      <w:r w:rsidRPr="00AF03EE">
        <w:rPr>
          <w:rFonts w:eastAsia="Times New Roman" w:cstheme="minorHAnsi"/>
          <w:color w:val="1B1B1B"/>
        </w:rPr>
        <w:t>mycar.make</w:t>
      </w:r>
      <w:proofErr w:type="spellEnd"/>
      <w:proofErr w:type="gramEnd"/>
      <w:r w:rsidRPr="00AF03EE">
        <w:rPr>
          <w:rFonts w:eastAsia="Times New Roman" w:cstheme="minorHAnsi"/>
          <w:color w:val="1B1B1B"/>
        </w:rPr>
        <w:t xml:space="preserve"> = undefined</w:t>
      </w:r>
    </w:p>
    <w:p w14:paraId="4BE792B6" w14:textId="77777777" w:rsidR="00B5306F" w:rsidRPr="00AF03EE" w:rsidRDefault="00B5306F" w:rsidP="00B5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'make' in </w:t>
      </w:r>
      <w:proofErr w:type="spellStart"/>
      <w:r w:rsidRPr="00AF03EE">
        <w:rPr>
          <w:rFonts w:eastAsia="Times New Roman" w:cstheme="minorHAnsi"/>
          <w:color w:val="1B1B1B"/>
        </w:rPr>
        <w:t>mycar</w:t>
      </w:r>
      <w:proofErr w:type="spellEnd"/>
      <w:r w:rsidRPr="00AF03EE">
        <w:rPr>
          <w:rFonts w:eastAsia="Times New Roman" w:cstheme="minorHAnsi"/>
          <w:color w:val="1B1B1B"/>
        </w:rPr>
        <w:t xml:space="preserve">   // returns true</w:t>
      </w:r>
    </w:p>
    <w:p w14:paraId="0DF43B0B" w14:textId="77777777" w:rsidR="00B5306F" w:rsidRPr="00AF03EE" w:rsidRDefault="00B5306F" w:rsidP="00B5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bdr w:val="none" w:sz="0" w:space="0" w:color="auto" w:frame="1"/>
        </w:rPr>
      </w:pPr>
    </w:p>
    <w:p w14:paraId="6D89D030" w14:textId="77777777" w:rsidR="00B5306F" w:rsidRPr="00AF03EE" w:rsidRDefault="00B5306F" w:rsidP="00B5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trees = new </w:t>
      </w:r>
      <w:proofErr w:type="gramStart"/>
      <w:r w:rsidRPr="00AF03EE">
        <w:rPr>
          <w:rFonts w:eastAsia="Times New Roman" w:cstheme="minorHAnsi"/>
          <w:color w:val="1B1B1B"/>
        </w:rPr>
        <w:t>Array(</w:t>
      </w:r>
      <w:proofErr w:type="gramEnd"/>
      <w:r w:rsidRPr="00AF03EE">
        <w:rPr>
          <w:rFonts w:eastAsia="Times New Roman" w:cstheme="minorHAnsi"/>
          <w:color w:val="1B1B1B"/>
        </w:rPr>
        <w:t>'redwood', 'bay', 'cedar', 'oak', 'maple')</w:t>
      </w:r>
    </w:p>
    <w:p w14:paraId="5B04AE4F" w14:textId="77777777" w:rsidR="00B5306F" w:rsidRPr="00AF03EE" w:rsidRDefault="00B5306F" w:rsidP="00B5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gramStart"/>
      <w:r w:rsidRPr="00AF03EE">
        <w:rPr>
          <w:rFonts w:eastAsia="Times New Roman" w:cstheme="minorHAnsi"/>
          <w:color w:val="1B1B1B"/>
        </w:rPr>
        <w:t>trees[</w:t>
      </w:r>
      <w:proofErr w:type="gramEnd"/>
      <w:r w:rsidRPr="00AF03EE">
        <w:rPr>
          <w:rFonts w:eastAsia="Times New Roman" w:cstheme="minorHAnsi"/>
          <w:color w:val="1B1B1B"/>
        </w:rPr>
        <w:t>3] = undefined</w:t>
      </w:r>
    </w:p>
    <w:p w14:paraId="5D9FE3B1" w14:textId="77777777" w:rsidR="00B5306F" w:rsidRPr="00AF03EE" w:rsidRDefault="00B5306F" w:rsidP="00B530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3 in </w:t>
      </w:r>
      <w:proofErr w:type="gramStart"/>
      <w:r w:rsidRPr="00AF03EE">
        <w:rPr>
          <w:rFonts w:eastAsia="Times New Roman" w:cstheme="minorHAnsi"/>
          <w:color w:val="1B1B1B"/>
        </w:rPr>
        <w:t>trees  /</w:t>
      </w:r>
      <w:proofErr w:type="gramEnd"/>
      <w:r w:rsidRPr="00AF03EE">
        <w:rPr>
          <w:rFonts w:eastAsia="Times New Roman" w:cstheme="minorHAnsi"/>
          <w:color w:val="1B1B1B"/>
        </w:rPr>
        <w:t>/ returns true</w:t>
      </w:r>
    </w:p>
    <w:p w14:paraId="59EED2B8"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3A16B962"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14D2A498"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will return </w:t>
      </w:r>
      <w:r w:rsidRPr="00AF03EE">
        <w:rPr>
          <w:rStyle w:val="HTMLCode"/>
          <w:rFonts w:asciiTheme="minorHAnsi" w:eastAsiaTheme="majorEastAsia" w:hAnsiTheme="minorHAnsi" w:cstheme="minorHAnsi"/>
          <w:b/>
          <w:bCs/>
          <w:color w:val="1B1B1B"/>
          <w:sz w:val="22"/>
          <w:szCs w:val="22"/>
        </w:rPr>
        <w:t>false</w:t>
      </w:r>
      <w:r w:rsidRPr="00AF03EE">
        <w:rPr>
          <w:rFonts w:asciiTheme="minorHAnsi" w:hAnsiTheme="minorHAnsi" w:cstheme="minorHAnsi"/>
          <w:color w:val="1B1B1B"/>
          <w:sz w:val="22"/>
          <w:szCs w:val="22"/>
          <w:shd w:val="clear" w:color="auto" w:fill="FFFFFF"/>
        </w:rPr>
        <w:t> for empty array slots. Even if accessing it directly returns </w:t>
      </w:r>
      <w:r w:rsidRPr="00AF03EE">
        <w:rPr>
          <w:rStyle w:val="HTMLCode"/>
          <w:rFonts w:asciiTheme="minorHAnsi" w:eastAsiaTheme="majorEastAsia" w:hAnsiTheme="minorHAnsi" w:cstheme="minorHAnsi"/>
          <w:b/>
          <w:bCs/>
          <w:color w:val="1B1B1B"/>
          <w:sz w:val="22"/>
          <w:szCs w:val="22"/>
        </w:rPr>
        <w:t>undefined</w:t>
      </w:r>
      <w:r w:rsidRPr="00AF03EE">
        <w:rPr>
          <w:rFonts w:asciiTheme="minorHAnsi" w:hAnsiTheme="minorHAnsi" w:cstheme="minorHAnsi"/>
          <w:color w:val="1B1B1B"/>
          <w:sz w:val="22"/>
          <w:szCs w:val="22"/>
          <w:shd w:val="clear" w:color="auto" w:fill="FFFFFF"/>
        </w:rPr>
        <w:t>.</w:t>
      </w:r>
    </w:p>
    <w:p w14:paraId="70011356"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p>
    <w:p w14:paraId="744FCC51"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let empties = new </w:t>
      </w:r>
      <w:proofErr w:type="gramStart"/>
      <w:r w:rsidRPr="00AF03EE">
        <w:rPr>
          <w:rFonts w:eastAsia="Times New Roman" w:cstheme="minorHAnsi"/>
          <w:color w:val="1B1B1B"/>
        </w:rPr>
        <w:t>Array(</w:t>
      </w:r>
      <w:proofErr w:type="gramEnd"/>
      <w:r w:rsidRPr="00AF03EE">
        <w:rPr>
          <w:rFonts w:eastAsia="Times New Roman" w:cstheme="minorHAnsi"/>
          <w:color w:val="1B1B1B"/>
        </w:rPr>
        <w:t>3)</w:t>
      </w:r>
    </w:p>
    <w:p w14:paraId="345E25DB"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roofErr w:type="gramStart"/>
      <w:r w:rsidRPr="00AF03EE">
        <w:rPr>
          <w:rFonts w:eastAsia="Times New Roman" w:cstheme="minorHAnsi"/>
          <w:color w:val="1B1B1B"/>
        </w:rPr>
        <w:t>empties[</w:t>
      </w:r>
      <w:proofErr w:type="gramEnd"/>
      <w:r w:rsidRPr="00AF03EE">
        <w:rPr>
          <w:rFonts w:eastAsia="Times New Roman" w:cstheme="minorHAnsi"/>
          <w:color w:val="1B1B1B"/>
        </w:rPr>
        <w:t>2] // returns undefined</w:t>
      </w:r>
    </w:p>
    <w:p w14:paraId="1ADF01BA"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2 in </w:t>
      </w:r>
      <w:proofErr w:type="gramStart"/>
      <w:r w:rsidRPr="00AF03EE">
        <w:rPr>
          <w:rFonts w:eastAsia="Times New Roman" w:cstheme="minorHAnsi"/>
          <w:color w:val="1B1B1B"/>
        </w:rPr>
        <w:t>empties  /</w:t>
      </w:r>
      <w:proofErr w:type="gramEnd"/>
      <w:r w:rsidRPr="00AF03EE">
        <w:rPr>
          <w:rFonts w:eastAsia="Times New Roman" w:cstheme="minorHAnsi"/>
          <w:color w:val="1B1B1B"/>
        </w:rPr>
        <w:t>/ returns false</w:t>
      </w:r>
    </w:p>
    <w:p w14:paraId="7851F4C3"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7B27E5E1"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44AAF17C"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To avoid this, make sure a new array is always filled with non-empty values or not write to indexes past the end of array.</w:t>
      </w:r>
    </w:p>
    <w:p w14:paraId="6CFEE88D"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p>
    <w:p w14:paraId="0A2C6682"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let empties = new Array(3</w:t>
      </w:r>
      <w:proofErr w:type="gramStart"/>
      <w:r w:rsidRPr="00AF03EE">
        <w:rPr>
          <w:rFonts w:eastAsia="Times New Roman" w:cstheme="minorHAnsi"/>
          <w:color w:val="1B1B1B"/>
        </w:rPr>
        <w:t>).fill</w:t>
      </w:r>
      <w:proofErr w:type="gramEnd"/>
      <w:r w:rsidRPr="00AF03EE">
        <w:rPr>
          <w:rFonts w:eastAsia="Times New Roman" w:cstheme="minorHAnsi"/>
          <w:color w:val="1B1B1B"/>
        </w:rPr>
        <w:t>(undefined)</w:t>
      </w:r>
    </w:p>
    <w:p w14:paraId="64653150"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2 in </w:t>
      </w:r>
      <w:proofErr w:type="gramStart"/>
      <w:r w:rsidRPr="00AF03EE">
        <w:rPr>
          <w:rFonts w:eastAsia="Times New Roman" w:cstheme="minorHAnsi"/>
          <w:color w:val="1B1B1B"/>
        </w:rPr>
        <w:t>empties  /</w:t>
      </w:r>
      <w:proofErr w:type="gramEnd"/>
      <w:r w:rsidRPr="00AF03EE">
        <w:rPr>
          <w:rFonts w:eastAsia="Times New Roman" w:cstheme="minorHAnsi"/>
          <w:color w:val="1B1B1B"/>
        </w:rPr>
        <w:t>/ returns true</w:t>
      </w:r>
    </w:p>
    <w:p w14:paraId="1921AAB9"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3B9F3AD2"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66A06C4B"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33676991" w14:textId="77777777" w:rsidR="00B5306F" w:rsidRPr="00AF03EE" w:rsidRDefault="00B5306F" w:rsidP="00B5306F">
      <w:pPr>
        <w:pStyle w:val="HTMLPreformatted"/>
        <w:ind w:left="720"/>
        <w:rPr>
          <w:rFonts w:asciiTheme="minorHAnsi" w:hAnsiTheme="minorHAnsi" w:cstheme="minorHAnsi"/>
          <w:b/>
          <w:bCs/>
          <w:color w:val="1B1B1B"/>
          <w:sz w:val="22"/>
          <w:szCs w:val="22"/>
        </w:rPr>
      </w:pPr>
      <w:r w:rsidRPr="00AF03EE">
        <w:rPr>
          <w:rFonts w:asciiTheme="minorHAnsi" w:hAnsiTheme="minorHAnsi" w:cstheme="minorHAnsi"/>
          <w:b/>
          <w:bCs/>
          <w:color w:val="1B1B1B"/>
          <w:sz w:val="22"/>
          <w:szCs w:val="22"/>
        </w:rPr>
        <w:t>Inherited Properties</w:t>
      </w:r>
    </w:p>
    <w:p w14:paraId="21499DDE" w14:textId="77777777" w:rsidR="00B5306F" w:rsidRPr="00AF03EE" w:rsidRDefault="00B5306F" w:rsidP="00B5306F">
      <w:pPr>
        <w:pStyle w:val="HTMLPreformatted"/>
        <w:ind w:left="720"/>
        <w:rPr>
          <w:rFonts w:asciiTheme="minorHAnsi" w:hAnsiTheme="minorHAnsi" w:cstheme="minorHAnsi"/>
          <w:b/>
          <w:bCs/>
          <w:color w:val="1B1B1B"/>
          <w:sz w:val="22"/>
          <w:szCs w:val="22"/>
        </w:rPr>
      </w:pPr>
    </w:p>
    <w:p w14:paraId="203A1E59"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r w:rsidRPr="00AF03EE">
        <w:rPr>
          <w:rFonts w:asciiTheme="minorHAnsi" w:hAnsiTheme="minorHAnsi" w:cstheme="minorHAnsi"/>
          <w:color w:val="1B1B1B"/>
          <w:sz w:val="22"/>
          <w:szCs w:val="22"/>
          <w:shd w:val="clear" w:color="auto" w:fill="FFFFFF"/>
        </w:rPr>
        <w:t>The </w:t>
      </w:r>
      <w:r w:rsidRPr="00AF03EE">
        <w:rPr>
          <w:rStyle w:val="HTMLCode"/>
          <w:rFonts w:asciiTheme="minorHAnsi" w:eastAsiaTheme="majorEastAsia" w:hAnsiTheme="minorHAnsi" w:cstheme="minorHAnsi"/>
          <w:b/>
          <w:bCs/>
          <w:color w:val="1B1B1B"/>
          <w:sz w:val="22"/>
          <w:szCs w:val="22"/>
        </w:rPr>
        <w:t>in</w:t>
      </w:r>
      <w:r w:rsidRPr="00AF03EE">
        <w:rPr>
          <w:rFonts w:asciiTheme="minorHAnsi" w:hAnsiTheme="minorHAnsi" w:cstheme="minorHAnsi"/>
          <w:color w:val="1B1B1B"/>
          <w:sz w:val="22"/>
          <w:szCs w:val="22"/>
          <w:shd w:val="clear" w:color="auto" w:fill="FFFFFF"/>
        </w:rPr>
        <w:t> operator returns </w:t>
      </w:r>
      <w:r w:rsidRPr="00AF03EE">
        <w:rPr>
          <w:rStyle w:val="HTMLCode"/>
          <w:rFonts w:asciiTheme="minorHAnsi" w:eastAsiaTheme="majorEastAsia" w:hAnsiTheme="minorHAnsi" w:cstheme="minorHAnsi"/>
          <w:b/>
          <w:bCs/>
          <w:color w:val="1B1B1B"/>
          <w:sz w:val="22"/>
          <w:szCs w:val="22"/>
        </w:rPr>
        <w:t>true</w:t>
      </w:r>
      <w:r w:rsidRPr="00AF03EE">
        <w:rPr>
          <w:rFonts w:asciiTheme="minorHAnsi" w:hAnsiTheme="minorHAnsi" w:cstheme="minorHAnsi"/>
          <w:color w:val="1B1B1B"/>
          <w:sz w:val="22"/>
          <w:szCs w:val="22"/>
          <w:shd w:val="clear" w:color="auto" w:fill="FFFFFF"/>
        </w:rPr>
        <w:t> for properties in the prototype chain. (If you want to check for only </w:t>
      </w:r>
      <w:r w:rsidRPr="00AF03EE">
        <w:rPr>
          <w:rStyle w:val="Emphasis"/>
          <w:rFonts w:asciiTheme="minorHAnsi" w:hAnsiTheme="minorHAnsi" w:cstheme="minorHAnsi"/>
          <w:color w:val="1B1B1B"/>
          <w:sz w:val="22"/>
          <w:szCs w:val="22"/>
          <w:shd w:val="clear" w:color="auto" w:fill="FFFFFF"/>
        </w:rPr>
        <w:t>non-inherited</w:t>
      </w:r>
      <w:r w:rsidRPr="00AF03EE">
        <w:rPr>
          <w:rFonts w:asciiTheme="minorHAnsi" w:hAnsiTheme="minorHAnsi" w:cstheme="minorHAnsi"/>
          <w:color w:val="1B1B1B"/>
          <w:sz w:val="22"/>
          <w:szCs w:val="22"/>
          <w:shd w:val="clear" w:color="auto" w:fill="FFFFFF"/>
        </w:rPr>
        <w:t> properties, use </w:t>
      </w:r>
      <w:proofErr w:type="spellStart"/>
      <w:r>
        <w:fldChar w:fldCharType="begin"/>
      </w:r>
      <w:r>
        <w:instrText xml:space="preserve"> HYPERLINK "https://developer.mozilla.org/en-US/docs/Web/JavaScript/Reference/Global_Objects/Object/hasOwnProperty" </w:instrText>
      </w:r>
      <w:r>
        <w:fldChar w:fldCharType="separate"/>
      </w:r>
      <w:r w:rsidRPr="00AF03EE">
        <w:rPr>
          <w:rStyle w:val="HTMLCode"/>
          <w:rFonts w:asciiTheme="minorHAnsi" w:eastAsiaTheme="majorEastAsia" w:hAnsiTheme="minorHAnsi" w:cstheme="minorHAnsi"/>
          <w:color w:val="0000FF"/>
          <w:sz w:val="22"/>
          <w:szCs w:val="22"/>
          <w:u w:val="single"/>
          <w:shd w:val="clear" w:color="auto" w:fill="FFFFFF"/>
        </w:rPr>
        <w:t>Object.prototype.hasOwnProperty</w:t>
      </w:r>
      <w:proofErr w:type="spellEnd"/>
      <w:r w:rsidRPr="00AF03EE">
        <w:rPr>
          <w:rStyle w:val="HTMLCode"/>
          <w:rFonts w:asciiTheme="minorHAnsi" w:eastAsiaTheme="majorEastAsia" w:hAnsiTheme="minorHAnsi" w:cstheme="minorHAnsi"/>
          <w:color w:val="0000FF"/>
          <w:sz w:val="22"/>
          <w:szCs w:val="22"/>
          <w:u w:val="single"/>
          <w:shd w:val="clear" w:color="auto" w:fill="FFFFFF"/>
        </w:rPr>
        <w:t>()</w:t>
      </w:r>
      <w:r>
        <w:rPr>
          <w:rStyle w:val="HTMLCode"/>
          <w:rFonts w:asciiTheme="minorHAnsi" w:eastAsiaTheme="majorEastAsia" w:hAnsiTheme="minorHAnsi" w:cstheme="minorHAnsi"/>
          <w:color w:val="0000FF"/>
          <w:sz w:val="22"/>
          <w:szCs w:val="22"/>
          <w:u w:val="single"/>
          <w:shd w:val="clear" w:color="auto" w:fill="FFFFFF"/>
        </w:rPr>
        <w:fldChar w:fldCharType="end"/>
      </w:r>
      <w:r w:rsidRPr="00AF03EE">
        <w:rPr>
          <w:rFonts w:asciiTheme="minorHAnsi" w:hAnsiTheme="minorHAnsi" w:cstheme="minorHAnsi"/>
          <w:color w:val="1B1B1B"/>
          <w:sz w:val="22"/>
          <w:szCs w:val="22"/>
          <w:shd w:val="clear" w:color="auto" w:fill="FFFFFF"/>
        </w:rPr>
        <w:t> instead.)</w:t>
      </w:r>
    </w:p>
    <w:p w14:paraId="70AB07DB" w14:textId="77777777" w:rsidR="00B5306F" w:rsidRPr="00AF03EE" w:rsidRDefault="00B5306F" w:rsidP="00B5306F">
      <w:pPr>
        <w:pStyle w:val="HTMLPreformatted"/>
        <w:ind w:left="720"/>
        <w:rPr>
          <w:rFonts w:asciiTheme="minorHAnsi" w:hAnsiTheme="minorHAnsi" w:cstheme="minorHAnsi"/>
          <w:color w:val="1B1B1B"/>
          <w:sz w:val="22"/>
          <w:szCs w:val="22"/>
          <w:shd w:val="clear" w:color="auto" w:fill="FFFFFF"/>
        </w:rPr>
      </w:pPr>
    </w:p>
    <w:p w14:paraId="6C59605B"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w:t>
      </w:r>
      <w:proofErr w:type="spellStart"/>
      <w:r w:rsidRPr="00AF03EE">
        <w:rPr>
          <w:rFonts w:eastAsia="Times New Roman" w:cstheme="minorHAnsi"/>
          <w:color w:val="1B1B1B"/>
        </w:rPr>
        <w:t>toString</w:t>
      </w:r>
      <w:proofErr w:type="spellEnd"/>
      <w:r w:rsidRPr="00AF03EE">
        <w:rPr>
          <w:rFonts w:eastAsia="Times New Roman" w:cstheme="minorHAnsi"/>
          <w:color w:val="1B1B1B"/>
        </w:rPr>
        <w:t xml:space="preserve">' in </w:t>
      </w:r>
      <w:proofErr w:type="gramStart"/>
      <w:r w:rsidRPr="00AF03EE">
        <w:rPr>
          <w:rFonts w:eastAsia="Times New Roman" w:cstheme="minorHAnsi"/>
          <w:color w:val="1B1B1B"/>
        </w:rPr>
        <w:t>{}  /</w:t>
      </w:r>
      <w:proofErr w:type="gramEnd"/>
      <w:r w:rsidRPr="00AF03EE">
        <w:rPr>
          <w:rFonts w:eastAsia="Times New Roman" w:cstheme="minorHAnsi"/>
          <w:color w:val="1B1B1B"/>
        </w:rPr>
        <w:t>/ returns true</w:t>
      </w:r>
    </w:p>
    <w:p w14:paraId="3BD27061"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32E13AE"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69B5B6E7"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7B369AB3"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b/>
          <w:bCs/>
          <w:color w:val="1B1B1B"/>
        </w:rPr>
        <w:t>Private fields and methods</w:t>
      </w:r>
    </w:p>
    <w:p w14:paraId="78D9BC9C"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5425A8FA"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You can also use the </w:t>
      </w:r>
      <w:r w:rsidRPr="00AF03EE">
        <w:rPr>
          <w:rFonts w:eastAsia="Times New Roman" w:cstheme="minorHAnsi"/>
          <w:b/>
          <w:bCs/>
          <w:color w:val="1B1B1B"/>
        </w:rPr>
        <w:t>in</w:t>
      </w:r>
      <w:r w:rsidRPr="00AF03EE">
        <w:rPr>
          <w:rFonts w:eastAsia="Times New Roman" w:cstheme="minorHAnsi"/>
          <w:color w:val="1B1B1B"/>
        </w:rPr>
        <w:t> operator to check whether a particular </w:t>
      </w:r>
      <w:hyperlink r:id="rId41" w:history="1">
        <w:r w:rsidRPr="00AF03EE">
          <w:rPr>
            <w:rStyle w:val="Hyperlink"/>
            <w:rFonts w:eastAsia="Times New Roman" w:cstheme="minorHAnsi"/>
          </w:rPr>
          <w:t>private class field or method</w:t>
        </w:r>
      </w:hyperlink>
      <w:r w:rsidRPr="00AF03EE">
        <w:rPr>
          <w:rFonts w:eastAsia="Times New Roman" w:cstheme="minorHAnsi"/>
          <w:color w:val="1B1B1B"/>
        </w:rPr>
        <w:t> has been defined in a class. The operator returns </w:t>
      </w:r>
      <w:r w:rsidRPr="00AF03EE">
        <w:rPr>
          <w:rFonts w:eastAsia="Times New Roman" w:cstheme="minorHAnsi"/>
          <w:b/>
          <w:bCs/>
          <w:color w:val="1B1B1B"/>
        </w:rPr>
        <w:t>true</w:t>
      </w:r>
      <w:r w:rsidRPr="00AF03EE">
        <w:rPr>
          <w:rFonts w:eastAsia="Times New Roman" w:cstheme="minorHAnsi"/>
          <w:color w:val="1B1B1B"/>
        </w:rPr>
        <w:t> if the method is defined, and </w:t>
      </w:r>
      <w:r w:rsidRPr="00AF03EE">
        <w:rPr>
          <w:rFonts w:eastAsia="Times New Roman" w:cstheme="minorHAnsi"/>
          <w:b/>
          <w:bCs/>
          <w:color w:val="1B1B1B"/>
        </w:rPr>
        <w:t>false</w:t>
      </w:r>
      <w:r w:rsidRPr="00AF03EE">
        <w:rPr>
          <w:rFonts w:eastAsia="Times New Roman" w:cstheme="minorHAnsi"/>
          <w:color w:val="1B1B1B"/>
        </w:rPr>
        <w:t> otherwise.</w:t>
      </w:r>
    </w:p>
    <w:p w14:paraId="43D065D9"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2CE0064E"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b/>
          <w:bCs/>
          <w:color w:val="1B1B1B"/>
        </w:rPr>
      </w:pPr>
    </w:p>
    <w:p w14:paraId="295EBB53"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cstheme="minorHAnsi"/>
          <w:color w:val="4E4E4E"/>
        </w:rPr>
      </w:pPr>
      <w:r w:rsidRPr="00AF03EE">
        <w:rPr>
          <w:rStyle w:val="Strong"/>
          <w:rFonts w:cstheme="minorHAnsi"/>
          <w:color w:val="4E4E4E"/>
        </w:rPr>
        <w:t>Note:</w:t>
      </w:r>
      <w:r w:rsidRPr="00AF03EE">
        <w:rPr>
          <w:rFonts w:cstheme="minorHAnsi"/>
          <w:color w:val="4E4E4E"/>
        </w:rPr>
        <w:t> Code will </w:t>
      </w:r>
      <w:r w:rsidRPr="00AF03EE">
        <w:rPr>
          <w:rStyle w:val="HTMLCode"/>
          <w:rFonts w:asciiTheme="minorHAnsi" w:eastAsiaTheme="minorHAnsi" w:hAnsiTheme="minorHAnsi" w:cstheme="minorHAnsi"/>
          <w:sz w:val="22"/>
          <w:szCs w:val="22"/>
        </w:rPr>
        <w:t>throw</w:t>
      </w:r>
      <w:r w:rsidRPr="00AF03EE">
        <w:rPr>
          <w:rFonts w:cstheme="minorHAnsi"/>
          <w:color w:val="4E4E4E"/>
        </w:rPr>
        <w:t> if you attempt to access a </w:t>
      </w:r>
      <w:r w:rsidRPr="00AF03EE">
        <w:rPr>
          <w:rStyle w:val="Emphasis"/>
          <w:rFonts w:cstheme="minorHAnsi"/>
          <w:color w:val="4E4E4E"/>
        </w:rPr>
        <w:t>private</w:t>
      </w:r>
      <w:r w:rsidRPr="00AF03EE">
        <w:rPr>
          <w:rFonts w:cstheme="minorHAnsi"/>
          <w:color w:val="4E4E4E"/>
        </w:rPr>
        <w:t> class field/method that has not been defined. Using the </w:t>
      </w:r>
      <w:r w:rsidRPr="00AF03EE">
        <w:rPr>
          <w:rStyle w:val="HTMLCode"/>
          <w:rFonts w:asciiTheme="minorHAnsi" w:eastAsiaTheme="minorHAnsi" w:hAnsiTheme="minorHAnsi" w:cstheme="minorHAnsi"/>
          <w:sz w:val="22"/>
          <w:szCs w:val="22"/>
        </w:rPr>
        <w:t>in</w:t>
      </w:r>
      <w:r w:rsidRPr="00AF03EE">
        <w:rPr>
          <w:rFonts w:cstheme="minorHAnsi"/>
          <w:color w:val="4E4E4E"/>
        </w:rPr>
        <w:t> operator to check for potentially missing private fields is more compact than using </w:t>
      </w:r>
      <w:r w:rsidRPr="00AF03EE">
        <w:rPr>
          <w:rStyle w:val="HTMLCode"/>
          <w:rFonts w:asciiTheme="minorHAnsi" w:eastAsiaTheme="minorHAnsi" w:hAnsiTheme="minorHAnsi" w:cstheme="minorHAnsi"/>
          <w:sz w:val="22"/>
          <w:szCs w:val="22"/>
        </w:rPr>
        <w:t>try/catch</w:t>
      </w:r>
      <w:r w:rsidRPr="00AF03EE">
        <w:rPr>
          <w:rFonts w:cstheme="minorHAnsi"/>
          <w:color w:val="4E4E4E"/>
        </w:rPr>
        <w:t>.</w:t>
      </w:r>
    </w:p>
    <w:p w14:paraId="32452297"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214CC09E"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188624FF"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The code fragment below demonstrates a static function that checks whether a specified class has </w:t>
      </w:r>
      <w:proofErr w:type="gramStart"/>
      <w:r w:rsidRPr="00AF03EE">
        <w:rPr>
          <w:rFonts w:eastAsia="Times New Roman" w:cstheme="minorHAnsi"/>
          <w:color w:val="1B1B1B"/>
        </w:rPr>
        <w:t>particular private</w:t>
      </w:r>
      <w:proofErr w:type="gramEnd"/>
      <w:r w:rsidRPr="00AF03EE">
        <w:rPr>
          <w:rFonts w:eastAsia="Times New Roman" w:cstheme="minorHAnsi"/>
          <w:color w:val="1B1B1B"/>
        </w:rPr>
        <w:t xml:space="preserve"> methods and fields.</w:t>
      </w:r>
    </w:p>
    <w:p w14:paraId="6D461BEE"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5AA7CBC"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class </w:t>
      </w:r>
      <w:proofErr w:type="spellStart"/>
      <w:r w:rsidRPr="00AF03EE">
        <w:rPr>
          <w:rFonts w:eastAsia="Times New Roman" w:cstheme="minorHAnsi"/>
          <w:color w:val="1B1B1B"/>
        </w:rPr>
        <w:t>ClassWithPrivateFeatures</w:t>
      </w:r>
      <w:proofErr w:type="spellEnd"/>
      <w:r w:rsidRPr="00AF03EE">
        <w:rPr>
          <w:rFonts w:eastAsia="Times New Roman" w:cstheme="minorHAnsi"/>
          <w:color w:val="1B1B1B"/>
        </w:rPr>
        <w:t xml:space="preserve"> {</w:t>
      </w:r>
    </w:p>
    <w:p w14:paraId="68801B20"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#a;</w:t>
      </w:r>
    </w:p>
    <w:p w14:paraId="159D8ADF"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#b = null;</w:t>
      </w:r>
    </w:p>
    <w:p w14:paraId="57E5443C"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gramStart"/>
      <w:r w:rsidRPr="00AF03EE">
        <w:rPr>
          <w:rFonts w:eastAsia="Times New Roman" w:cstheme="minorHAnsi"/>
          <w:color w:val="1B1B1B"/>
        </w:rPr>
        <w:t>c(</w:t>
      </w:r>
      <w:proofErr w:type="gramEnd"/>
      <w:r w:rsidRPr="00AF03EE">
        <w:rPr>
          <w:rFonts w:eastAsia="Times New Roman" w:cstheme="minorHAnsi"/>
          <w:color w:val="1B1B1B"/>
        </w:rPr>
        <w:t>) {}</w:t>
      </w:r>
    </w:p>
    <w:p w14:paraId="1177869E"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get #</w:t>
      </w:r>
      <w:proofErr w:type="gramStart"/>
      <w:r w:rsidRPr="00AF03EE">
        <w:rPr>
          <w:rFonts w:eastAsia="Times New Roman" w:cstheme="minorHAnsi"/>
          <w:color w:val="1B1B1B"/>
        </w:rPr>
        <w:t>d(</w:t>
      </w:r>
      <w:proofErr w:type="gramEnd"/>
      <w:r w:rsidRPr="00AF03EE">
        <w:rPr>
          <w:rFonts w:eastAsia="Times New Roman" w:cstheme="minorHAnsi"/>
          <w:color w:val="1B1B1B"/>
        </w:rPr>
        <w:t>) {}</w:t>
      </w:r>
    </w:p>
    <w:p w14:paraId="3174268D"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static f(o) {</w:t>
      </w:r>
    </w:p>
    <w:p w14:paraId="4FF7D02E"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return #a in o &amp;&amp; #b in o &amp;&amp; #c in o &amp;&amp; #d in o;</w:t>
      </w:r>
    </w:p>
    <w:p w14:paraId="70FA5032"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4DE3860C"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
    <w:p w14:paraId="2C9A6C2D"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spellStart"/>
      <w:r w:rsidRPr="00AF03EE">
        <w:rPr>
          <w:rFonts w:eastAsia="Times New Roman" w:cstheme="minorHAnsi"/>
          <w:color w:val="1B1B1B"/>
        </w:rPr>
        <w:t>ClassWithPrivateFeatures.f</w:t>
      </w:r>
      <w:proofErr w:type="spellEnd"/>
      <w:r w:rsidRPr="00AF03EE">
        <w:rPr>
          <w:rFonts w:eastAsia="Times New Roman" w:cstheme="minorHAnsi"/>
          <w:color w:val="1B1B1B"/>
        </w:rPr>
        <w:t xml:space="preserve">(new </w:t>
      </w:r>
      <w:proofErr w:type="spellStart"/>
      <w:proofErr w:type="gramStart"/>
      <w:r w:rsidRPr="00AF03EE">
        <w:rPr>
          <w:rFonts w:eastAsia="Times New Roman" w:cstheme="minorHAnsi"/>
          <w:color w:val="1B1B1B"/>
        </w:rPr>
        <w:t>ClassWithPrivateFeatures</w:t>
      </w:r>
      <w:proofErr w:type="spellEnd"/>
      <w:r w:rsidRPr="00AF03EE">
        <w:rPr>
          <w:rFonts w:eastAsia="Times New Roman" w:cstheme="minorHAnsi"/>
          <w:color w:val="1B1B1B"/>
        </w:rPr>
        <w:t>(</w:t>
      </w:r>
      <w:proofErr w:type="gramEnd"/>
      <w:r w:rsidRPr="00AF03EE">
        <w:rPr>
          <w:rFonts w:eastAsia="Times New Roman" w:cstheme="minorHAnsi"/>
          <w:color w:val="1B1B1B"/>
        </w:rPr>
        <w:t>)) // returns true</w:t>
      </w:r>
    </w:p>
    <w:p w14:paraId="3B34D0D1"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r w:rsidRPr="00AF03EE">
        <w:rPr>
          <w:rFonts w:eastAsia="Times New Roman" w:cstheme="minorHAnsi"/>
          <w:color w:val="1B1B1B"/>
        </w:rPr>
        <w:t xml:space="preserve">  </w:t>
      </w:r>
      <w:proofErr w:type="spellStart"/>
      <w:r w:rsidRPr="00AF03EE">
        <w:rPr>
          <w:rFonts w:eastAsia="Times New Roman" w:cstheme="minorHAnsi"/>
          <w:color w:val="1B1B1B"/>
        </w:rPr>
        <w:t>ClassWithPrivateFeatures.f</w:t>
      </w:r>
      <w:proofErr w:type="spellEnd"/>
      <w:r w:rsidRPr="00AF03EE">
        <w:rPr>
          <w:rFonts w:eastAsia="Times New Roman" w:cstheme="minorHAnsi"/>
          <w:color w:val="1B1B1B"/>
        </w:rPr>
        <w:t>({}) // returns false</w:t>
      </w:r>
    </w:p>
    <w:p w14:paraId="743BACED"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rPr>
      </w:pPr>
    </w:p>
    <w:p w14:paraId="3065F97C"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B1B1B"/>
        </w:rPr>
      </w:pPr>
    </w:p>
    <w:p w14:paraId="5320C76A" w14:textId="77777777" w:rsidR="00B5306F" w:rsidRPr="00AF03EE" w:rsidRDefault="00B5306F" w:rsidP="00B53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
    <w:p w14:paraId="2B8EFE48" w14:textId="77777777" w:rsidR="00B5306F" w:rsidRPr="00AF03EE" w:rsidRDefault="00B5306F" w:rsidP="00B5306F">
      <w:pPr>
        <w:pStyle w:val="HTMLPreformatted"/>
        <w:ind w:left="720"/>
        <w:rPr>
          <w:color w:val="1B1B1B"/>
          <w:sz w:val="24"/>
          <w:szCs w:val="24"/>
        </w:rPr>
      </w:pPr>
    </w:p>
    <w:p w14:paraId="27BDE2A7" w14:textId="77777777" w:rsidR="00B5306F" w:rsidRDefault="00B5306F" w:rsidP="00B5306F">
      <w:pPr>
        <w:pStyle w:val="ListParagraph"/>
        <w:numPr>
          <w:ilvl w:val="0"/>
          <w:numId w:val="12"/>
        </w:numPr>
      </w:pPr>
      <w:r w:rsidRPr="00BF4E56">
        <w:rPr>
          <w:b/>
          <w:bCs/>
          <w:color w:val="FF0000"/>
        </w:rPr>
        <w:t>break*</w:t>
      </w:r>
      <w:r>
        <w:t xml:space="preserve"> - From Mosh - With the break keyword we jump out of a loop.  [[[We do not finish the code]]]</w:t>
      </w:r>
    </w:p>
    <w:p w14:paraId="3AACF9FC" w14:textId="77777777" w:rsidR="00B5306F" w:rsidRPr="00CA389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569CD6"/>
          <w:sz w:val="21"/>
          <w:szCs w:val="21"/>
        </w:rPr>
        <w:t>let</w:t>
      </w:r>
      <w:r w:rsidRPr="00CA389D">
        <w:rPr>
          <w:rFonts w:ascii="Consolas" w:eastAsia="Times New Roman" w:hAnsi="Consolas" w:cs="Times New Roman"/>
          <w:color w:val="D4D4D4"/>
          <w:sz w:val="21"/>
          <w:szCs w:val="21"/>
        </w:rPr>
        <w:t xml:space="preserve"> </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 xml:space="preserve"> = </w:t>
      </w:r>
      <w:r w:rsidRPr="00CA389D">
        <w:rPr>
          <w:rFonts w:ascii="Consolas" w:eastAsia="Times New Roman" w:hAnsi="Consolas" w:cs="Times New Roman"/>
          <w:color w:val="B5CEA8"/>
          <w:sz w:val="21"/>
          <w:szCs w:val="21"/>
        </w:rPr>
        <w:t>0</w:t>
      </w:r>
      <w:r w:rsidRPr="00CA389D">
        <w:rPr>
          <w:rFonts w:ascii="Consolas" w:eastAsia="Times New Roman" w:hAnsi="Consolas" w:cs="Times New Roman"/>
          <w:color w:val="D4D4D4"/>
          <w:sz w:val="21"/>
          <w:szCs w:val="21"/>
        </w:rPr>
        <w:t>;</w:t>
      </w:r>
    </w:p>
    <w:p w14:paraId="18FEFFCE" w14:textId="77777777" w:rsidR="00B5306F" w:rsidRPr="00CA389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C586C0"/>
          <w:sz w:val="21"/>
          <w:szCs w:val="21"/>
        </w:rPr>
        <w:t>while</w:t>
      </w:r>
      <w:r w:rsidRPr="00CA389D">
        <w:rPr>
          <w:rFonts w:ascii="Consolas" w:eastAsia="Times New Roman" w:hAnsi="Consolas" w:cs="Times New Roman"/>
          <w:color w:val="D4D4D4"/>
          <w:sz w:val="21"/>
          <w:szCs w:val="21"/>
        </w:rPr>
        <w:t xml:space="preserve"> (</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 xml:space="preserve"> &lt;= </w:t>
      </w:r>
      <w:r w:rsidRPr="00CA389D">
        <w:rPr>
          <w:rFonts w:ascii="Consolas" w:eastAsia="Times New Roman" w:hAnsi="Consolas" w:cs="Times New Roman"/>
          <w:color w:val="B5CEA8"/>
          <w:sz w:val="21"/>
          <w:szCs w:val="21"/>
        </w:rPr>
        <w:t>10</w:t>
      </w:r>
      <w:r w:rsidRPr="00CA389D">
        <w:rPr>
          <w:rFonts w:ascii="Consolas" w:eastAsia="Times New Roman" w:hAnsi="Consolas" w:cs="Times New Roman"/>
          <w:color w:val="D4D4D4"/>
          <w:sz w:val="21"/>
          <w:szCs w:val="21"/>
        </w:rPr>
        <w:t>) {</w:t>
      </w:r>
    </w:p>
    <w:p w14:paraId="09A851B7" w14:textId="77777777" w:rsidR="00B5306F" w:rsidRPr="00CA389D" w:rsidRDefault="00B5306F" w:rsidP="00B5306F">
      <w:pPr>
        <w:shd w:val="clear" w:color="auto" w:fill="1E1E1E"/>
        <w:spacing w:after="0" w:line="285" w:lineRule="atLeast"/>
        <w:ind w:left="720"/>
        <w:rPr>
          <w:rFonts w:ascii="Consolas" w:eastAsia="Times New Roman" w:hAnsi="Consolas" w:cs="Times New Roman"/>
          <w:b/>
          <w:bCs/>
          <w:color w:val="D4D4D4"/>
          <w:sz w:val="21"/>
          <w:szCs w:val="21"/>
          <w:u w:val="single"/>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b/>
          <w:bCs/>
          <w:color w:val="C586C0"/>
          <w:sz w:val="21"/>
          <w:szCs w:val="21"/>
          <w:u w:val="single"/>
        </w:rPr>
        <w:t>if</w:t>
      </w:r>
      <w:r w:rsidRPr="00CA389D">
        <w:rPr>
          <w:rFonts w:ascii="Consolas" w:eastAsia="Times New Roman" w:hAnsi="Consolas" w:cs="Times New Roman"/>
          <w:b/>
          <w:bCs/>
          <w:color w:val="D4D4D4"/>
          <w:sz w:val="21"/>
          <w:szCs w:val="21"/>
          <w:u w:val="single"/>
        </w:rPr>
        <w:t xml:space="preserve"> (</w:t>
      </w:r>
      <w:proofErr w:type="spellStart"/>
      <w:r w:rsidRPr="00CA389D">
        <w:rPr>
          <w:rFonts w:ascii="Consolas" w:eastAsia="Times New Roman" w:hAnsi="Consolas" w:cs="Times New Roman"/>
          <w:b/>
          <w:bCs/>
          <w:color w:val="9CDCFE"/>
          <w:sz w:val="21"/>
          <w:szCs w:val="21"/>
          <w:u w:val="single"/>
        </w:rPr>
        <w:t>i</w:t>
      </w:r>
      <w:proofErr w:type="spellEnd"/>
      <w:r w:rsidRPr="00CA389D">
        <w:rPr>
          <w:rFonts w:ascii="Consolas" w:eastAsia="Times New Roman" w:hAnsi="Consolas" w:cs="Times New Roman"/>
          <w:b/>
          <w:bCs/>
          <w:color w:val="D4D4D4"/>
          <w:sz w:val="21"/>
          <w:szCs w:val="21"/>
          <w:u w:val="single"/>
        </w:rPr>
        <w:t xml:space="preserve"> === </w:t>
      </w:r>
      <w:r w:rsidRPr="00CA389D">
        <w:rPr>
          <w:rFonts w:ascii="Consolas" w:eastAsia="Times New Roman" w:hAnsi="Consolas" w:cs="Times New Roman"/>
          <w:b/>
          <w:bCs/>
          <w:color w:val="B5CEA8"/>
          <w:sz w:val="21"/>
          <w:szCs w:val="21"/>
          <w:u w:val="single"/>
        </w:rPr>
        <w:t>5</w:t>
      </w:r>
      <w:r w:rsidRPr="00CA389D">
        <w:rPr>
          <w:rFonts w:ascii="Consolas" w:eastAsia="Times New Roman" w:hAnsi="Consolas" w:cs="Times New Roman"/>
          <w:b/>
          <w:bCs/>
          <w:color w:val="D4D4D4"/>
          <w:sz w:val="21"/>
          <w:szCs w:val="21"/>
          <w:u w:val="single"/>
        </w:rPr>
        <w:t xml:space="preserve">) </w:t>
      </w:r>
      <w:r w:rsidRPr="00CA389D">
        <w:rPr>
          <w:rFonts w:ascii="Consolas" w:eastAsia="Times New Roman" w:hAnsi="Consolas" w:cs="Times New Roman"/>
          <w:b/>
          <w:bCs/>
          <w:color w:val="C586C0"/>
          <w:sz w:val="21"/>
          <w:szCs w:val="21"/>
          <w:u w:val="single"/>
        </w:rPr>
        <w:t>break</w:t>
      </w:r>
    </w:p>
    <w:p w14:paraId="19537EB9" w14:textId="77777777" w:rsidR="00B5306F" w:rsidRPr="00CA389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r w:rsidRPr="00CA389D">
        <w:rPr>
          <w:rFonts w:ascii="Consolas" w:eastAsia="Times New Roman" w:hAnsi="Consolas" w:cs="Times New Roman"/>
          <w:color w:val="9CDCFE"/>
          <w:sz w:val="21"/>
          <w:szCs w:val="21"/>
        </w:rPr>
        <w:t>console</w:t>
      </w:r>
      <w:r w:rsidRPr="00CA389D">
        <w:rPr>
          <w:rFonts w:ascii="Consolas" w:eastAsia="Times New Roman" w:hAnsi="Consolas" w:cs="Times New Roman"/>
          <w:color w:val="D4D4D4"/>
          <w:sz w:val="21"/>
          <w:szCs w:val="21"/>
        </w:rPr>
        <w:t>.</w:t>
      </w:r>
      <w:r w:rsidRPr="00CA389D">
        <w:rPr>
          <w:rFonts w:ascii="Consolas" w:eastAsia="Times New Roman" w:hAnsi="Consolas" w:cs="Times New Roman"/>
          <w:color w:val="DCDCAA"/>
          <w:sz w:val="21"/>
          <w:szCs w:val="21"/>
        </w:rPr>
        <w:t>log</w:t>
      </w:r>
      <w:r w:rsidRPr="00CA389D">
        <w:rPr>
          <w:rFonts w:ascii="Consolas" w:eastAsia="Times New Roman" w:hAnsi="Consolas" w:cs="Times New Roman"/>
          <w:color w:val="D4D4D4"/>
          <w:sz w:val="21"/>
          <w:szCs w:val="21"/>
        </w:rPr>
        <w:t>(</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w:t>
      </w:r>
    </w:p>
    <w:p w14:paraId="33313D40" w14:textId="77777777" w:rsidR="00B5306F" w:rsidRPr="00CA389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 xml:space="preserve">    </w:t>
      </w:r>
      <w:proofErr w:type="spellStart"/>
      <w:r w:rsidRPr="00CA389D">
        <w:rPr>
          <w:rFonts w:ascii="Consolas" w:eastAsia="Times New Roman" w:hAnsi="Consolas" w:cs="Times New Roman"/>
          <w:color w:val="9CDCFE"/>
          <w:sz w:val="21"/>
          <w:szCs w:val="21"/>
        </w:rPr>
        <w:t>i</w:t>
      </w:r>
      <w:proofErr w:type="spellEnd"/>
      <w:r w:rsidRPr="00CA389D">
        <w:rPr>
          <w:rFonts w:ascii="Consolas" w:eastAsia="Times New Roman" w:hAnsi="Consolas" w:cs="Times New Roman"/>
          <w:color w:val="D4D4D4"/>
          <w:sz w:val="21"/>
          <w:szCs w:val="21"/>
        </w:rPr>
        <w:t>++;</w:t>
      </w:r>
    </w:p>
    <w:p w14:paraId="03078304" w14:textId="77777777" w:rsidR="00B5306F" w:rsidRPr="00CA389D"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CA389D">
        <w:rPr>
          <w:rFonts w:ascii="Consolas" w:eastAsia="Times New Roman" w:hAnsi="Consolas" w:cs="Times New Roman"/>
          <w:color w:val="D4D4D4"/>
          <w:sz w:val="21"/>
          <w:szCs w:val="21"/>
        </w:rPr>
        <w:t>}</w:t>
      </w:r>
    </w:p>
    <w:p w14:paraId="5239DDDC" w14:textId="77777777" w:rsidR="00B5306F" w:rsidRDefault="00B5306F" w:rsidP="00B5306F">
      <w:pPr>
        <w:rPr>
          <w:b/>
          <w:bCs/>
        </w:rPr>
      </w:pPr>
    </w:p>
    <w:p w14:paraId="11011D9D" w14:textId="77777777" w:rsidR="00B5306F" w:rsidRDefault="00B5306F" w:rsidP="00B5306F">
      <w:pPr>
        <w:ind w:left="720"/>
        <w:rPr>
          <w:b/>
          <w:bCs/>
        </w:rPr>
      </w:pPr>
      <w:r>
        <w:rPr>
          <w:noProof/>
        </w:rPr>
        <w:drawing>
          <wp:inline distT="0" distB="0" distL="0" distR="0" wp14:anchorId="12BB98FB" wp14:editId="41E895D9">
            <wp:extent cx="4117505" cy="20419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20153" cy="2043272"/>
                    </a:xfrm>
                    <a:prstGeom prst="rect">
                      <a:avLst/>
                    </a:prstGeom>
                  </pic:spPr>
                </pic:pic>
              </a:graphicData>
            </a:graphic>
          </wp:inline>
        </w:drawing>
      </w:r>
    </w:p>
    <w:p w14:paraId="72D9CE99" w14:textId="77777777" w:rsidR="00B5306F" w:rsidRDefault="00B5306F" w:rsidP="00B5306F">
      <w:pPr>
        <w:ind w:left="720"/>
        <w:rPr>
          <w:b/>
          <w:bCs/>
        </w:rPr>
      </w:pPr>
    </w:p>
    <w:p w14:paraId="28D7B720" w14:textId="77777777" w:rsidR="00B5306F" w:rsidRDefault="00B5306F" w:rsidP="00B5306F">
      <w:pPr>
        <w:ind w:left="720"/>
        <w:rPr>
          <w:b/>
          <w:bCs/>
        </w:rPr>
      </w:pPr>
    </w:p>
    <w:p w14:paraId="7698FDB2" w14:textId="77777777" w:rsidR="00B5306F" w:rsidRDefault="00B5306F" w:rsidP="00B5306F">
      <w:pPr>
        <w:pStyle w:val="NoSpacing"/>
        <w:ind w:left="720"/>
        <w:rPr>
          <w:color w:val="000000" w:themeColor="text1"/>
        </w:rPr>
      </w:pPr>
      <w:r w:rsidRPr="00BF4E56">
        <w:rPr>
          <w:b/>
          <w:bCs/>
          <w:color w:val="FF0000"/>
        </w:rPr>
        <w:t>Continue*</w:t>
      </w:r>
      <w:r>
        <w:rPr>
          <w:color w:val="FF0000"/>
        </w:rPr>
        <w:t xml:space="preserve"> </w:t>
      </w:r>
      <w:r>
        <w:rPr>
          <w:color w:val="000000" w:themeColor="text1"/>
        </w:rPr>
        <w:t xml:space="preserve">- From Mosh - 04 - Control Flow - 09 - Break and Continue </w:t>
      </w:r>
      <w:proofErr w:type="gramStart"/>
      <w:r>
        <w:rPr>
          <w:color w:val="000000" w:themeColor="text1"/>
        </w:rPr>
        <w:t>-  with</w:t>
      </w:r>
      <w:proofErr w:type="gramEnd"/>
      <w:r>
        <w:rPr>
          <w:color w:val="000000" w:themeColor="text1"/>
        </w:rPr>
        <w:t xml:space="preserve"> the continue keyword we jump to the next iteration.  Mosh considers continue legacy code.  “It is an ugly way of writing code</w:t>
      </w:r>
      <w:proofErr w:type="gramStart"/>
      <w:r>
        <w:rPr>
          <w:color w:val="000000" w:themeColor="text1"/>
        </w:rPr>
        <w:t>”.</w:t>
      </w:r>
      <w:proofErr w:type="gramEnd"/>
      <w:r>
        <w:rPr>
          <w:color w:val="000000" w:themeColor="text1"/>
        </w:rPr>
        <w:br/>
      </w:r>
      <w:r>
        <w:rPr>
          <w:color w:val="000000" w:themeColor="text1"/>
        </w:rPr>
        <w:br/>
      </w:r>
      <w:r>
        <w:rPr>
          <w:color w:val="000000" w:themeColor="text1"/>
        </w:rPr>
        <w:lastRenderedPageBreak/>
        <w:t xml:space="preserve">[[[When </w:t>
      </w:r>
      <w:proofErr w:type="spellStart"/>
      <w:r>
        <w:rPr>
          <w:color w:val="000000" w:themeColor="text1"/>
        </w:rPr>
        <w:t>i</w:t>
      </w:r>
      <w:proofErr w:type="spellEnd"/>
      <w:r>
        <w:rPr>
          <w:color w:val="000000" w:themeColor="text1"/>
        </w:rPr>
        <w:t xml:space="preserve"> is an even number, it iterates by 1, and then continues, i.e., jumps to the top of the code.]]]</w:t>
      </w:r>
    </w:p>
    <w:p w14:paraId="664982E8" w14:textId="77777777" w:rsidR="00B5306F" w:rsidRDefault="00B5306F" w:rsidP="00B5306F">
      <w:pPr>
        <w:pStyle w:val="NoSpacing"/>
        <w:ind w:left="720"/>
        <w:rPr>
          <w:color w:val="000000" w:themeColor="text1"/>
        </w:rPr>
      </w:pPr>
    </w:p>
    <w:p w14:paraId="2D2FF831" w14:textId="77777777" w:rsidR="00B5306F" w:rsidRPr="00BF4E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569CD6"/>
          <w:sz w:val="21"/>
          <w:szCs w:val="21"/>
        </w:rPr>
        <w:t>let</w:t>
      </w: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w:t>
      </w:r>
    </w:p>
    <w:p w14:paraId="24513796" w14:textId="77777777" w:rsidR="00B5306F" w:rsidRPr="00BF4E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C586C0"/>
          <w:sz w:val="21"/>
          <w:szCs w:val="21"/>
        </w:rPr>
        <w:t>while</w:t>
      </w: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 xml:space="preserve"> &lt;= </w:t>
      </w:r>
      <w:r w:rsidRPr="00BF4E56">
        <w:rPr>
          <w:rFonts w:ascii="Consolas" w:eastAsia="Times New Roman" w:hAnsi="Consolas" w:cs="Times New Roman"/>
          <w:color w:val="B5CEA8"/>
          <w:sz w:val="21"/>
          <w:szCs w:val="21"/>
        </w:rPr>
        <w:t>10</w:t>
      </w:r>
      <w:r w:rsidRPr="00BF4E56">
        <w:rPr>
          <w:rFonts w:ascii="Consolas" w:eastAsia="Times New Roman" w:hAnsi="Consolas" w:cs="Times New Roman"/>
          <w:color w:val="D4D4D4"/>
          <w:sz w:val="21"/>
          <w:szCs w:val="21"/>
        </w:rPr>
        <w:t>) {</w:t>
      </w:r>
    </w:p>
    <w:p w14:paraId="5ACE296B" w14:textId="77777777" w:rsidR="00B5306F" w:rsidRPr="00BF4E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r w:rsidRPr="00BF4E56">
        <w:rPr>
          <w:rFonts w:ascii="Consolas" w:eastAsia="Times New Roman" w:hAnsi="Consolas" w:cs="Times New Roman"/>
          <w:color w:val="C586C0"/>
          <w:sz w:val="21"/>
          <w:szCs w:val="21"/>
        </w:rPr>
        <w:t>if</w:t>
      </w: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2</w:t>
      </w:r>
      <w:r w:rsidRPr="00BF4E56">
        <w:rPr>
          <w:rFonts w:ascii="Consolas" w:eastAsia="Times New Roman" w:hAnsi="Consolas" w:cs="Times New Roman"/>
          <w:color w:val="D4D4D4"/>
          <w:sz w:val="21"/>
          <w:szCs w:val="21"/>
        </w:rPr>
        <w:t xml:space="preserve"> === </w:t>
      </w:r>
      <w:r w:rsidRPr="00BF4E56">
        <w:rPr>
          <w:rFonts w:ascii="Consolas" w:eastAsia="Times New Roman" w:hAnsi="Consolas" w:cs="Times New Roman"/>
          <w:color w:val="B5CEA8"/>
          <w:sz w:val="21"/>
          <w:szCs w:val="21"/>
        </w:rPr>
        <w:t>0</w:t>
      </w:r>
      <w:r w:rsidRPr="00BF4E56">
        <w:rPr>
          <w:rFonts w:ascii="Consolas" w:eastAsia="Times New Roman" w:hAnsi="Consolas" w:cs="Times New Roman"/>
          <w:color w:val="D4D4D4"/>
          <w:sz w:val="21"/>
          <w:szCs w:val="21"/>
        </w:rPr>
        <w:t>) {</w:t>
      </w:r>
    </w:p>
    <w:p w14:paraId="3217C2FE" w14:textId="77777777" w:rsidR="00B5306F" w:rsidRPr="00BF4E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w:t>
      </w:r>
    </w:p>
    <w:p w14:paraId="54A04AF0" w14:textId="77777777" w:rsidR="00B5306F" w:rsidRPr="00BF4E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C586C0"/>
          <w:sz w:val="21"/>
          <w:szCs w:val="21"/>
        </w:rPr>
        <w:t>continue</w:t>
      </w:r>
      <w:r w:rsidRPr="00BF4E56">
        <w:rPr>
          <w:rFonts w:ascii="Consolas" w:eastAsia="Times New Roman" w:hAnsi="Consolas" w:cs="Times New Roman"/>
          <w:color w:val="D4D4D4"/>
          <w:sz w:val="21"/>
          <w:szCs w:val="21"/>
        </w:rPr>
        <w:t>;</w:t>
      </w:r>
    </w:p>
    <w:p w14:paraId="2467A9AA" w14:textId="77777777" w:rsidR="00B5306F" w:rsidRPr="00BF4E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w:t>
      </w:r>
    </w:p>
    <w:p w14:paraId="37E49562" w14:textId="77777777" w:rsidR="00B5306F" w:rsidRPr="00BF4E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r w:rsidRPr="00BF4E56">
        <w:rPr>
          <w:rFonts w:ascii="Consolas" w:eastAsia="Times New Roman" w:hAnsi="Consolas" w:cs="Times New Roman"/>
          <w:color w:val="9CDCFE"/>
          <w:sz w:val="21"/>
          <w:szCs w:val="21"/>
        </w:rPr>
        <w:t>console</w:t>
      </w:r>
      <w:r w:rsidRPr="00BF4E56">
        <w:rPr>
          <w:rFonts w:ascii="Consolas" w:eastAsia="Times New Roman" w:hAnsi="Consolas" w:cs="Times New Roman"/>
          <w:color w:val="D4D4D4"/>
          <w:sz w:val="21"/>
          <w:szCs w:val="21"/>
        </w:rPr>
        <w:t>.</w:t>
      </w:r>
      <w:r w:rsidRPr="00BF4E56">
        <w:rPr>
          <w:rFonts w:ascii="Consolas" w:eastAsia="Times New Roman" w:hAnsi="Consolas" w:cs="Times New Roman"/>
          <w:color w:val="DCDCAA"/>
          <w:sz w:val="21"/>
          <w:szCs w:val="21"/>
        </w:rPr>
        <w:t>log</w:t>
      </w:r>
      <w:r w:rsidRPr="00BF4E56">
        <w:rPr>
          <w:rFonts w:ascii="Consolas" w:eastAsia="Times New Roman" w:hAnsi="Consolas" w:cs="Times New Roman"/>
          <w:color w:val="D4D4D4"/>
          <w:sz w:val="21"/>
          <w:szCs w:val="21"/>
        </w:rPr>
        <w:t>(</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w:t>
      </w:r>
    </w:p>
    <w:p w14:paraId="57439409" w14:textId="77777777" w:rsidR="00B5306F" w:rsidRPr="00BF4E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 xml:space="preserve">    </w:t>
      </w:r>
      <w:proofErr w:type="spellStart"/>
      <w:r w:rsidRPr="00BF4E56">
        <w:rPr>
          <w:rFonts w:ascii="Consolas" w:eastAsia="Times New Roman" w:hAnsi="Consolas" w:cs="Times New Roman"/>
          <w:color w:val="9CDCFE"/>
          <w:sz w:val="21"/>
          <w:szCs w:val="21"/>
        </w:rPr>
        <w:t>i</w:t>
      </w:r>
      <w:proofErr w:type="spellEnd"/>
      <w:r w:rsidRPr="00BF4E56">
        <w:rPr>
          <w:rFonts w:ascii="Consolas" w:eastAsia="Times New Roman" w:hAnsi="Consolas" w:cs="Times New Roman"/>
          <w:color w:val="D4D4D4"/>
          <w:sz w:val="21"/>
          <w:szCs w:val="21"/>
        </w:rPr>
        <w:t>++;</w:t>
      </w:r>
    </w:p>
    <w:p w14:paraId="56930964" w14:textId="77777777" w:rsidR="00B5306F" w:rsidRPr="00BF4E56"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BF4E56">
        <w:rPr>
          <w:rFonts w:ascii="Consolas" w:eastAsia="Times New Roman" w:hAnsi="Consolas" w:cs="Times New Roman"/>
          <w:color w:val="D4D4D4"/>
          <w:sz w:val="21"/>
          <w:szCs w:val="21"/>
        </w:rPr>
        <w:t>}</w:t>
      </w:r>
    </w:p>
    <w:p w14:paraId="61DC1F49" w14:textId="77777777" w:rsidR="00B5306F" w:rsidRPr="00BF4E56" w:rsidRDefault="00B5306F" w:rsidP="00B5306F">
      <w:pPr>
        <w:pStyle w:val="NoSpacing"/>
        <w:ind w:left="720"/>
        <w:rPr>
          <w:color w:val="000000" w:themeColor="text1"/>
        </w:rPr>
      </w:pPr>
    </w:p>
    <w:p w14:paraId="54A92B2E" w14:textId="77777777" w:rsidR="00B5306F" w:rsidRDefault="00B5306F" w:rsidP="00B5306F">
      <w:pPr>
        <w:ind w:left="720"/>
        <w:rPr>
          <w:b/>
          <w:bCs/>
        </w:rPr>
      </w:pPr>
      <w:r>
        <w:rPr>
          <w:noProof/>
        </w:rPr>
        <w:drawing>
          <wp:inline distT="0" distB="0" distL="0" distR="0" wp14:anchorId="12C9764F" wp14:editId="55CC6B52">
            <wp:extent cx="3805869" cy="2001941"/>
            <wp:effectExtent l="0" t="0" r="444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09567" cy="2003886"/>
                    </a:xfrm>
                    <a:prstGeom prst="rect">
                      <a:avLst/>
                    </a:prstGeom>
                  </pic:spPr>
                </pic:pic>
              </a:graphicData>
            </a:graphic>
          </wp:inline>
        </w:drawing>
      </w:r>
    </w:p>
    <w:p w14:paraId="78EA609E" w14:textId="77777777" w:rsidR="00B5306F" w:rsidRDefault="00B5306F" w:rsidP="00B5306F">
      <w:pPr>
        <w:ind w:left="720"/>
        <w:rPr>
          <w:b/>
          <w:bCs/>
        </w:rPr>
      </w:pPr>
    </w:p>
    <w:p w14:paraId="52899697" w14:textId="77777777" w:rsidR="00B5306F" w:rsidRDefault="00B5306F" w:rsidP="00B5306F">
      <w:pPr>
        <w:ind w:left="720"/>
        <w:rPr>
          <w:b/>
          <w:bCs/>
        </w:rPr>
      </w:pPr>
    </w:p>
    <w:p w14:paraId="03630F2D" w14:textId="77777777" w:rsidR="00B5306F" w:rsidRDefault="00B5306F" w:rsidP="00B5306F">
      <w:pPr>
        <w:ind w:left="720"/>
        <w:rPr>
          <w:b/>
          <w:bCs/>
        </w:rPr>
      </w:pPr>
    </w:p>
    <w:p w14:paraId="0A49EF8B" w14:textId="77777777" w:rsidR="00B5306F" w:rsidRDefault="00B5306F" w:rsidP="00B5306F">
      <w:pPr>
        <w:ind w:left="720"/>
        <w:rPr>
          <w:b/>
          <w:bCs/>
        </w:rPr>
      </w:pPr>
    </w:p>
    <w:p w14:paraId="517751D4" w14:textId="77777777" w:rsidR="00B5306F" w:rsidRPr="00CB1FBC" w:rsidRDefault="00B5306F" w:rsidP="00B5306F">
      <w:pPr>
        <w:pStyle w:val="ListParagraph"/>
        <w:numPr>
          <w:ilvl w:val="0"/>
          <w:numId w:val="12"/>
        </w:numPr>
        <w:rPr>
          <w:b/>
          <w:bCs/>
        </w:rPr>
      </w:pPr>
    </w:p>
    <w:p w14:paraId="698B23E8" w14:textId="77777777" w:rsidR="00B5306F" w:rsidRDefault="00B5306F" w:rsidP="00B5306F">
      <w:pPr>
        <w:ind w:left="720"/>
        <w:rPr>
          <w:b/>
          <w:bCs/>
        </w:rPr>
      </w:pPr>
    </w:p>
    <w:p w14:paraId="19ED58B8" w14:textId="77777777" w:rsidR="00B5306F" w:rsidRDefault="00B5306F" w:rsidP="00B5306F">
      <w:pPr>
        <w:ind w:left="720"/>
        <w:rPr>
          <w:b/>
          <w:bCs/>
        </w:rPr>
      </w:pPr>
    </w:p>
    <w:p w14:paraId="417151BA" w14:textId="77777777" w:rsidR="00B5306F" w:rsidRPr="001C1DD2" w:rsidRDefault="00B5306F" w:rsidP="00B5306F">
      <w:pPr>
        <w:pStyle w:val="NoSpacing"/>
        <w:numPr>
          <w:ilvl w:val="0"/>
          <w:numId w:val="12"/>
        </w:numPr>
        <w:rPr>
          <w:shd w:val="clear" w:color="auto" w:fill="FFFFFF"/>
        </w:rPr>
      </w:pPr>
      <w:r w:rsidRPr="00790CE3">
        <w:rPr>
          <w:b/>
          <w:bCs/>
          <w:color w:val="FF0000"/>
        </w:rPr>
        <w:t>Initialize</w:t>
      </w:r>
      <w:r>
        <w:rPr>
          <w:b/>
          <w:bCs/>
          <w:color w:val="FF0000"/>
        </w:rPr>
        <w:t>*</w:t>
      </w:r>
      <w:r w:rsidRPr="00AF03EE">
        <w:t xml:space="preserve"> -</w:t>
      </w:r>
      <w:r>
        <w:t xml:space="preserve"> </w:t>
      </w:r>
      <w:hyperlink r:id="rId44" w:history="1">
        <w:proofErr w:type="spellStart"/>
        <w:r>
          <w:rPr>
            <w:rStyle w:val="Hyperlink"/>
            <w:rFonts w:cstheme="minorHAnsi"/>
          </w:rPr>
          <w:t>uidotdev</w:t>
        </w:r>
        <w:proofErr w:type="spellEnd"/>
        <w:r>
          <w:rPr>
            <w:rStyle w:val="Hyperlink"/>
            <w:rFonts w:cstheme="minorHAnsi"/>
          </w:rPr>
          <w:t xml:space="preserve"> - </w:t>
        </w:r>
        <w:proofErr w:type="spellStart"/>
        <w:r>
          <w:rPr>
            <w:rStyle w:val="Hyperlink"/>
            <w:rFonts w:cstheme="minorHAnsi"/>
          </w:rPr>
          <w:t>youtube</w:t>
        </w:r>
        <w:proofErr w:type="spellEnd"/>
      </w:hyperlink>
      <w:r>
        <w:t xml:space="preserve"> - “Initialization is when you first assign a value to a variable.”</w:t>
      </w:r>
      <w:r>
        <w:br/>
      </w:r>
      <w:r>
        <w:br/>
        <w:t>“Here, we create a new identifier called declaration.  In JS, variables are initialized with the value of undefined when they are created.  So, if we log the declaration variable, we get undefined.  Initialization is when you first assign a value to a variable.  Here, we’re initializing the declaration variable, by assigning it to a string.”</w:t>
      </w:r>
      <w:r>
        <w:br/>
      </w:r>
      <w:r>
        <w:rPr>
          <w:noProof/>
        </w:rPr>
        <w:drawing>
          <wp:inline distT="0" distB="0" distL="0" distR="0" wp14:anchorId="1E3E1297" wp14:editId="4E5BF09D">
            <wp:extent cx="2064936" cy="11836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072174" cy="1187815"/>
                    </a:xfrm>
                    <a:prstGeom prst="rect">
                      <a:avLst/>
                    </a:prstGeom>
                  </pic:spPr>
                </pic:pic>
              </a:graphicData>
            </a:graphic>
          </wp:inline>
        </w:drawing>
      </w:r>
    </w:p>
    <w:p w14:paraId="33591FF7" w14:textId="77777777" w:rsidR="00B5306F" w:rsidRDefault="00B5306F" w:rsidP="00B5306F">
      <w:pPr>
        <w:pStyle w:val="NoSpacing"/>
        <w:rPr>
          <w:shd w:val="clear" w:color="auto" w:fill="FFFFFF"/>
        </w:rPr>
      </w:pPr>
    </w:p>
    <w:p w14:paraId="7D2C26EF" w14:textId="77777777" w:rsidR="00B5306F" w:rsidRDefault="00B5306F" w:rsidP="00B5306F">
      <w:pPr>
        <w:pStyle w:val="NoSpacing"/>
        <w:ind w:left="720"/>
        <w:rPr>
          <w:shd w:val="clear" w:color="auto" w:fill="FFFFFF"/>
        </w:rPr>
      </w:pPr>
      <w:r>
        <w:rPr>
          <w:shd w:val="clear" w:color="auto" w:fill="FFFFFF"/>
        </w:rPr>
        <w:t xml:space="preserve">From </w:t>
      </w:r>
      <w:hyperlink r:id="rId46" w:history="1">
        <w:r>
          <w:rPr>
            <w:rStyle w:val="Hyperlink"/>
            <w:shd w:val="clear" w:color="auto" w:fill="FFFFFF"/>
          </w:rPr>
          <w:t>MDN</w:t>
        </w:r>
      </w:hyperlink>
      <w:r>
        <w:rPr>
          <w:shd w:val="clear" w:color="auto" w:fill="FFFFFF"/>
        </w:rPr>
        <w:t xml:space="preserve"> - </w:t>
      </w:r>
    </w:p>
    <w:p w14:paraId="21DEA7B8" w14:textId="77777777" w:rsidR="00B5306F" w:rsidRPr="001C1DD2" w:rsidRDefault="00B5306F" w:rsidP="00B5306F">
      <w:pPr>
        <w:pStyle w:val="NoSpacing"/>
        <w:ind w:left="720"/>
        <w:rPr>
          <w:i/>
          <w:iCs/>
          <w:shd w:val="clear" w:color="auto" w:fill="FFFFFF"/>
        </w:rPr>
      </w:pPr>
      <w:r>
        <w:rPr>
          <w:shd w:val="clear" w:color="auto" w:fill="FFFFFF"/>
        </w:rPr>
        <w:br/>
      </w:r>
      <w:r w:rsidRPr="001C1DD2">
        <w:rPr>
          <w:shd w:val="clear" w:color="auto" w:fill="FFFFFF"/>
        </w:rPr>
        <w:t>The </w:t>
      </w:r>
      <w:r w:rsidRPr="001C1DD2">
        <w:rPr>
          <w:b/>
          <w:bCs/>
          <w:shd w:val="clear" w:color="auto" w:fill="FFFFFF"/>
        </w:rPr>
        <w:t>var statement</w:t>
      </w:r>
      <w:r w:rsidRPr="001C1DD2">
        <w:rPr>
          <w:shd w:val="clear" w:color="auto" w:fill="FFFFFF"/>
        </w:rPr>
        <w:t xml:space="preserve"> declares a function-scoped or globally-scoped variable, optionally initializing </w:t>
      </w:r>
      <w:r w:rsidRPr="001C1DD2">
        <w:rPr>
          <w:shd w:val="clear" w:color="auto" w:fill="FFFFFF"/>
        </w:rPr>
        <w:lastRenderedPageBreak/>
        <w:t>it to a value.</w:t>
      </w:r>
      <w:r>
        <w:rPr>
          <w:shd w:val="clear" w:color="auto" w:fill="FFFFFF"/>
        </w:rPr>
        <w:br/>
      </w:r>
      <w:r>
        <w:rPr>
          <w:shd w:val="clear" w:color="auto" w:fill="FFFFFF"/>
        </w:rPr>
        <w:br/>
      </w:r>
      <w:r w:rsidRPr="001C1DD2">
        <w:rPr>
          <w:i/>
          <w:iCs/>
          <w:shd w:val="clear" w:color="auto" w:fill="FFFFFF"/>
        </w:rPr>
        <w:t>var x = 1;</w:t>
      </w:r>
    </w:p>
    <w:p w14:paraId="75D51249" w14:textId="77777777" w:rsidR="00B5306F" w:rsidRPr="001C1DD2" w:rsidRDefault="00B5306F" w:rsidP="00B5306F">
      <w:pPr>
        <w:pStyle w:val="NoSpacing"/>
        <w:ind w:left="720"/>
        <w:rPr>
          <w:i/>
          <w:iCs/>
          <w:shd w:val="clear" w:color="auto" w:fill="FFFFFF"/>
        </w:rPr>
      </w:pPr>
    </w:p>
    <w:p w14:paraId="0A2B6F90" w14:textId="77777777" w:rsidR="00B5306F" w:rsidRPr="001C1DD2" w:rsidRDefault="00B5306F" w:rsidP="00B5306F">
      <w:pPr>
        <w:pStyle w:val="NoSpacing"/>
        <w:ind w:left="720"/>
        <w:rPr>
          <w:i/>
          <w:iCs/>
          <w:shd w:val="clear" w:color="auto" w:fill="FFFFFF"/>
        </w:rPr>
      </w:pPr>
      <w:r w:rsidRPr="001C1DD2">
        <w:rPr>
          <w:i/>
          <w:iCs/>
          <w:shd w:val="clear" w:color="auto" w:fill="FFFFFF"/>
        </w:rPr>
        <w:t>if (x === 1) {</w:t>
      </w:r>
    </w:p>
    <w:p w14:paraId="3F63904C" w14:textId="77777777" w:rsidR="00B5306F" w:rsidRPr="001C1DD2" w:rsidRDefault="00B5306F" w:rsidP="00B5306F">
      <w:pPr>
        <w:pStyle w:val="NoSpacing"/>
        <w:ind w:left="720"/>
        <w:rPr>
          <w:i/>
          <w:iCs/>
          <w:shd w:val="clear" w:color="auto" w:fill="FFFFFF"/>
        </w:rPr>
      </w:pPr>
      <w:r w:rsidRPr="001C1DD2">
        <w:rPr>
          <w:i/>
          <w:iCs/>
          <w:shd w:val="clear" w:color="auto" w:fill="FFFFFF"/>
        </w:rPr>
        <w:t xml:space="preserve">  var x = 2;</w:t>
      </w:r>
    </w:p>
    <w:p w14:paraId="69A39B28" w14:textId="77777777" w:rsidR="00B5306F" w:rsidRPr="001C1DD2" w:rsidRDefault="00B5306F" w:rsidP="00B5306F">
      <w:pPr>
        <w:pStyle w:val="NoSpacing"/>
        <w:ind w:left="720"/>
        <w:rPr>
          <w:i/>
          <w:iCs/>
          <w:shd w:val="clear" w:color="auto" w:fill="FFFFFF"/>
        </w:rPr>
      </w:pPr>
    </w:p>
    <w:p w14:paraId="44844EC8" w14:textId="77777777" w:rsidR="00B5306F" w:rsidRPr="001C1DD2" w:rsidRDefault="00B5306F" w:rsidP="00B5306F">
      <w:pPr>
        <w:pStyle w:val="NoSpacing"/>
        <w:ind w:left="720"/>
        <w:rPr>
          <w:i/>
          <w:iCs/>
          <w:shd w:val="clear" w:color="auto" w:fill="FFFFFF"/>
        </w:rPr>
      </w:pPr>
      <w:r w:rsidRPr="001C1DD2">
        <w:rPr>
          <w:i/>
          <w:iCs/>
          <w:shd w:val="clear" w:color="auto" w:fill="FFFFFF"/>
        </w:rPr>
        <w:t xml:space="preserve">  console.log(x);</w:t>
      </w:r>
    </w:p>
    <w:p w14:paraId="22CF3529" w14:textId="77777777" w:rsidR="00B5306F" w:rsidRPr="001C1DD2" w:rsidRDefault="00B5306F" w:rsidP="00B5306F">
      <w:pPr>
        <w:pStyle w:val="NoSpacing"/>
        <w:ind w:left="720"/>
        <w:rPr>
          <w:i/>
          <w:iCs/>
          <w:shd w:val="clear" w:color="auto" w:fill="FFFFFF"/>
        </w:rPr>
      </w:pPr>
      <w:r w:rsidRPr="001C1DD2">
        <w:rPr>
          <w:i/>
          <w:iCs/>
          <w:shd w:val="clear" w:color="auto" w:fill="FFFFFF"/>
        </w:rPr>
        <w:t xml:space="preserve">  // expected output: 2</w:t>
      </w:r>
    </w:p>
    <w:p w14:paraId="02372BF5" w14:textId="77777777" w:rsidR="00B5306F" w:rsidRPr="001C1DD2" w:rsidRDefault="00B5306F" w:rsidP="00B5306F">
      <w:pPr>
        <w:pStyle w:val="NoSpacing"/>
        <w:ind w:left="720"/>
        <w:rPr>
          <w:i/>
          <w:iCs/>
          <w:shd w:val="clear" w:color="auto" w:fill="FFFFFF"/>
        </w:rPr>
      </w:pPr>
      <w:r w:rsidRPr="001C1DD2">
        <w:rPr>
          <w:i/>
          <w:iCs/>
          <w:shd w:val="clear" w:color="auto" w:fill="FFFFFF"/>
        </w:rPr>
        <w:t>}</w:t>
      </w:r>
    </w:p>
    <w:p w14:paraId="199E031D" w14:textId="77777777" w:rsidR="00B5306F" w:rsidRPr="001C1DD2" w:rsidRDefault="00B5306F" w:rsidP="00B5306F">
      <w:pPr>
        <w:pStyle w:val="NoSpacing"/>
        <w:ind w:left="720"/>
        <w:rPr>
          <w:i/>
          <w:iCs/>
          <w:shd w:val="clear" w:color="auto" w:fill="FFFFFF"/>
        </w:rPr>
      </w:pPr>
    </w:p>
    <w:p w14:paraId="5DEA3059" w14:textId="77777777" w:rsidR="00B5306F" w:rsidRPr="001C1DD2" w:rsidRDefault="00B5306F" w:rsidP="00B5306F">
      <w:pPr>
        <w:pStyle w:val="NoSpacing"/>
        <w:ind w:left="720"/>
        <w:rPr>
          <w:i/>
          <w:iCs/>
          <w:shd w:val="clear" w:color="auto" w:fill="FFFFFF"/>
        </w:rPr>
      </w:pPr>
      <w:r w:rsidRPr="001C1DD2">
        <w:rPr>
          <w:i/>
          <w:iCs/>
          <w:shd w:val="clear" w:color="auto" w:fill="FFFFFF"/>
        </w:rPr>
        <w:t>console.log(x);</w:t>
      </w:r>
    </w:p>
    <w:p w14:paraId="7C4DBBBE" w14:textId="77777777" w:rsidR="00B5306F" w:rsidRDefault="00B5306F" w:rsidP="00B5306F">
      <w:pPr>
        <w:pStyle w:val="NoSpacing"/>
        <w:ind w:left="720"/>
        <w:rPr>
          <w:i/>
          <w:iCs/>
          <w:shd w:val="clear" w:color="auto" w:fill="FFFFFF"/>
        </w:rPr>
      </w:pPr>
      <w:r w:rsidRPr="001C1DD2">
        <w:rPr>
          <w:i/>
          <w:iCs/>
          <w:shd w:val="clear" w:color="auto" w:fill="FFFFFF"/>
        </w:rPr>
        <w:t>// expected output: 2</w:t>
      </w:r>
    </w:p>
    <w:p w14:paraId="4D285A10" w14:textId="77777777" w:rsidR="00B5306F" w:rsidRDefault="00B5306F" w:rsidP="00B5306F">
      <w:pPr>
        <w:pStyle w:val="NoSpacing"/>
        <w:ind w:left="720"/>
        <w:rPr>
          <w:i/>
          <w:iCs/>
          <w:shd w:val="clear" w:color="auto" w:fill="FFFFFF"/>
        </w:rPr>
      </w:pPr>
    </w:p>
    <w:p w14:paraId="20140356" w14:textId="77777777" w:rsidR="00B5306F" w:rsidRDefault="00B5306F" w:rsidP="00B5306F">
      <w:pPr>
        <w:pStyle w:val="NoSpacing"/>
        <w:ind w:left="720"/>
        <w:rPr>
          <w:i/>
          <w:iCs/>
          <w:shd w:val="clear" w:color="auto" w:fill="FFFFFF"/>
        </w:rPr>
      </w:pPr>
    </w:p>
    <w:p w14:paraId="3AD0C6D2" w14:textId="77777777" w:rsidR="00B5306F" w:rsidRDefault="00B5306F" w:rsidP="00B5306F">
      <w:pPr>
        <w:pStyle w:val="NoSpacing"/>
        <w:ind w:left="720"/>
        <w:rPr>
          <w:shd w:val="clear" w:color="auto" w:fill="FFFFFF"/>
        </w:rPr>
      </w:pPr>
      <w:r>
        <w:rPr>
          <w:shd w:val="clear" w:color="auto" w:fill="FFFFFF"/>
        </w:rPr>
        <w:t xml:space="preserve">From </w:t>
      </w:r>
      <w:hyperlink r:id="rId47" w:anchor=":~:text=Var%20variables%20are%20created%20when,value%20of%20a%20declared%20variable" w:history="1">
        <w:r>
          <w:rPr>
            <w:rStyle w:val="Hyperlink"/>
            <w:shd w:val="clear" w:color="auto" w:fill="FFFFFF"/>
          </w:rPr>
          <w:t>Teamtreehouse.com</w:t>
        </w:r>
      </w:hyperlink>
      <w:r>
        <w:rPr>
          <w:shd w:val="clear" w:color="auto" w:fill="FFFFFF"/>
        </w:rPr>
        <w:t xml:space="preserve"> - </w:t>
      </w:r>
      <w:r w:rsidRPr="001C1DD2">
        <w:rPr>
          <w:rFonts w:ascii="Helvetica" w:eastAsia="Times New Roman" w:hAnsi="Helvetica" w:cs="Helvetica"/>
          <w:color w:val="576366"/>
          <w:sz w:val="21"/>
          <w:szCs w:val="21"/>
        </w:rPr>
        <w:t xml:space="preserve"> </w:t>
      </w:r>
      <w:r w:rsidRPr="001C1DD2">
        <w:rPr>
          <w:shd w:val="clear" w:color="auto" w:fill="FFFFFF"/>
        </w:rPr>
        <w:t>I'm extremely confused with the initialization stage when it comes to variable statements</w:t>
      </w:r>
      <w:r>
        <w:rPr>
          <w:shd w:val="clear" w:color="auto" w:fill="FFFFFF"/>
        </w:rPr>
        <w:t>:</w:t>
      </w:r>
    </w:p>
    <w:p w14:paraId="76683230" w14:textId="77777777" w:rsidR="00B5306F" w:rsidRPr="001C1DD2" w:rsidRDefault="00B5306F" w:rsidP="00B5306F">
      <w:pPr>
        <w:pStyle w:val="NoSpacing"/>
        <w:ind w:left="720"/>
        <w:rPr>
          <w:shd w:val="clear" w:color="auto" w:fill="FFFFFF"/>
        </w:rPr>
      </w:pPr>
    </w:p>
    <w:p w14:paraId="165A5BB8" w14:textId="77777777" w:rsidR="00B5306F" w:rsidRPr="001C1DD2" w:rsidRDefault="00B5306F" w:rsidP="00B5306F">
      <w:pPr>
        <w:pStyle w:val="NoSpacing"/>
        <w:ind w:left="720"/>
        <w:rPr>
          <w:shd w:val="clear" w:color="auto" w:fill="FFFFFF"/>
        </w:rPr>
      </w:pPr>
      <w:hyperlink r:id="rId48" w:anchor="sec-variable-statement" w:history="1">
        <w:r w:rsidRPr="001C1DD2">
          <w:rPr>
            <w:rStyle w:val="Hyperlink"/>
            <w:shd w:val="clear" w:color="auto" w:fill="FFFFFF"/>
          </w:rPr>
          <w:t>http://www.ecma</w:t>
        </w:r>
        <w:r>
          <w:rPr>
            <w:rStyle w:val="Hyperlink"/>
            <w:shd w:val="clear" w:color="auto" w:fill="FFFFFF"/>
          </w:rPr>
          <w:t>-</w:t>
        </w:r>
        <w:r w:rsidRPr="001C1DD2">
          <w:rPr>
            <w:rStyle w:val="Hyperlink"/>
            <w:shd w:val="clear" w:color="auto" w:fill="FFFFFF"/>
          </w:rPr>
          <w:t>international.org/ecma</w:t>
        </w:r>
        <w:r>
          <w:rPr>
            <w:rStyle w:val="Hyperlink"/>
            <w:shd w:val="clear" w:color="auto" w:fill="FFFFFF"/>
          </w:rPr>
          <w:t>-</w:t>
        </w:r>
        <w:r w:rsidRPr="001C1DD2">
          <w:rPr>
            <w:rStyle w:val="Hyperlink"/>
            <w:shd w:val="clear" w:color="auto" w:fill="FFFFFF"/>
          </w:rPr>
          <w:t>262/6.0/#sec</w:t>
        </w:r>
        <w:r>
          <w:rPr>
            <w:rStyle w:val="Hyperlink"/>
            <w:shd w:val="clear" w:color="auto" w:fill="FFFFFF"/>
          </w:rPr>
          <w:t>-</w:t>
        </w:r>
        <w:r w:rsidRPr="001C1DD2">
          <w:rPr>
            <w:rStyle w:val="Hyperlink"/>
            <w:shd w:val="clear" w:color="auto" w:fill="FFFFFF"/>
          </w:rPr>
          <w:t>variable</w:t>
        </w:r>
        <w:r>
          <w:rPr>
            <w:rStyle w:val="Hyperlink"/>
            <w:shd w:val="clear" w:color="auto" w:fill="FFFFFF"/>
          </w:rPr>
          <w:t>-</w:t>
        </w:r>
        <w:r w:rsidRPr="001C1DD2">
          <w:rPr>
            <w:rStyle w:val="Hyperlink"/>
            <w:shd w:val="clear" w:color="auto" w:fill="FFFFFF"/>
          </w:rPr>
          <w:t>statement</w:t>
        </w:r>
      </w:hyperlink>
    </w:p>
    <w:p w14:paraId="237D541F" w14:textId="77777777" w:rsidR="00B5306F" w:rsidRDefault="00B5306F" w:rsidP="00B5306F">
      <w:pPr>
        <w:pStyle w:val="NoSpacing"/>
        <w:ind w:left="720"/>
        <w:rPr>
          <w:i/>
          <w:iCs/>
          <w:shd w:val="clear" w:color="auto" w:fill="FFFFFF"/>
        </w:rPr>
      </w:pPr>
    </w:p>
    <w:p w14:paraId="1A10FE88" w14:textId="77777777" w:rsidR="00B5306F" w:rsidRPr="001C1DD2" w:rsidRDefault="00B5306F" w:rsidP="00B5306F">
      <w:pPr>
        <w:pStyle w:val="NoSpacing"/>
        <w:ind w:left="1440"/>
        <w:rPr>
          <w:i/>
          <w:iCs/>
          <w:shd w:val="clear" w:color="auto" w:fill="FFFFFF"/>
        </w:rPr>
      </w:pPr>
      <w:r w:rsidRPr="001C1DD2">
        <w:rPr>
          <w:i/>
          <w:iCs/>
          <w:shd w:val="clear" w:color="auto" w:fill="FFFFFF"/>
        </w:rPr>
        <w:t>Var variables are created when their containing Lexical Environment is instantiated and are </w:t>
      </w:r>
      <w:r w:rsidRPr="001C1DD2">
        <w:rPr>
          <w:b/>
          <w:bCs/>
          <w:i/>
          <w:iCs/>
          <w:shd w:val="clear" w:color="auto" w:fill="FFFFFF"/>
        </w:rPr>
        <w:t>initialized to undefined</w:t>
      </w:r>
      <w:r w:rsidRPr="001C1DD2">
        <w:rPr>
          <w:i/>
          <w:iCs/>
          <w:shd w:val="clear" w:color="auto" w:fill="FFFFFF"/>
        </w:rPr>
        <w:t> when created.</w:t>
      </w:r>
    </w:p>
    <w:p w14:paraId="19017602" w14:textId="77777777" w:rsidR="00B5306F" w:rsidRDefault="00B5306F" w:rsidP="00B5306F">
      <w:pPr>
        <w:pStyle w:val="NoSpacing"/>
        <w:ind w:left="720"/>
        <w:rPr>
          <w:i/>
          <w:iCs/>
          <w:shd w:val="clear" w:color="auto" w:fill="FFFFFF"/>
        </w:rPr>
      </w:pPr>
    </w:p>
    <w:p w14:paraId="6818F2F5" w14:textId="77777777" w:rsidR="00B5306F" w:rsidRPr="001C1DD2" w:rsidRDefault="00B5306F" w:rsidP="00B5306F">
      <w:pPr>
        <w:pStyle w:val="NoSpacing"/>
        <w:ind w:left="720"/>
        <w:rPr>
          <w:shd w:val="clear" w:color="auto" w:fill="FFFFFF"/>
        </w:rPr>
      </w:pPr>
      <w:r w:rsidRPr="001C1DD2">
        <w:rPr>
          <w:shd w:val="clear" w:color="auto" w:fill="FFFFFF"/>
        </w:rPr>
        <w:t>Initialization is the means of assigning an initial value to a variable. So undefined is the initial value of a declared variable.</w:t>
      </w:r>
    </w:p>
    <w:p w14:paraId="202D7EBE" w14:textId="77777777" w:rsidR="00B5306F" w:rsidRPr="001C1DD2" w:rsidRDefault="00B5306F" w:rsidP="00B5306F">
      <w:pPr>
        <w:pStyle w:val="NoSpacing"/>
        <w:ind w:left="1440"/>
        <w:rPr>
          <w:shd w:val="clear" w:color="auto" w:fill="FFFFFF"/>
        </w:rPr>
      </w:pPr>
      <w:r>
        <w:rPr>
          <w:i/>
          <w:iCs/>
          <w:shd w:val="clear" w:color="auto" w:fill="FFFFFF"/>
        </w:rPr>
        <w:br/>
      </w:r>
      <w:r w:rsidRPr="001C1DD2">
        <w:rPr>
          <w:shd w:val="clear" w:color="auto" w:fill="FFFFFF"/>
        </w:rPr>
        <w:t>Seeing this though various times;</w:t>
      </w:r>
    </w:p>
    <w:p w14:paraId="0C63FB6B" w14:textId="77777777" w:rsidR="00B5306F" w:rsidRPr="001C1DD2" w:rsidRDefault="00B5306F" w:rsidP="00B5306F">
      <w:pPr>
        <w:pStyle w:val="NoSpacing"/>
        <w:ind w:left="2160"/>
        <w:rPr>
          <w:i/>
          <w:iCs/>
          <w:shd w:val="clear" w:color="auto" w:fill="FFFFFF"/>
        </w:rPr>
      </w:pPr>
      <w:r w:rsidRPr="001C1DD2">
        <w:rPr>
          <w:i/>
          <w:iCs/>
          <w:shd w:val="clear" w:color="auto" w:fill="FFFFFF"/>
        </w:rPr>
        <w:t>var thing = "code";</w:t>
      </w:r>
    </w:p>
    <w:p w14:paraId="72B0FAC7" w14:textId="77777777" w:rsidR="00B5306F" w:rsidRPr="001C1DD2" w:rsidRDefault="00B5306F" w:rsidP="00B5306F">
      <w:pPr>
        <w:pStyle w:val="NoSpacing"/>
        <w:ind w:left="1440"/>
        <w:rPr>
          <w:shd w:val="clear" w:color="auto" w:fill="FFFFFF"/>
        </w:rPr>
      </w:pPr>
      <w:r w:rsidRPr="001C1DD2">
        <w:rPr>
          <w:shd w:val="clear" w:color="auto" w:fill="FFFFFF"/>
        </w:rPr>
        <w:t>The variable </w:t>
      </w:r>
      <w:r w:rsidRPr="001C1DD2">
        <w:rPr>
          <w:i/>
          <w:iCs/>
          <w:shd w:val="clear" w:color="auto" w:fill="FFFFFF"/>
        </w:rPr>
        <w:t>thing</w:t>
      </w:r>
      <w:r w:rsidRPr="001C1DD2">
        <w:rPr>
          <w:shd w:val="clear" w:color="auto" w:fill="FFFFFF"/>
        </w:rPr>
        <w:t> is initialized with </w:t>
      </w:r>
      <w:r w:rsidRPr="001C1DD2">
        <w:rPr>
          <w:i/>
          <w:iCs/>
          <w:shd w:val="clear" w:color="auto" w:fill="FFFFFF"/>
        </w:rPr>
        <w:t>"code".</w:t>
      </w:r>
    </w:p>
    <w:p w14:paraId="0A91AC5E" w14:textId="77777777" w:rsidR="00B5306F" w:rsidRPr="001C1DD2" w:rsidRDefault="00B5306F" w:rsidP="00B5306F">
      <w:pPr>
        <w:pStyle w:val="NoSpacing"/>
        <w:ind w:left="720"/>
        <w:rPr>
          <w:shd w:val="clear" w:color="auto" w:fill="FFFFFF"/>
        </w:rPr>
      </w:pPr>
      <w:r>
        <w:rPr>
          <w:i/>
          <w:iCs/>
          <w:shd w:val="clear" w:color="auto" w:fill="FFFFFF"/>
        </w:rPr>
        <w:br/>
      </w:r>
      <w:r w:rsidRPr="001C1DD2">
        <w:rPr>
          <w:shd w:val="clear" w:color="auto" w:fill="FFFFFF"/>
        </w:rPr>
        <w:t xml:space="preserve">How is this possible? Initializing a variable that is </w:t>
      </w:r>
      <w:r w:rsidRPr="001C1DD2">
        <w:rPr>
          <w:b/>
          <w:bCs/>
          <w:shd w:val="clear" w:color="auto" w:fill="FFFFFF"/>
        </w:rPr>
        <w:t>already</w:t>
      </w:r>
      <w:r w:rsidRPr="001C1DD2">
        <w:rPr>
          <w:shd w:val="clear" w:color="auto" w:fill="FFFFFF"/>
        </w:rPr>
        <w:t xml:space="preserve"> initialized does not make any sense to me at all. In other words, </w:t>
      </w:r>
      <w:r w:rsidRPr="001C1DD2">
        <w:rPr>
          <w:b/>
          <w:bCs/>
          <w:shd w:val="clear" w:color="auto" w:fill="FFFFFF"/>
        </w:rPr>
        <w:t>how can a variable be initialized when it already has an initial value</w:t>
      </w:r>
      <w:r w:rsidRPr="001C1DD2">
        <w:rPr>
          <w:shd w:val="clear" w:color="auto" w:fill="FFFFFF"/>
        </w:rPr>
        <w:t>?</w:t>
      </w:r>
    </w:p>
    <w:p w14:paraId="118E403C" w14:textId="77777777" w:rsidR="00B5306F" w:rsidRDefault="00B5306F" w:rsidP="00B5306F">
      <w:pPr>
        <w:pStyle w:val="NoSpacing"/>
        <w:ind w:left="720"/>
        <w:rPr>
          <w:i/>
          <w:iCs/>
          <w:shd w:val="clear" w:color="auto" w:fill="FFFFFF"/>
        </w:rPr>
      </w:pPr>
    </w:p>
    <w:p w14:paraId="1942E61C" w14:textId="77777777" w:rsidR="00B5306F" w:rsidRPr="001C1DD2" w:rsidRDefault="00B5306F" w:rsidP="00B5306F">
      <w:pPr>
        <w:pStyle w:val="NoSpacing"/>
        <w:ind w:left="720"/>
        <w:rPr>
          <w:shd w:val="clear" w:color="auto" w:fill="FFFFFF"/>
        </w:rPr>
      </w:pPr>
      <w:r w:rsidRPr="001C1DD2">
        <w:rPr>
          <w:shd w:val="clear" w:color="auto" w:fill="FFFFFF"/>
        </w:rPr>
        <w:t>I think what he meant to say was, "Variables are </w:t>
      </w:r>
      <w:r w:rsidRPr="001C1DD2">
        <w:rPr>
          <w:i/>
          <w:iCs/>
          <w:u w:val="single"/>
          <w:shd w:val="clear" w:color="auto" w:fill="FFFFFF"/>
        </w:rPr>
        <w:t>implicitly</w:t>
      </w:r>
      <w:r w:rsidRPr="001C1DD2">
        <w:rPr>
          <w:shd w:val="clear" w:color="auto" w:fill="FFFFFF"/>
        </w:rPr>
        <w:t> initialized to a value of </w:t>
      </w:r>
      <w:r w:rsidRPr="001C1DD2">
        <w:rPr>
          <w:i/>
          <w:iCs/>
          <w:shd w:val="clear" w:color="auto" w:fill="FFFFFF"/>
        </w:rPr>
        <w:t>undefined</w:t>
      </w:r>
      <w:r w:rsidRPr="001C1DD2">
        <w:rPr>
          <w:shd w:val="clear" w:color="auto" w:fill="FFFFFF"/>
        </w:rPr>
        <w:t> </w:t>
      </w:r>
      <w:r w:rsidRPr="001C1DD2">
        <w:rPr>
          <w:i/>
          <w:iCs/>
          <w:u w:val="single"/>
          <w:shd w:val="clear" w:color="auto" w:fill="FFFFFF"/>
        </w:rPr>
        <w:t>by default</w:t>
      </w:r>
      <w:r w:rsidRPr="001C1DD2">
        <w:rPr>
          <w:shd w:val="clear" w:color="auto" w:fill="FFFFFF"/>
        </w:rPr>
        <w:t> when they are created." So that only happens if they are </w:t>
      </w:r>
      <w:r w:rsidRPr="001C1DD2">
        <w:rPr>
          <w:u w:val="single"/>
          <w:shd w:val="clear" w:color="auto" w:fill="FFFFFF"/>
        </w:rPr>
        <w:t>not</w:t>
      </w:r>
      <w:r w:rsidRPr="001C1DD2">
        <w:rPr>
          <w:shd w:val="clear" w:color="auto" w:fill="FFFFFF"/>
        </w:rPr>
        <w:t> initialized explicitly. For example:</w:t>
      </w:r>
    </w:p>
    <w:p w14:paraId="36828F5F" w14:textId="77777777" w:rsidR="00B5306F" w:rsidRPr="001C1DD2" w:rsidRDefault="00B5306F" w:rsidP="00B5306F">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inherit" w:eastAsia="Times New Roman" w:hAnsi="inherit" w:cs="Courier New"/>
          <w:color w:val="F8F8F8"/>
          <w:sz w:val="21"/>
          <w:szCs w:val="21"/>
          <w:bdr w:val="none" w:sz="0" w:space="0" w:color="auto" w:frame="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proofErr w:type="gramStart"/>
      <w:r w:rsidRPr="001C1DD2">
        <w:rPr>
          <w:rFonts w:ascii="inherit" w:eastAsia="Times New Roman" w:hAnsi="inherit" w:cs="Courier New"/>
          <w:color w:val="32D2C5"/>
          <w:sz w:val="21"/>
          <w:szCs w:val="21"/>
          <w:bdr w:val="none" w:sz="0" w:space="0" w:color="auto" w:frame="1"/>
        </w:rPr>
        <w:t>one</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proofErr w:type="gramEnd"/>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 this variable is implicitly initialized with "undefined"</w:t>
      </w:r>
    </w:p>
    <w:p w14:paraId="49C30920" w14:textId="77777777" w:rsidR="00B5306F" w:rsidRPr="001C1DD2" w:rsidRDefault="00B5306F" w:rsidP="00B5306F">
      <w:pPr>
        <w:shd w:val="clear" w:color="auto" w:fill="2D333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720"/>
        <w:textAlignment w:val="baseline"/>
        <w:rPr>
          <w:rFonts w:ascii="inherit" w:eastAsia="Times New Roman" w:hAnsi="inherit" w:cs="Courier New"/>
          <w:color w:val="F8F8F8"/>
          <w:sz w:val="21"/>
          <w:szCs w:val="21"/>
        </w:rPr>
      </w:pPr>
      <w:r w:rsidRPr="001C1DD2">
        <w:rPr>
          <w:rFonts w:ascii="inherit" w:eastAsia="Times New Roman" w:hAnsi="inherit" w:cs="Courier New"/>
          <w:color w:val="4BC6FF"/>
          <w:sz w:val="21"/>
          <w:szCs w:val="21"/>
          <w:bdr w:val="none" w:sz="0" w:space="0" w:color="auto" w:frame="1"/>
        </w:rPr>
        <w:t>var</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color w:val="32D2C5"/>
          <w:sz w:val="21"/>
          <w:szCs w:val="21"/>
          <w:bdr w:val="none" w:sz="0" w:space="0" w:color="auto" w:frame="1"/>
        </w:rPr>
        <w:t>two</w:t>
      </w:r>
      <w:r w:rsidRPr="001C1DD2">
        <w:rPr>
          <w:rFonts w:ascii="inherit" w:eastAsia="Times New Roman" w:hAnsi="inherit" w:cs="Courier New"/>
          <w:color w:val="F8F8F8"/>
          <w:sz w:val="21"/>
          <w:szCs w:val="21"/>
          <w:bdr w:val="none" w:sz="0" w:space="0" w:color="auto" w:frame="1"/>
        </w:rPr>
        <w:t xml:space="preserve"> = </w:t>
      </w:r>
      <w:proofErr w:type="gramStart"/>
      <w:r w:rsidRPr="001C1DD2">
        <w:rPr>
          <w:rFonts w:ascii="inherit" w:eastAsia="Times New Roman" w:hAnsi="inherit" w:cs="Courier New"/>
          <w:color w:val="4BC6FF"/>
          <w:sz w:val="21"/>
          <w:szCs w:val="21"/>
          <w:bdr w:val="none" w:sz="0" w:space="0" w:color="auto" w:frame="1"/>
        </w:rPr>
        <w:t>2</w:t>
      </w:r>
      <w:r w:rsidRPr="001C1DD2">
        <w:rPr>
          <w:rFonts w:ascii="inherit" w:eastAsia="Times New Roman" w:hAnsi="inherit" w:cs="Courier New"/>
          <w:color w:val="ABDEFF"/>
          <w:sz w:val="21"/>
          <w:szCs w:val="21"/>
          <w:bdr w:val="none" w:sz="0" w:space="0" w:color="auto" w:frame="1"/>
        </w:rPr>
        <w:t>;</w:t>
      </w:r>
      <w:r w:rsidRPr="001C1DD2">
        <w:rPr>
          <w:rFonts w:ascii="inherit" w:eastAsia="Times New Roman" w:hAnsi="inherit" w:cs="Courier New"/>
          <w:color w:val="F8F8F8"/>
          <w:sz w:val="21"/>
          <w:szCs w:val="21"/>
          <w:bdr w:val="none" w:sz="0" w:space="0" w:color="auto" w:frame="1"/>
        </w:rPr>
        <w:t xml:space="preserve">  </w:t>
      </w:r>
      <w:r w:rsidRPr="001C1DD2">
        <w:rPr>
          <w:rFonts w:ascii="inherit" w:eastAsia="Times New Roman" w:hAnsi="inherit" w:cs="Courier New"/>
          <w:i/>
          <w:iCs/>
          <w:color w:val="B6C1D2"/>
          <w:sz w:val="21"/>
          <w:szCs w:val="21"/>
          <w:bdr w:val="none" w:sz="0" w:space="0" w:color="auto" w:frame="1"/>
        </w:rPr>
        <w:t>/</w:t>
      </w:r>
      <w:proofErr w:type="gramEnd"/>
      <w:r w:rsidRPr="001C1DD2">
        <w:rPr>
          <w:rFonts w:ascii="inherit" w:eastAsia="Times New Roman" w:hAnsi="inherit" w:cs="Courier New"/>
          <w:i/>
          <w:iCs/>
          <w:color w:val="B6C1D2"/>
          <w:sz w:val="21"/>
          <w:szCs w:val="21"/>
          <w:bdr w:val="none" w:sz="0" w:space="0" w:color="auto" w:frame="1"/>
        </w:rPr>
        <w:t>/ this variable is explicitly initialized with the numeric value 2</w:t>
      </w:r>
    </w:p>
    <w:p w14:paraId="5A41F3C1" w14:textId="77777777" w:rsidR="00B5306F" w:rsidRPr="001C1DD2" w:rsidRDefault="00B5306F" w:rsidP="00B5306F">
      <w:pPr>
        <w:pStyle w:val="NoSpacing"/>
        <w:ind w:left="720"/>
        <w:rPr>
          <w:b/>
          <w:bCs/>
          <w:shd w:val="clear" w:color="auto" w:fill="FFFFFF"/>
        </w:rPr>
      </w:pPr>
      <w:r>
        <w:rPr>
          <w:shd w:val="clear" w:color="auto" w:fill="FFFFFF"/>
        </w:rPr>
        <w:br/>
        <w:t xml:space="preserve">From </w:t>
      </w:r>
      <w:hyperlink r:id="rId49" w:history="1">
        <w:r>
          <w:rPr>
            <w:rStyle w:val="Hyperlink"/>
            <w:shd w:val="clear" w:color="auto" w:fill="FFFFFF"/>
          </w:rPr>
          <w:t>Sitepoint.com</w:t>
        </w:r>
      </w:hyperlink>
      <w:r>
        <w:rPr>
          <w:shd w:val="clear" w:color="auto" w:fill="FFFFFF"/>
        </w:rPr>
        <w:t xml:space="preserve"> - </w:t>
      </w:r>
      <w:r w:rsidRPr="001C1DD2">
        <w:rPr>
          <w:b/>
          <w:bCs/>
          <w:shd w:val="clear" w:color="auto" w:fill="FFFFFF"/>
        </w:rPr>
        <w:t>Difference between Declaration, Initialization and Assignment</w:t>
      </w:r>
    </w:p>
    <w:p w14:paraId="2F3118DE" w14:textId="77777777" w:rsidR="00B5306F" w:rsidRPr="001C1DD2" w:rsidRDefault="00B5306F" w:rsidP="00B5306F">
      <w:pPr>
        <w:pStyle w:val="NoSpacing"/>
        <w:ind w:left="720"/>
        <w:rPr>
          <w:shd w:val="clear" w:color="auto" w:fill="FFFFFF"/>
        </w:rPr>
      </w:pPr>
      <w:r w:rsidRPr="001C1DD2">
        <w:rPr>
          <w:shd w:val="clear" w:color="auto" w:fill="FFFFFF"/>
        </w:rPr>
        <w:t xml:space="preserve">Before we start learning the various declarations, </w:t>
      </w:r>
      <w:proofErr w:type="spellStart"/>
      <w:r w:rsidRPr="001C1DD2">
        <w:rPr>
          <w:shd w:val="clear" w:color="auto" w:fill="FFFFFF"/>
        </w:rPr>
        <w:t>lets</w:t>
      </w:r>
      <w:proofErr w:type="spellEnd"/>
      <w:r w:rsidRPr="001C1DD2">
        <w:rPr>
          <w:shd w:val="clear" w:color="auto" w:fill="FFFFFF"/>
        </w:rPr>
        <w:t xml:space="preserve"> look at the lifecycle of a variable.</w:t>
      </w:r>
    </w:p>
    <w:p w14:paraId="0993C9C1" w14:textId="77777777" w:rsidR="00B5306F" w:rsidRDefault="00B5306F" w:rsidP="00B5306F">
      <w:pPr>
        <w:pStyle w:val="NoSpacing"/>
        <w:ind w:left="720"/>
        <w:rPr>
          <w:shd w:val="clear" w:color="auto" w:fill="FFFFFF"/>
        </w:rPr>
      </w:pPr>
      <w:r>
        <w:rPr>
          <w:noProof/>
        </w:rPr>
        <w:drawing>
          <wp:inline distT="0" distB="0" distL="0" distR="0" wp14:anchorId="382A94FF" wp14:editId="54A2CBEF">
            <wp:extent cx="3537960" cy="2264899"/>
            <wp:effectExtent l="0" t="0" r="0" b="0"/>
            <wp:docPr id="78" name="Picture 78" descr="Variable lifecycle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descr="Variable lifecycle flowchar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51392" cy="2273498"/>
                    </a:xfrm>
                    <a:prstGeom prst="rect">
                      <a:avLst/>
                    </a:prstGeom>
                    <a:noFill/>
                    <a:ln>
                      <a:noFill/>
                    </a:ln>
                  </pic:spPr>
                </pic:pic>
              </a:graphicData>
            </a:graphic>
          </wp:inline>
        </w:drawing>
      </w:r>
      <w:r>
        <w:rPr>
          <w:shd w:val="clear" w:color="auto" w:fill="FFFFFF"/>
        </w:rPr>
        <w:br/>
      </w:r>
      <w:r>
        <w:rPr>
          <w:shd w:val="clear" w:color="auto" w:fill="FFFFFF"/>
        </w:rPr>
        <w:br/>
      </w:r>
      <w:r>
        <w:rPr>
          <w:shd w:val="clear" w:color="auto" w:fill="FFFFFF"/>
        </w:rPr>
        <w:lastRenderedPageBreak/>
        <w:br/>
      </w:r>
    </w:p>
    <w:p w14:paraId="05AFA112" w14:textId="77777777" w:rsidR="00B5306F" w:rsidRPr="001C1DD2" w:rsidRDefault="00B5306F" w:rsidP="00B5306F">
      <w:pPr>
        <w:pStyle w:val="NoSpacing"/>
        <w:numPr>
          <w:ilvl w:val="0"/>
          <w:numId w:val="24"/>
        </w:numPr>
        <w:tabs>
          <w:tab w:val="clear" w:pos="720"/>
          <w:tab w:val="num" w:pos="1080"/>
        </w:tabs>
        <w:ind w:left="1080"/>
        <w:rPr>
          <w:shd w:val="clear" w:color="auto" w:fill="FFFFFF"/>
        </w:rPr>
      </w:pPr>
      <w:r w:rsidRPr="001C1DD2">
        <w:rPr>
          <w:b/>
          <w:bCs/>
          <w:shd w:val="clear" w:color="auto" w:fill="FFFFFF"/>
        </w:rPr>
        <w:t>Declaration</w:t>
      </w:r>
      <w:r w:rsidRPr="001C1DD2">
        <w:rPr>
          <w:shd w:val="clear" w:color="auto" w:fill="FFFFFF"/>
        </w:rPr>
        <w:t xml:space="preserve">: The variable is registered using a given name within the corresponding scope (explained below – </w:t>
      </w:r>
      <w:proofErr w:type="gramStart"/>
      <w:r w:rsidRPr="001C1DD2">
        <w:rPr>
          <w:shd w:val="clear" w:color="auto" w:fill="FFFFFF"/>
        </w:rPr>
        <w:t>e.g.</w:t>
      </w:r>
      <w:proofErr w:type="gramEnd"/>
      <w:r w:rsidRPr="001C1DD2">
        <w:rPr>
          <w:shd w:val="clear" w:color="auto" w:fill="FFFFFF"/>
        </w:rPr>
        <w:t xml:space="preserve"> inside a function).</w:t>
      </w:r>
    </w:p>
    <w:p w14:paraId="3DC2EC9B" w14:textId="77777777" w:rsidR="00B5306F" w:rsidRPr="001C1DD2" w:rsidRDefault="00B5306F" w:rsidP="00B5306F">
      <w:pPr>
        <w:pStyle w:val="NoSpacing"/>
        <w:numPr>
          <w:ilvl w:val="0"/>
          <w:numId w:val="24"/>
        </w:numPr>
        <w:tabs>
          <w:tab w:val="clear" w:pos="720"/>
          <w:tab w:val="num" w:pos="1080"/>
        </w:tabs>
        <w:ind w:left="1080"/>
        <w:rPr>
          <w:shd w:val="clear" w:color="auto" w:fill="FFFFFF"/>
        </w:rPr>
      </w:pPr>
      <w:r w:rsidRPr="001C1DD2">
        <w:rPr>
          <w:b/>
          <w:bCs/>
          <w:shd w:val="clear" w:color="auto" w:fill="FFFFFF"/>
        </w:rPr>
        <w:t>Initialization</w:t>
      </w:r>
      <w:r w:rsidRPr="001C1DD2">
        <w:rPr>
          <w:shd w:val="clear" w:color="auto" w:fill="FFFFFF"/>
        </w:rPr>
        <w:t>: When you declare a variable it is automatically initialized, which means memory is allocated for the variable by the JavaScript engine.</w:t>
      </w:r>
    </w:p>
    <w:p w14:paraId="79FBD191" w14:textId="77777777" w:rsidR="00B5306F" w:rsidRPr="001C1DD2" w:rsidRDefault="00B5306F" w:rsidP="00B5306F">
      <w:pPr>
        <w:pStyle w:val="NoSpacing"/>
        <w:numPr>
          <w:ilvl w:val="0"/>
          <w:numId w:val="24"/>
        </w:numPr>
        <w:tabs>
          <w:tab w:val="clear" w:pos="720"/>
          <w:tab w:val="num" w:pos="1080"/>
        </w:tabs>
        <w:ind w:left="1080"/>
        <w:rPr>
          <w:shd w:val="clear" w:color="auto" w:fill="FFFFFF"/>
        </w:rPr>
      </w:pPr>
      <w:r w:rsidRPr="001C1DD2">
        <w:rPr>
          <w:b/>
          <w:bCs/>
          <w:shd w:val="clear" w:color="auto" w:fill="FFFFFF"/>
        </w:rPr>
        <w:t>Assignment</w:t>
      </w:r>
      <w:r w:rsidRPr="001C1DD2">
        <w:rPr>
          <w:shd w:val="clear" w:color="auto" w:fill="FFFFFF"/>
        </w:rPr>
        <w:t>: This is when a specific value is assigned to the variable.</w:t>
      </w:r>
    </w:p>
    <w:p w14:paraId="4CA3B105" w14:textId="77777777" w:rsidR="00B5306F" w:rsidRPr="001C1DD2" w:rsidRDefault="00B5306F" w:rsidP="00B5306F">
      <w:pPr>
        <w:pStyle w:val="NoSpacing"/>
        <w:ind w:left="1080"/>
        <w:rPr>
          <w:shd w:val="clear" w:color="auto" w:fill="FFFFFF"/>
        </w:rPr>
      </w:pPr>
      <w:r>
        <w:rPr>
          <w:shd w:val="clear" w:color="auto" w:fill="FFFFFF"/>
        </w:rPr>
        <w:br/>
      </w:r>
      <w:r>
        <w:rPr>
          <w:shd w:val="clear" w:color="auto" w:fill="FFFFFF"/>
        </w:rPr>
        <w:br/>
      </w:r>
      <w:r w:rsidRPr="001C1DD2">
        <w:rPr>
          <w:shd w:val="clear" w:color="auto" w:fill="FFFFFF"/>
        </w:rPr>
        <w:t>let</w:t>
      </w:r>
    </w:p>
    <w:p w14:paraId="3ECAE4B5" w14:textId="77777777" w:rsidR="00B5306F" w:rsidRPr="001C1DD2" w:rsidRDefault="00B5306F" w:rsidP="00B5306F">
      <w:pPr>
        <w:pStyle w:val="NoSpacing"/>
        <w:ind w:left="1080"/>
        <w:rPr>
          <w:shd w:val="clear" w:color="auto" w:fill="FFFFFF"/>
        </w:rPr>
      </w:pPr>
      <w:r w:rsidRPr="001C1DD2">
        <w:rPr>
          <w:shd w:val="clear" w:color="auto" w:fill="FFFFFF"/>
        </w:rPr>
        <w:t>Syntax:</w:t>
      </w:r>
    </w:p>
    <w:p w14:paraId="08B4D012" w14:textId="77777777" w:rsidR="00B5306F" w:rsidRDefault="00B5306F" w:rsidP="00B5306F">
      <w:pPr>
        <w:pStyle w:val="NoSpacing"/>
        <w:ind w:left="720"/>
        <w:rPr>
          <w:shd w:val="clear" w:color="auto" w:fill="FFFFFF"/>
        </w:rPr>
      </w:pPr>
    </w:p>
    <w:p w14:paraId="1B9EEDA0" w14:textId="77777777" w:rsidR="00B5306F" w:rsidRDefault="00B5306F" w:rsidP="00B5306F">
      <w:pPr>
        <w:pStyle w:val="NoSpacing"/>
        <w:ind w:left="1440"/>
        <w:rPr>
          <w:shd w:val="clear" w:color="auto" w:fill="FFFFFF"/>
        </w:rPr>
      </w:pPr>
    </w:p>
    <w:p w14:paraId="3B0ED79C" w14:textId="77777777" w:rsidR="00B5306F" w:rsidRDefault="00B5306F" w:rsidP="00B5306F">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x</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Declaration and initialization</w:t>
      </w:r>
    </w:p>
    <w:p w14:paraId="43725643" w14:textId="77777777" w:rsidR="00B5306F" w:rsidRDefault="00B5306F" w:rsidP="00B5306F">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HTMLCode"/>
          <w:rFonts w:ascii="Consolas" w:hAnsi="Consolas"/>
          <w:color w:val="BFC7D5"/>
          <w:bdr w:val="single" w:sz="2" w:space="0" w:color="auto" w:frame="1"/>
          <w:shd w:val="clear" w:color="auto" w:fill="292D3E"/>
        </w:rPr>
        <w:t xml:space="preserve">x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697098"/>
          <w:bdr w:val="single" w:sz="2" w:space="0" w:color="auto" w:frame="1"/>
          <w:shd w:val="clear" w:color="auto" w:fill="292D3E"/>
        </w:rPr>
        <w:t>// Assignment</w:t>
      </w:r>
    </w:p>
    <w:p w14:paraId="146412F9" w14:textId="77777777" w:rsidR="00B5306F" w:rsidRDefault="00B5306F" w:rsidP="00B5306F">
      <w:pPr>
        <w:pStyle w:val="HTMLPreformatted"/>
        <w:shd w:val="clear" w:color="auto" w:fill="292D3E"/>
        <w:ind w:left="1080"/>
        <w:rPr>
          <w:rStyle w:val="HTMLCode"/>
          <w:rFonts w:ascii="Consolas" w:hAnsi="Consolas"/>
          <w:color w:val="BFC7D5"/>
          <w:bdr w:val="single" w:sz="2" w:space="0" w:color="auto" w:frame="1"/>
          <w:shd w:val="clear" w:color="auto" w:fill="292D3E"/>
        </w:rPr>
      </w:pPr>
    </w:p>
    <w:p w14:paraId="5E388AA2" w14:textId="77777777" w:rsidR="00B5306F" w:rsidRDefault="00B5306F" w:rsidP="00B5306F">
      <w:pPr>
        <w:pStyle w:val="HTMLPreformatted"/>
        <w:shd w:val="clear" w:color="auto" w:fill="292D3E"/>
        <w:ind w:left="1080"/>
        <w:rPr>
          <w:rStyle w:val="HTMLCode"/>
          <w:rFonts w:ascii="Consolas" w:hAnsi="Consolas"/>
          <w:color w:val="BFC7D5"/>
          <w:bdr w:val="single" w:sz="2" w:space="0" w:color="auto" w:frame="1"/>
          <w:shd w:val="clear" w:color="auto" w:fill="292D3E"/>
        </w:rPr>
      </w:pPr>
      <w:r>
        <w:rPr>
          <w:rStyle w:val="token"/>
          <w:rFonts w:ascii="Consolas" w:hAnsi="Consolas"/>
          <w:color w:val="697098"/>
          <w:bdr w:val="single" w:sz="2" w:space="0" w:color="auto" w:frame="1"/>
          <w:shd w:val="clear" w:color="auto" w:fill="292D3E"/>
        </w:rPr>
        <w:t>// Or all in one</w:t>
      </w:r>
    </w:p>
    <w:p w14:paraId="3A2B6130" w14:textId="77777777" w:rsidR="00B5306F" w:rsidRDefault="00B5306F" w:rsidP="00B5306F">
      <w:pPr>
        <w:pStyle w:val="HTMLPreformatted"/>
        <w:shd w:val="clear" w:color="auto" w:fill="292D3E"/>
        <w:ind w:left="1080"/>
        <w:rPr>
          <w:rFonts w:ascii="Consolas" w:hAnsi="Consolas"/>
          <w:color w:val="BFC7D5"/>
        </w:rPr>
      </w:pPr>
      <w:r>
        <w:rPr>
          <w:rStyle w:val="token"/>
          <w:rFonts w:ascii="Consolas" w:hAnsi="Consolas"/>
          <w:color w:val="BFC7D5"/>
          <w:bdr w:val="single" w:sz="2" w:space="0" w:color="auto" w:frame="1"/>
          <w:shd w:val="clear" w:color="auto" w:fill="292D3E"/>
        </w:rPr>
        <w:t>let</w:t>
      </w:r>
      <w:r>
        <w:rPr>
          <w:rStyle w:val="HTMLCode"/>
          <w:rFonts w:ascii="Consolas" w:hAnsi="Consolas"/>
          <w:color w:val="BFC7D5"/>
          <w:bdr w:val="single" w:sz="2" w:space="0" w:color="auto" w:frame="1"/>
          <w:shd w:val="clear" w:color="auto" w:fill="292D3E"/>
        </w:rPr>
        <w:t xml:space="preserve"> y </w:t>
      </w:r>
      <w:r>
        <w:rPr>
          <w:rStyle w:val="token"/>
          <w:rFonts w:ascii="Consolas" w:hAnsi="Consolas"/>
          <w:color w:val="89DDFF"/>
          <w:bdr w:val="single" w:sz="2" w:space="0" w:color="auto" w:frame="1"/>
        </w:rPr>
        <w:t>=</w:t>
      </w:r>
      <w:r>
        <w:rPr>
          <w:rStyle w:val="HTMLCode"/>
          <w:rFonts w:ascii="Consolas" w:hAnsi="Consolas"/>
          <w:color w:val="BFC7D5"/>
          <w:bdr w:val="single" w:sz="2" w:space="0" w:color="auto" w:frame="1"/>
          <w:shd w:val="clear" w:color="auto" w:fill="292D3E"/>
        </w:rPr>
        <w:t xml:space="preserve"> </w:t>
      </w:r>
      <w:r>
        <w:rPr>
          <w:rStyle w:val="token"/>
          <w:rFonts w:ascii="Consolas" w:hAnsi="Consolas"/>
          <w:color w:val="C3E88D"/>
          <w:bdr w:val="single" w:sz="2" w:space="0" w:color="auto" w:frame="1"/>
          <w:shd w:val="clear" w:color="auto" w:fill="292D3E"/>
        </w:rPr>
        <w:t>"Hello World"</w:t>
      </w:r>
      <w:r>
        <w:rPr>
          <w:rStyle w:val="token"/>
          <w:rFonts w:ascii="Consolas" w:hAnsi="Consolas"/>
          <w:color w:val="C792EA"/>
          <w:bdr w:val="single" w:sz="2" w:space="0" w:color="auto" w:frame="1"/>
          <w:shd w:val="clear" w:color="auto" w:fill="292D3E"/>
        </w:rPr>
        <w:t>;</w:t>
      </w:r>
    </w:p>
    <w:p w14:paraId="2D3C3D57" w14:textId="77777777" w:rsidR="00B5306F" w:rsidRDefault="00B5306F" w:rsidP="00B5306F">
      <w:pPr>
        <w:spacing w:after="160" w:line="259" w:lineRule="auto"/>
        <w:rPr>
          <w:shd w:val="clear" w:color="auto" w:fill="FFFFFF"/>
        </w:rPr>
      </w:pPr>
      <w:r>
        <w:rPr>
          <w:shd w:val="clear" w:color="auto" w:fill="FFFFFF"/>
        </w:rPr>
        <w:br w:type="page"/>
      </w:r>
    </w:p>
    <w:p w14:paraId="7B09F058" w14:textId="77777777" w:rsidR="00B5306F" w:rsidRPr="001C1DD2" w:rsidRDefault="00B5306F" w:rsidP="00B5306F">
      <w:pPr>
        <w:pStyle w:val="NoSpacing"/>
        <w:ind w:left="720"/>
        <w:rPr>
          <w:b/>
          <w:bCs/>
          <w:shd w:val="clear" w:color="auto" w:fill="FFFFFF"/>
        </w:rPr>
      </w:pPr>
      <w:r w:rsidRPr="001C1DD2">
        <w:rPr>
          <w:b/>
          <w:bCs/>
          <w:shd w:val="clear" w:color="auto" w:fill="FFFFFF"/>
        </w:rPr>
        <w:lastRenderedPageBreak/>
        <w:t>let</w:t>
      </w:r>
      <w:r w:rsidRPr="001C1DD2">
        <w:rPr>
          <w:shd w:val="clear" w:color="auto" w:fill="FFFFFF"/>
        </w:rPr>
        <w:t> is the descendant of var in modern JavaScript. Its scope is not only limited to the enclosing function, but also to its enclosing block statement. A block statement is everything inside </w:t>
      </w:r>
      <w:proofErr w:type="gramStart"/>
      <w:r w:rsidRPr="001C1DD2">
        <w:rPr>
          <w:shd w:val="clear" w:color="auto" w:fill="FFFFFF"/>
        </w:rPr>
        <w:t>{ and</w:t>
      </w:r>
      <w:proofErr w:type="gramEnd"/>
      <w:r w:rsidRPr="001C1DD2">
        <w:rPr>
          <w:shd w:val="clear" w:color="auto" w:fill="FFFFFF"/>
        </w:rPr>
        <w:t> }, (e.g. an if condition or loop). The benefit of let is it reduces the possibility of errors, as variables are only available within a smaller scope.</w:t>
      </w:r>
      <w:r>
        <w:rPr>
          <w:shd w:val="clear" w:color="auto" w:fill="FFFFFF"/>
        </w:rPr>
        <w:br/>
      </w:r>
      <w:r>
        <w:rPr>
          <w:shd w:val="clear" w:color="auto" w:fill="FFFFFF"/>
        </w:rPr>
        <w:br/>
      </w:r>
      <w:r w:rsidRPr="001C1DD2">
        <w:rPr>
          <w:rStyle w:val="Heading3Char"/>
        </w:rPr>
        <w:t xml:space="preserve">From </w:t>
      </w:r>
      <w:hyperlink r:id="rId51" w:history="1">
        <w:r w:rsidRPr="001C1DD2">
          <w:rPr>
            <w:rStyle w:val="Heading3Char"/>
          </w:rPr>
          <w:t>Medium.com</w:t>
        </w:r>
      </w:hyperlink>
      <w:r>
        <w:rPr>
          <w:shd w:val="clear" w:color="auto" w:fill="FFFFFF"/>
        </w:rPr>
        <w:t xml:space="preserve"> -</w:t>
      </w:r>
      <w:r w:rsidRPr="001C1DD2">
        <w:rPr>
          <w:b/>
          <w:bCs/>
          <w:shd w:val="clear" w:color="auto" w:fill="FFFFFF"/>
        </w:rPr>
        <w:t xml:space="preserve"> Initialization</w:t>
      </w:r>
    </w:p>
    <w:p w14:paraId="47565395" w14:textId="77777777" w:rsidR="00B5306F" w:rsidRDefault="00B5306F" w:rsidP="00B5306F">
      <w:pPr>
        <w:pStyle w:val="NoSpacing"/>
        <w:rPr>
          <w:shd w:val="clear" w:color="auto" w:fill="FFFFFF"/>
        </w:rPr>
      </w:pPr>
    </w:p>
    <w:p w14:paraId="55D15F75" w14:textId="77777777" w:rsidR="00B5306F" w:rsidRPr="001C1DD2" w:rsidRDefault="00B5306F" w:rsidP="00B5306F">
      <w:pPr>
        <w:pStyle w:val="NoSpacing"/>
        <w:ind w:left="720"/>
        <w:rPr>
          <w:shd w:val="clear" w:color="auto" w:fill="FFFFFF"/>
        </w:rPr>
      </w:pPr>
      <w:r w:rsidRPr="001C1DD2">
        <w:rPr>
          <w:shd w:val="clear" w:color="auto" w:fill="FFFFFF"/>
        </w:rPr>
        <w:t>Initializing is the term used to describe the process of assignment of a value to a variable (</w:t>
      </w:r>
      <w:proofErr w:type="gramStart"/>
      <w:r w:rsidRPr="001C1DD2">
        <w:rPr>
          <w:shd w:val="clear" w:color="auto" w:fill="FFFFFF"/>
        </w:rPr>
        <w:t>i.e.</w:t>
      </w:r>
      <w:proofErr w:type="gramEnd"/>
      <w:r w:rsidRPr="001C1DD2">
        <w:rPr>
          <w:shd w:val="clear" w:color="auto" w:fill="FFFFFF"/>
        </w:rPr>
        <w:t xml:space="preserve"> storing the value (piece of data) in the location in memory which the variable “points” to).</w:t>
      </w:r>
    </w:p>
    <w:p w14:paraId="5C47EDA9" w14:textId="77777777" w:rsidR="00B5306F" w:rsidRPr="001C1DD2" w:rsidRDefault="00B5306F" w:rsidP="00B5306F">
      <w:pPr>
        <w:pStyle w:val="NoSpacing"/>
        <w:ind w:left="720"/>
        <w:rPr>
          <w:b/>
          <w:bCs/>
          <w:shd w:val="clear" w:color="auto" w:fill="FFFFFF"/>
        </w:rPr>
      </w:pPr>
      <w:r>
        <w:rPr>
          <w:shd w:val="clear" w:color="auto" w:fill="FFFFFF"/>
        </w:rPr>
        <w:br/>
      </w:r>
      <w:r>
        <w:rPr>
          <w:shd w:val="clear" w:color="auto" w:fill="FFFFFF"/>
        </w:rPr>
        <w:br/>
      </w:r>
      <w:r>
        <w:rPr>
          <w:shd w:val="clear" w:color="auto" w:fill="FFFFFF"/>
        </w:rPr>
        <w:br/>
      </w:r>
      <w:r>
        <w:rPr>
          <w:b/>
          <w:bCs/>
          <w:shd w:val="clear" w:color="auto" w:fill="FFFFFF"/>
        </w:rPr>
        <w:t>J</w:t>
      </w:r>
      <w:r w:rsidRPr="001C1DD2">
        <w:rPr>
          <w:b/>
          <w:bCs/>
          <w:shd w:val="clear" w:color="auto" w:fill="FFFFFF"/>
        </w:rPr>
        <w:t>avaScript: Declaring and Initializing Variables, How Data is Stored and Accessed in JavaScript</w:t>
      </w:r>
    </w:p>
    <w:p w14:paraId="4E754449" w14:textId="77777777" w:rsidR="00B5306F" w:rsidRPr="001C1DD2" w:rsidRDefault="00B5306F" w:rsidP="00B5306F">
      <w:pPr>
        <w:pStyle w:val="NoSpacing"/>
        <w:ind w:left="720"/>
        <w:rPr>
          <w:shd w:val="clear" w:color="auto" w:fill="FFFFFF"/>
        </w:rPr>
      </w:pPr>
      <w:r>
        <w:rPr>
          <w:shd w:val="clear" w:color="auto" w:fill="FFFFFF"/>
        </w:rPr>
        <w:br/>
      </w:r>
      <w:r w:rsidRPr="001C1DD2">
        <w:rPr>
          <w:shd w:val="clear" w:color="auto" w:fill="FFFFFF"/>
        </w:rPr>
        <w:t xml:space="preserve">Declaring and initializing variables in JavaScript are two different concepts. In order to better understand these concepts as well as what a variable </w:t>
      </w:r>
      <w:proofErr w:type="gramStart"/>
      <w:r w:rsidRPr="001C1DD2">
        <w:rPr>
          <w:shd w:val="clear" w:color="auto" w:fill="FFFFFF"/>
        </w:rPr>
        <w:t>actually is</w:t>
      </w:r>
      <w:proofErr w:type="gramEnd"/>
      <w:r w:rsidRPr="001C1DD2">
        <w:rPr>
          <w:shd w:val="clear" w:color="auto" w:fill="FFFFFF"/>
        </w:rPr>
        <w:t>, let’s start with discussing how memory is used to store and access data.</w:t>
      </w:r>
    </w:p>
    <w:p w14:paraId="03C980D6" w14:textId="77777777" w:rsidR="00B5306F" w:rsidRPr="001C1DD2" w:rsidRDefault="00B5306F" w:rsidP="00B5306F">
      <w:pPr>
        <w:pStyle w:val="NoSpacing"/>
        <w:ind w:left="720"/>
        <w:rPr>
          <w:b/>
          <w:bCs/>
          <w:shd w:val="clear" w:color="auto" w:fill="FFFFFF"/>
        </w:rPr>
      </w:pPr>
      <w:r>
        <w:rPr>
          <w:shd w:val="clear" w:color="auto" w:fill="FFFFFF"/>
        </w:rPr>
        <w:br/>
      </w:r>
      <w:r w:rsidRPr="001C1DD2">
        <w:rPr>
          <w:b/>
          <w:bCs/>
          <w:shd w:val="clear" w:color="auto" w:fill="FFFFFF"/>
        </w:rPr>
        <w:t>What is a Variable and How does it Work?</w:t>
      </w:r>
    </w:p>
    <w:p w14:paraId="64603CD3" w14:textId="77777777" w:rsidR="00B5306F" w:rsidRPr="001C1DD2" w:rsidRDefault="00B5306F" w:rsidP="00B5306F">
      <w:pPr>
        <w:pStyle w:val="NoSpacing"/>
        <w:ind w:left="720"/>
        <w:rPr>
          <w:shd w:val="clear" w:color="auto" w:fill="FFFFFF"/>
        </w:rPr>
      </w:pPr>
      <w:r>
        <w:rPr>
          <w:shd w:val="clear" w:color="auto" w:fill="FFFFFF"/>
        </w:rPr>
        <w:br/>
      </w:r>
      <w:r w:rsidRPr="001C1DD2">
        <w:rPr>
          <w:shd w:val="clear" w:color="auto" w:fill="FFFFFF"/>
        </w:rPr>
        <w:t>A variable, also known as a “binding” connects (or binds) a piece of data in memory to a name which can later be used to retrieve the value from memory. In computer science, every location in memory has a memory address.</w:t>
      </w:r>
    </w:p>
    <w:p w14:paraId="5B0A5580" w14:textId="77777777" w:rsidR="00B5306F" w:rsidRPr="001C1DD2" w:rsidRDefault="00B5306F" w:rsidP="00B5306F">
      <w:pPr>
        <w:pStyle w:val="NoSpacing"/>
        <w:ind w:left="720"/>
        <w:rPr>
          <w:shd w:val="clear" w:color="auto" w:fill="FFFFFF"/>
        </w:rPr>
      </w:pPr>
      <w:r>
        <w:rPr>
          <w:shd w:val="clear" w:color="auto" w:fill="FFFFFF"/>
        </w:rPr>
        <w:br/>
      </w:r>
      <w:r w:rsidRPr="001C1DD2">
        <w:rPr>
          <w:shd w:val="clear" w:color="auto" w:fill="FFFFFF"/>
        </w:rPr>
        <w:t>A few things happen when a variable is declared:</w:t>
      </w:r>
      <w:r>
        <w:rPr>
          <w:shd w:val="clear" w:color="auto" w:fill="FFFFFF"/>
        </w:rPr>
        <w:br/>
      </w:r>
    </w:p>
    <w:p w14:paraId="367EEA17" w14:textId="77777777" w:rsidR="00B5306F" w:rsidRPr="001C1DD2" w:rsidRDefault="00B5306F" w:rsidP="00B5306F">
      <w:pPr>
        <w:pStyle w:val="NoSpacing"/>
        <w:numPr>
          <w:ilvl w:val="0"/>
          <w:numId w:val="20"/>
        </w:numPr>
        <w:rPr>
          <w:shd w:val="clear" w:color="auto" w:fill="FFFFFF"/>
        </w:rPr>
      </w:pPr>
      <w:r w:rsidRPr="001C1DD2">
        <w:rPr>
          <w:shd w:val="clear" w:color="auto" w:fill="FFFFFF"/>
        </w:rPr>
        <w:t>A location in memory is set aside to store the future value (piece of data) assigned to the variable name.</w:t>
      </w:r>
    </w:p>
    <w:p w14:paraId="3DE73EFC" w14:textId="77777777" w:rsidR="00B5306F" w:rsidRPr="001C1DD2" w:rsidRDefault="00B5306F" w:rsidP="00B5306F">
      <w:pPr>
        <w:pStyle w:val="NoSpacing"/>
        <w:numPr>
          <w:ilvl w:val="0"/>
          <w:numId w:val="20"/>
        </w:numPr>
        <w:rPr>
          <w:shd w:val="clear" w:color="auto" w:fill="FFFFFF"/>
        </w:rPr>
      </w:pPr>
      <w:r w:rsidRPr="001C1DD2">
        <w:rPr>
          <w:shd w:val="clear" w:color="auto" w:fill="FFFFFF"/>
        </w:rPr>
        <w:t>A memory address which “points” to that location in memory is created. This allows us to access the value stored in memory at a later point.</w:t>
      </w:r>
    </w:p>
    <w:p w14:paraId="6B682016" w14:textId="77777777" w:rsidR="00B5306F" w:rsidRPr="001C1DD2" w:rsidRDefault="00B5306F" w:rsidP="00B5306F">
      <w:pPr>
        <w:pStyle w:val="NoSpacing"/>
        <w:numPr>
          <w:ilvl w:val="0"/>
          <w:numId w:val="20"/>
        </w:numPr>
        <w:rPr>
          <w:shd w:val="clear" w:color="auto" w:fill="FFFFFF"/>
        </w:rPr>
      </w:pPr>
      <w:r w:rsidRPr="001C1DD2">
        <w:rPr>
          <w:shd w:val="clear" w:color="auto" w:fill="FFFFFF"/>
        </w:rPr>
        <w:t>The variable name is associated with the memory address.</w:t>
      </w:r>
    </w:p>
    <w:p w14:paraId="14A3E454" w14:textId="77777777" w:rsidR="00B5306F" w:rsidRPr="001C1DD2" w:rsidRDefault="00B5306F" w:rsidP="00B5306F">
      <w:pPr>
        <w:pStyle w:val="NoSpacing"/>
        <w:ind w:left="720"/>
        <w:rPr>
          <w:shd w:val="clear" w:color="auto" w:fill="FFFFFF"/>
        </w:rPr>
      </w:pPr>
      <w:r>
        <w:rPr>
          <w:shd w:val="clear" w:color="auto" w:fill="FFFFFF"/>
        </w:rPr>
        <w:br/>
      </w:r>
      <w:r w:rsidRPr="001C1DD2">
        <w:rPr>
          <w:shd w:val="clear" w:color="auto" w:fill="FFFFFF"/>
        </w:rPr>
        <w:t>For example, let’s say that you create a variable </w:t>
      </w:r>
      <w:r w:rsidRPr="001C1DD2">
        <w:rPr>
          <w:b/>
          <w:bCs/>
          <w:shd w:val="clear" w:color="auto" w:fill="FFFFFF"/>
        </w:rPr>
        <w:t>x</w:t>
      </w:r>
      <w:r w:rsidRPr="001C1DD2">
        <w:rPr>
          <w:shd w:val="clear" w:color="auto" w:fill="FFFFFF"/>
        </w:rPr>
        <w:t> using the </w:t>
      </w:r>
      <w:r w:rsidRPr="001C1DD2">
        <w:rPr>
          <w:b/>
          <w:bCs/>
          <w:shd w:val="clear" w:color="auto" w:fill="FFFFFF"/>
        </w:rPr>
        <w:t>let</w:t>
      </w:r>
      <w:r w:rsidRPr="001C1DD2">
        <w:rPr>
          <w:shd w:val="clear" w:color="auto" w:fill="FFFFFF"/>
        </w:rPr>
        <w:t xml:space="preserve"> keyword and set </w:t>
      </w:r>
      <w:proofErr w:type="spellStart"/>
      <w:proofErr w:type="gramStart"/>
      <w:r w:rsidRPr="001C1DD2">
        <w:rPr>
          <w:shd w:val="clear" w:color="auto" w:fill="FFFFFF"/>
        </w:rPr>
        <w:t>it’s</w:t>
      </w:r>
      <w:proofErr w:type="spellEnd"/>
      <w:proofErr w:type="gramEnd"/>
      <w:r w:rsidRPr="001C1DD2">
        <w:rPr>
          <w:shd w:val="clear" w:color="auto" w:fill="FFFFFF"/>
        </w:rPr>
        <w:t xml:space="preserve"> value equal to the string “Hello”. You then use the </w:t>
      </w:r>
      <w:proofErr w:type="gramStart"/>
      <w:r w:rsidRPr="001C1DD2">
        <w:rPr>
          <w:b/>
          <w:bCs/>
          <w:shd w:val="clear" w:color="auto" w:fill="FFFFFF"/>
        </w:rPr>
        <w:t>console.log(</w:t>
      </w:r>
      <w:proofErr w:type="gramEnd"/>
      <w:r w:rsidRPr="001C1DD2">
        <w:rPr>
          <w:b/>
          <w:bCs/>
          <w:shd w:val="clear" w:color="auto" w:fill="FFFFFF"/>
        </w:rPr>
        <w:t>) </w:t>
      </w:r>
      <w:r w:rsidRPr="001C1DD2">
        <w:rPr>
          <w:shd w:val="clear" w:color="auto" w:fill="FFFFFF"/>
        </w:rPr>
        <w:t xml:space="preserve">function to log the value of x to the console. What is </w:t>
      </w:r>
      <w:proofErr w:type="gramStart"/>
      <w:r w:rsidRPr="001C1DD2">
        <w:rPr>
          <w:shd w:val="clear" w:color="auto" w:fill="FFFFFF"/>
        </w:rPr>
        <w:t>actually happening</w:t>
      </w:r>
      <w:proofErr w:type="gramEnd"/>
      <w:r w:rsidRPr="001C1DD2">
        <w:rPr>
          <w:shd w:val="clear" w:color="auto" w:fill="FFFFFF"/>
        </w:rPr>
        <w:t xml:space="preserve"> under the hood?</w:t>
      </w:r>
    </w:p>
    <w:p w14:paraId="6E7B3990" w14:textId="77777777" w:rsidR="00B5306F" w:rsidRDefault="00B5306F" w:rsidP="00B5306F">
      <w:pPr>
        <w:pStyle w:val="NoSpacing"/>
        <w:ind w:left="720"/>
        <w:rPr>
          <w:shd w:val="clear" w:color="auto" w:fill="FFFFFF"/>
        </w:rPr>
      </w:pPr>
    </w:p>
    <w:p w14:paraId="085C3B5B" w14:textId="77777777" w:rsidR="00B5306F" w:rsidRDefault="00B5306F" w:rsidP="00B5306F">
      <w:pPr>
        <w:pStyle w:val="HTMLPreformatted"/>
        <w:ind w:left="720"/>
        <w:rPr>
          <w:color w:val="000000"/>
        </w:rPr>
      </w:pPr>
      <w:r>
        <w:rPr>
          <w:color w:val="000000"/>
        </w:rPr>
        <w:t>let x = "Hello";</w:t>
      </w:r>
    </w:p>
    <w:p w14:paraId="555DD737" w14:textId="77777777" w:rsidR="00B5306F" w:rsidRDefault="00B5306F" w:rsidP="00B5306F">
      <w:pPr>
        <w:pStyle w:val="HTMLPreformatted"/>
        <w:ind w:left="720"/>
        <w:rPr>
          <w:color w:val="000000"/>
        </w:rPr>
      </w:pPr>
      <w:r>
        <w:rPr>
          <w:color w:val="000000"/>
        </w:rPr>
        <w:t>console.log(x);</w:t>
      </w:r>
    </w:p>
    <w:p w14:paraId="0C164BED" w14:textId="77777777" w:rsidR="00B5306F" w:rsidRPr="001C1DD2" w:rsidRDefault="00B5306F" w:rsidP="00B5306F">
      <w:pPr>
        <w:pStyle w:val="NoSpacing"/>
        <w:ind w:left="720"/>
        <w:rPr>
          <w:i/>
          <w:iCs/>
          <w:shd w:val="clear" w:color="auto" w:fill="FFFFFF"/>
        </w:rPr>
      </w:pPr>
      <w:r>
        <w:rPr>
          <w:shd w:val="clear" w:color="auto" w:fill="FFFFFF"/>
        </w:rPr>
        <w:br/>
      </w:r>
      <w:r w:rsidRPr="001C1DD2">
        <w:rPr>
          <w:shd w:val="clear" w:color="auto" w:fill="FFFFFF"/>
        </w:rPr>
        <w:t xml:space="preserve">To make this a little easier to explain and understand, we can break down the 1st line into 2 lines of code, a variable </w:t>
      </w:r>
      <w:proofErr w:type="gramStart"/>
      <w:r w:rsidRPr="001C1DD2">
        <w:rPr>
          <w:shd w:val="clear" w:color="auto" w:fill="FFFFFF"/>
        </w:rPr>
        <w:t>declaration</w:t>
      </w:r>
      <w:proofErr w:type="gramEnd"/>
      <w:r w:rsidRPr="001C1DD2">
        <w:rPr>
          <w:shd w:val="clear" w:color="auto" w:fill="FFFFFF"/>
        </w:rPr>
        <w:t xml:space="preserve"> and a value assignment.</w:t>
      </w:r>
      <w:r>
        <w:rPr>
          <w:shd w:val="clear" w:color="auto" w:fill="FFFFFF"/>
        </w:rPr>
        <w:br/>
      </w:r>
      <w:r>
        <w:rPr>
          <w:shd w:val="clear" w:color="auto" w:fill="FFFFFF"/>
        </w:rPr>
        <w:br/>
      </w:r>
      <w:r w:rsidRPr="001C1DD2">
        <w:rPr>
          <w:i/>
          <w:iCs/>
          <w:shd w:val="clear" w:color="auto" w:fill="FFFFFF"/>
        </w:rPr>
        <w:t>```</w:t>
      </w:r>
      <w:proofErr w:type="spellStart"/>
      <w:r w:rsidRPr="001C1DD2">
        <w:rPr>
          <w:i/>
          <w:iCs/>
          <w:shd w:val="clear" w:color="auto" w:fill="FFFFFF"/>
        </w:rPr>
        <w:t>js</w:t>
      </w:r>
      <w:proofErr w:type="spellEnd"/>
    </w:p>
    <w:p w14:paraId="4E6B68A3" w14:textId="77777777" w:rsidR="00B5306F" w:rsidRPr="001C1DD2" w:rsidRDefault="00B5306F" w:rsidP="00B5306F">
      <w:pPr>
        <w:pStyle w:val="NoSpacing"/>
        <w:ind w:left="720"/>
        <w:rPr>
          <w:i/>
          <w:iCs/>
          <w:shd w:val="clear" w:color="auto" w:fill="FFFFFF"/>
        </w:rPr>
      </w:pPr>
      <w:r w:rsidRPr="001C1DD2">
        <w:rPr>
          <w:i/>
          <w:iCs/>
          <w:shd w:val="clear" w:color="auto" w:fill="FFFFFF"/>
        </w:rPr>
        <w:t>// Lines 1 and 2 are equivalent to stating:</w:t>
      </w:r>
    </w:p>
    <w:p w14:paraId="099A0F22" w14:textId="77777777" w:rsidR="00B5306F" w:rsidRPr="001C1DD2" w:rsidRDefault="00B5306F" w:rsidP="00B5306F">
      <w:pPr>
        <w:pStyle w:val="NoSpacing"/>
        <w:ind w:left="720"/>
        <w:rPr>
          <w:i/>
          <w:iCs/>
          <w:shd w:val="clear" w:color="auto" w:fill="FFFFFF"/>
        </w:rPr>
      </w:pPr>
      <w:r w:rsidRPr="001C1DD2">
        <w:rPr>
          <w:i/>
          <w:iCs/>
          <w:shd w:val="clear" w:color="auto" w:fill="FFFFFF"/>
        </w:rPr>
        <w:t>// let x = "Hello";</w:t>
      </w:r>
    </w:p>
    <w:p w14:paraId="76433DA0" w14:textId="77777777" w:rsidR="00B5306F" w:rsidRPr="001C1DD2" w:rsidRDefault="00B5306F" w:rsidP="00B5306F">
      <w:pPr>
        <w:pStyle w:val="NoSpacing"/>
        <w:ind w:left="720"/>
        <w:rPr>
          <w:i/>
          <w:iCs/>
          <w:shd w:val="clear" w:color="auto" w:fill="FFFFFF"/>
        </w:rPr>
      </w:pPr>
      <w:r w:rsidRPr="001C1DD2">
        <w:rPr>
          <w:i/>
          <w:iCs/>
          <w:shd w:val="clear" w:color="auto" w:fill="FFFFFF"/>
        </w:rPr>
        <w:t xml:space="preserve">let </w:t>
      </w:r>
      <w:proofErr w:type="gramStart"/>
      <w:r w:rsidRPr="001C1DD2">
        <w:rPr>
          <w:i/>
          <w:iCs/>
          <w:shd w:val="clear" w:color="auto" w:fill="FFFFFF"/>
        </w:rPr>
        <w:t xml:space="preserve">x; </w:t>
      </w:r>
      <w:r>
        <w:rPr>
          <w:i/>
          <w:iCs/>
          <w:shd w:val="clear" w:color="auto" w:fill="FFFFFF"/>
        </w:rPr>
        <w:t xml:space="preserve">  </w:t>
      </w:r>
      <w:proofErr w:type="gramEnd"/>
      <w:r>
        <w:rPr>
          <w:i/>
          <w:iCs/>
          <w:shd w:val="clear" w:color="auto" w:fill="FFFFFF"/>
        </w:rPr>
        <w:t xml:space="preserve">   </w:t>
      </w:r>
      <w:r w:rsidRPr="001C1DD2">
        <w:rPr>
          <w:i/>
          <w:iCs/>
          <w:shd w:val="clear" w:color="auto" w:fill="FFFFFF"/>
        </w:rPr>
        <w:t>// Line 1</w:t>
      </w:r>
    </w:p>
    <w:p w14:paraId="0CA01EC3" w14:textId="77777777" w:rsidR="00B5306F" w:rsidRPr="001C1DD2" w:rsidRDefault="00B5306F" w:rsidP="00B5306F">
      <w:pPr>
        <w:pStyle w:val="NoSpacing"/>
        <w:ind w:left="720"/>
        <w:rPr>
          <w:i/>
          <w:iCs/>
          <w:shd w:val="clear" w:color="auto" w:fill="FFFFFF"/>
        </w:rPr>
      </w:pPr>
      <w:r w:rsidRPr="001C1DD2">
        <w:rPr>
          <w:i/>
          <w:iCs/>
          <w:shd w:val="clear" w:color="auto" w:fill="FFFFFF"/>
        </w:rPr>
        <w:t>x = "Hello</w:t>
      </w:r>
      <w:proofErr w:type="gramStart"/>
      <w:r w:rsidRPr="001C1DD2">
        <w:rPr>
          <w:i/>
          <w:iCs/>
          <w:shd w:val="clear" w:color="auto" w:fill="FFFFFF"/>
        </w:rPr>
        <w:t xml:space="preserve">"; </w:t>
      </w:r>
      <w:r>
        <w:rPr>
          <w:i/>
          <w:iCs/>
          <w:shd w:val="clear" w:color="auto" w:fill="FFFFFF"/>
        </w:rPr>
        <w:t xml:space="preserve">  </w:t>
      </w:r>
      <w:proofErr w:type="gramEnd"/>
      <w:r>
        <w:rPr>
          <w:i/>
          <w:iCs/>
          <w:shd w:val="clear" w:color="auto" w:fill="FFFFFF"/>
        </w:rPr>
        <w:t xml:space="preserve">  </w:t>
      </w:r>
      <w:r w:rsidRPr="001C1DD2">
        <w:rPr>
          <w:i/>
          <w:iCs/>
          <w:shd w:val="clear" w:color="auto" w:fill="FFFFFF"/>
        </w:rPr>
        <w:t>// Line 2</w:t>
      </w:r>
    </w:p>
    <w:p w14:paraId="75C8C739" w14:textId="77777777" w:rsidR="00B5306F" w:rsidRPr="001C1DD2" w:rsidRDefault="00B5306F" w:rsidP="00B5306F">
      <w:pPr>
        <w:pStyle w:val="NoSpacing"/>
        <w:ind w:left="720"/>
        <w:rPr>
          <w:i/>
          <w:iCs/>
          <w:shd w:val="clear" w:color="auto" w:fill="FFFFFF"/>
        </w:rPr>
      </w:pPr>
      <w:r w:rsidRPr="001C1DD2">
        <w:rPr>
          <w:i/>
          <w:iCs/>
          <w:shd w:val="clear" w:color="auto" w:fill="FFFFFF"/>
        </w:rPr>
        <w:t>console.log(x</w:t>
      </w:r>
      <w:proofErr w:type="gramStart"/>
      <w:r w:rsidRPr="001C1DD2">
        <w:rPr>
          <w:i/>
          <w:iCs/>
          <w:shd w:val="clear" w:color="auto" w:fill="FFFFFF"/>
        </w:rPr>
        <w:t xml:space="preserve">); </w:t>
      </w:r>
      <w:r>
        <w:rPr>
          <w:i/>
          <w:iCs/>
          <w:shd w:val="clear" w:color="auto" w:fill="FFFFFF"/>
        </w:rPr>
        <w:t xml:space="preserve">  </w:t>
      </w:r>
      <w:proofErr w:type="gramEnd"/>
      <w:r>
        <w:rPr>
          <w:i/>
          <w:iCs/>
          <w:shd w:val="clear" w:color="auto" w:fill="FFFFFF"/>
        </w:rPr>
        <w:t xml:space="preserve">  </w:t>
      </w:r>
      <w:r w:rsidRPr="001C1DD2">
        <w:rPr>
          <w:i/>
          <w:iCs/>
          <w:shd w:val="clear" w:color="auto" w:fill="FFFFFF"/>
        </w:rPr>
        <w:t>// Line 3</w:t>
      </w:r>
    </w:p>
    <w:p w14:paraId="328FD23D" w14:textId="77777777" w:rsidR="00B5306F" w:rsidRPr="001C1DD2" w:rsidRDefault="00B5306F" w:rsidP="00B5306F">
      <w:pPr>
        <w:pStyle w:val="NoSpacing"/>
        <w:ind w:left="720"/>
        <w:rPr>
          <w:i/>
          <w:iCs/>
          <w:shd w:val="clear" w:color="auto" w:fill="FFFFFF"/>
        </w:rPr>
      </w:pPr>
      <w:r w:rsidRPr="001C1DD2">
        <w:rPr>
          <w:i/>
          <w:iCs/>
          <w:shd w:val="clear" w:color="auto" w:fill="FFFFFF"/>
        </w:rPr>
        <w:t>```</w:t>
      </w:r>
    </w:p>
    <w:p w14:paraId="528143CD" w14:textId="77777777" w:rsidR="00B5306F" w:rsidRPr="001C1DD2" w:rsidRDefault="00B5306F" w:rsidP="00B5306F">
      <w:pPr>
        <w:pStyle w:val="NoSpacing"/>
        <w:ind w:left="720"/>
        <w:rPr>
          <w:shd w:val="clear" w:color="auto" w:fill="FFFFFF"/>
        </w:rPr>
      </w:pPr>
      <w:r>
        <w:rPr>
          <w:shd w:val="clear" w:color="auto" w:fill="FFFFFF"/>
        </w:rPr>
        <w:br/>
      </w:r>
      <w:r w:rsidRPr="001C1DD2">
        <w:rPr>
          <w:shd w:val="clear" w:color="auto" w:fill="FFFFFF"/>
        </w:rPr>
        <w:t>Line 1: </w:t>
      </w:r>
      <w:r w:rsidRPr="001C1DD2">
        <w:rPr>
          <w:b/>
          <w:bCs/>
          <w:shd w:val="clear" w:color="auto" w:fill="FFFFFF"/>
        </w:rPr>
        <w:t>let x;</w:t>
      </w:r>
    </w:p>
    <w:p w14:paraId="441300EA" w14:textId="77777777" w:rsidR="00B5306F" w:rsidRPr="001C1DD2" w:rsidRDefault="00B5306F" w:rsidP="00B5306F">
      <w:pPr>
        <w:pStyle w:val="NoSpacing"/>
        <w:numPr>
          <w:ilvl w:val="0"/>
          <w:numId w:val="21"/>
        </w:numPr>
        <w:rPr>
          <w:shd w:val="clear" w:color="auto" w:fill="FFFFFF"/>
        </w:rPr>
      </w:pPr>
      <w:r w:rsidRPr="001C1DD2">
        <w:rPr>
          <w:shd w:val="clear" w:color="auto" w:fill="FFFFFF"/>
        </w:rPr>
        <w:t>A variable is declared with a name of “x</w:t>
      </w:r>
      <w:proofErr w:type="gramStart"/>
      <w:r w:rsidRPr="001C1DD2">
        <w:rPr>
          <w:shd w:val="clear" w:color="auto" w:fill="FFFFFF"/>
        </w:rPr>
        <w:t>”.</w:t>
      </w:r>
      <w:proofErr w:type="gramEnd"/>
    </w:p>
    <w:p w14:paraId="2816EB00" w14:textId="77777777" w:rsidR="00B5306F" w:rsidRPr="001C1DD2" w:rsidRDefault="00B5306F" w:rsidP="00B5306F">
      <w:pPr>
        <w:pStyle w:val="NoSpacing"/>
        <w:numPr>
          <w:ilvl w:val="0"/>
          <w:numId w:val="21"/>
        </w:numPr>
        <w:rPr>
          <w:shd w:val="clear" w:color="auto" w:fill="FFFFFF"/>
        </w:rPr>
      </w:pPr>
      <w:r w:rsidRPr="001C1DD2">
        <w:rPr>
          <w:shd w:val="clear" w:color="auto" w:fill="FFFFFF"/>
        </w:rPr>
        <w:t>A location in memory is reserved for the value of the variable “x</w:t>
      </w:r>
      <w:proofErr w:type="gramStart"/>
      <w:r w:rsidRPr="001C1DD2">
        <w:rPr>
          <w:shd w:val="clear" w:color="auto" w:fill="FFFFFF"/>
        </w:rPr>
        <w:t>”.</w:t>
      </w:r>
      <w:proofErr w:type="gramEnd"/>
    </w:p>
    <w:p w14:paraId="12421840" w14:textId="77777777" w:rsidR="00B5306F" w:rsidRPr="001C1DD2" w:rsidRDefault="00B5306F" w:rsidP="00B5306F">
      <w:pPr>
        <w:pStyle w:val="NoSpacing"/>
        <w:numPr>
          <w:ilvl w:val="0"/>
          <w:numId w:val="21"/>
        </w:numPr>
        <w:rPr>
          <w:shd w:val="clear" w:color="auto" w:fill="FFFFFF"/>
        </w:rPr>
      </w:pPr>
      <w:r w:rsidRPr="001C1DD2">
        <w:rPr>
          <w:shd w:val="clear" w:color="auto" w:fill="FFFFFF"/>
        </w:rPr>
        <w:t>A memory address which points to the location in memory is associated with the variable name “x</w:t>
      </w:r>
      <w:proofErr w:type="gramStart"/>
      <w:r w:rsidRPr="001C1DD2">
        <w:rPr>
          <w:shd w:val="clear" w:color="auto" w:fill="FFFFFF"/>
        </w:rPr>
        <w:t>”.</w:t>
      </w:r>
      <w:proofErr w:type="gramEnd"/>
    </w:p>
    <w:p w14:paraId="0CA8FA0A" w14:textId="77777777" w:rsidR="00B5306F" w:rsidRPr="001C1DD2" w:rsidRDefault="00B5306F" w:rsidP="00B5306F">
      <w:pPr>
        <w:pStyle w:val="NoSpacing"/>
        <w:ind w:left="720"/>
        <w:rPr>
          <w:shd w:val="clear" w:color="auto" w:fill="FFFFFF"/>
        </w:rPr>
      </w:pPr>
      <w:r>
        <w:rPr>
          <w:shd w:val="clear" w:color="auto" w:fill="FFFFFF"/>
        </w:rPr>
        <w:br/>
      </w:r>
      <w:r w:rsidRPr="001C1DD2">
        <w:rPr>
          <w:shd w:val="clear" w:color="auto" w:fill="FFFFFF"/>
        </w:rPr>
        <w:t>Line 2: x = </w:t>
      </w:r>
      <w:r w:rsidRPr="001C1DD2">
        <w:rPr>
          <w:b/>
          <w:bCs/>
          <w:shd w:val="clear" w:color="auto" w:fill="FFFFFF"/>
        </w:rPr>
        <w:t>“Hello”;</w:t>
      </w:r>
    </w:p>
    <w:p w14:paraId="498CFA3E" w14:textId="77777777" w:rsidR="00B5306F" w:rsidRPr="001C1DD2" w:rsidRDefault="00B5306F" w:rsidP="00B5306F">
      <w:pPr>
        <w:pStyle w:val="NoSpacing"/>
        <w:numPr>
          <w:ilvl w:val="0"/>
          <w:numId w:val="22"/>
        </w:numPr>
        <w:rPr>
          <w:shd w:val="clear" w:color="auto" w:fill="FFFFFF"/>
        </w:rPr>
      </w:pPr>
      <w:r w:rsidRPr="001C1DD2">
        <w:rPr>
          <w:shd w:val="clear" w:color="auto" w:fill="FFFFFF"/>
        </w:rPr>
        <w:lastRenderedPageBreak/>
        <w:t>JavaScript looks up the variable named </w:t>
      </w:r>
      <w:r w:rsidRPr="001C1DD2">
        <w:rPr>
          <w:b/>
          <w:bCs/>
          <w:shd w:val="clear" w:color="auto" w:fill="FFFFFF"/>
        </w:rPr>
        <w:t>x</w:t>
      </w:r>
      <w:r w:rsidRPr="001C1DD2">
        <w:rPr>
          <w:shd w:val="clear" w:color="auto" w:fill="FFFFFF"/>
        </w:rPr>
        <w:t> and uses the associated memory address to access the location in memory which was reserved for the variable “x</w:t>
      </w:r>
      <w:proofErr w:type="gramStart"/>
      <w:r w:rsidRPr="001C1DD2">
        <w:rPr>
          <w:shd w:val="clear" w:color="auto" w:fill="FFFFFF"/>
        </w:rPr>
        <w:t>”.</w:t>
      </w:r>
      <w:proofErr w:type="gramEnd"/>
    </w:p>
    <w:p w14:paraId="40690799" w14:textId="77777777" w:rsidR="00B5306F" w:rsidRPr="001C1DD2" w:rsidRDefault="00B5306F" w:rsidP="00B5306F">
      <w:pPr>
        <w:pStyle w:val="NoSpacing"/>
        <w:numPr>
          <w:ilvl w:val="0"/>
          <w:numId w:val="22"/>
        </w:numPr>
        <w:rPr>
          <w:shd w:val="clear" w:color="auto" w:fill="FFFFFF"/>
        </w:rPr>
      </w:pPr>
      <w:r w:rsidRPr="001C1DD2">
        <w:rPr>
          <w:shd w:val="clear" w:color="auto" w:fill="FFFFFF"/>
        </w:rPr>
        <w:t>Basically, the variable “points” to the memory location where the value is (or is going to be) stored.</w:t>
      </w:r>
    </w:p>
    <w:p w14:paraId="185541B7" w14:textId="77777777" w:rsidR="00B5306F" w:rsidRPr="001C1DD2" w:rsidRDefault="00B5306F" w:rsidP="00B5306F">
      <w:pPr>
        <w:pStyle w:val="NoSpacing"/>
        <w:numPr>
          <w:ilvl w:val="0"/>
          <w:numId w:val="22"/>
        </w:numPr>
        <w:rPr>
          <w:shd w:val="clear" w:color="auto" w:fill="FFFFFF"/>
        </w:rPr>
      </w:pPr>
      <w:r w:rsidRPr="001C1DD2">
        <w:rPr>
          <w:shd w:val="clear" w:color="auto" w:fill="FFFFFF"/>
        </w:rPr>
        <w:t>The value of “Hello” is stored at the specified memory location.</w:t>
      </w:r>
    </w:p>
    <w:p w14:paraId="19C6C7C0" w14:textId="77777777" w:rsidR="00B5306F" w:rsidRPr="001C1DD2" w:rsidRDefault="00B5306F" w:rsidP="00B5306F">
      <w:pPr>
        <w:pStyle w:val="NoSpacing"/>
        <w:ind w:left="720"/>
        <w:rPr>
          <w:shd w:val="clear" w:color="auto" w:fill="FFFFFF"/>
        </w:rPr>
      </w:pPr>
      <w:r>
        <w:rPr>
          <w:shd w:val="clear" w:color="auto" w:fill="FFFFFF"/>
        </w:rPr>
        <w:br/>
      </w:r>
      <w:r w:rsidRPr="001C1DD2">
        <w:rPr>
          <w:shd w:val="clear" w:color="auto" w:fill="FFFFFF"/>
        </w:rPr>
        <w:t>Line 3: </w:t>
      </w:r>
      <w:r w:rsidRPr="001C1DD2">
        <w:rPr>
          <w:b/>
          <w:bCs/>
          <w:shd w:val="clear" w:color="auto" w:fill="FFFFFF"/>
        </w:rPr>
        <w:t>console.log(x)</w:t>
      </w:r>
    </w:p>
    <w:p w14:paraId="79E9C20D" w14:textId="77777777" w:rsidR="00B5306F" w:rsidRPr="001C1DD2" w:rsidRDefault="00B5306F" w:rsidP="00B5306F">
      <w:pPr>
        <w:pStyle w:val="NoSpacing"/>
        <w:numPr>
          <w:ilvl w:val="0"/>
          <w:numId w:val="23"/>
        </w:numPr>
        <w:rPr>
          <w:shd w:val="clear" w:color="auto" w:fill="FFFFFF"/>
        </w:rPr>
      </w:pPr>
      <w:r w:rsidRPr="001C1DD2">
        <w:rPr>
          <w:shd w:val="clear" w:color="auto" w:fill="FFFFFF"/>
        </w:rPr>
        <w:t>The </w:t>
      </w:r>
      <w:proofErr w:type="gramStart"/>
      <w:r w:rsidRPr="001C1DD2">
        <w:rPr>
          <w:b/>
          <w:bCs/>
          <w:shd w:val="clear" w:color="auto" w:fill="FFFFFF"/>
        </w:rPr>
        <w:t>console.log(</w:t>
      </w:r>
      <w:proofErr w:type="gramEnd"/>
      <w:r w:rsidRPr="001C1DD2">
        <w:rPr>
          <w:b/>
          <w:bCs/>
          <w:shd w:val="clear" w:color="auto" w:fill="FFFFFF"/>
        </w:rPr>
        <w:t>)</w:t>
      </w:r>
      <w:r w:rsidRPr="001C1DD2">
        <w:rPr>
          <w:shd w:val="clear" w:color="auto" w:fill="FFFFFF"/>
        </w:rPr>
        <w:t> function calls the variable </w:t>
      </w:r>
      <w:r w:rsidRPr="001C1DD2">
        <w:rPr>
          <w:b/>
          <w:bCs/>
          <w:shd w:val="clear" w:color="auto" w:fill="FFFFFF"/>
        </w:rPr>
        <w:t>x</w:t>
      </w:r>
      <w:r w:rsidRPr="001C1DD2">
        <w:rPr>
          <w:shd w:val="clear" w:color="auto" w:fill="FFFFFF"/>
        </w:rPr>
        <w:t> and uses the memory address associated with </w:t>
      </w:r>
      <w:r w:rsidRPr="001C1DD2">
        <w:rPr>
          <w:b/>
          <w:bCs/>
          <w:shd w:val="clear" w:color="auto" w:fill="FFFFFF"/>
        </w:rPr>
        <w:t>x</w:t>
      </w:r>
      <w:r w:rsidRPr="001C1DD2">
        <w:rPr>
          <w:shd w:val="clear" w:color="auto" w:fill="FFFFFF"/>
        </w:rPr>
        <w:t> to search for the value stored in memory which happens to be “Hello”.</w:t>
      </w:r>
    </w:p>
    <w:p w14:paraId="17C65A7F" w14:textId="77777777" w:rsidR="00B5306F" w:rsidRPr="001C1DD2" w:rsidRDefault="00B5306F" w:rsidP="00B5306F">
      <w:pPr>
        <w:pStyle w:val="NoSpacing"/>
        <w:numPr>
          <w:ilvl w:val="0"/>
          <w:numId w:val="23"/>
        </w:numPr>
        <w:rPr>
          <w:shd w:val="clear" w:color="auto" w:fill="FFFFFF"/>
        </w:rPr>
      </w:pPr>
      <w:r w:rsidRPr="001C1DD2">
        <w:rPr>
          <w:shd w:val="clear" w:color="auto" w:fill="FFFFFF"/>
        </w:rPr>
        <w:t>The value at the specific memory address is returned by </w:t>
      </w:r>
      <w:proofErr w:type="gramStart"/>
      <w:r w:rsidRPr="001C1DD2">
        <w:rPr>
          <w:b/>
          <w:bCs/>
          <w:shd w:val="clear" w:color="auto" w:fill="FFFFFF"/>
        </w:rPr>
        <w:t>console.log(</w:t>
      </w:r>
      <w:proofErr w:type="gramEnd"/>
      <w:r w:rsidRPr="001C1DD2">
        <w:rPr>
          <w:b/>
          <w:bCs/>
          <w:shd w:val="clear" w:color="auto" w:fill="FFFFFF"/>
        </w:rPr>
        <w:t>)</w:t>
      </w:r>
      <w:r w:rsidRPr="001C1DD2">
        <w:rPr>
          <w:shd w:val="clear" w:color="auto" w:fill="FFFFFF"/>
        </w:rPr>
        <w:t>.</w:t>
      </w:r>
    </w:p>
    <w:p w14:paraId="2F8A71A9" w14:textId="77777777" w:rsidR="00B5306F" w:rsidRDefault="00B5306F" w:rsidP="00B5306F">
      <w:pPr>
        <w:pStyle w:val="NoSpacing"/>
        <w:ind w:left="720"/>
        <w:rPr>
          <w:shd w:val="clear" w:color="auto" w:fill="FFFFFF"/>
        </w:rPr>
      </w:pPr>
    </w:p>
    <w:p w14:paraId="6D372AB9" w14:textId="77777777" w:rsidR="00B5306F" w:rsidRPr="001C1DD2" w:rsidRDefault="00B5306F" w:rsidP="00B5306F">
      <w:pPr>
        <w:pStyle w:val="NoSpacing"/>
        <w:ind w:left="720"/>
        <w:rPr>
          <w:shd w:val="clear" w:color="auto" w:fill="FFFFFF"/>
        </w:rPr>
      </w:pPr>
      <w:r w:rsidRPr="001C1DD2">
        <w:rPr>
          <w:shd w:val="clear" w:color="auto" w:fill="FFFFFF"/>
        </w:rPr>
        <w:t>As a quick summary, when you try to print out the value of the variable x using </w:t>
      </w:r>
      <w:r w:rsidRPr="001C1DD2">
        <w:rPr>
          <w:b/>
          <w:bCs/>
          <w:shd w:val="clear" w:color="auto" w:fill="FFFFFF"/>
        </w:rPr>
        <w:t>console.log(x)</w:t>
      </w:r>
      <w:r w:rsidRPr="001C1DD2">
        <w:rPr>
          <w:shd w:val="clear" w:color="auto" w:fill="FFFFFF"/>
        </w:rPr>
        <w:t xml:space="preserve">, what is </w:t>
      </w:r>
      <w:proofErr w:type="gramStart"/>
      <w:r w:rsidRPr="001C1DD2">
        <w:rPr>
          <w:shd w:val="clear" w:color="auto" w:fill="FFFFFF"/>
        </w:rPr>
        <w:t>actually happening</w:t>
      </w:r>
      <w:proofErr w:type="gramEnd"/>
      <w:r w:rsidRPr="001C1DD2">
        <w:rPr>
          <w:shd w:val="clear" w:color="auto" w:fill="FFFFFF"/>
        </w:rPr>
        <w:t xml:space="preserve"> is that the variable x contains the memory address where the </w:t>
      </w:r>
      <w:proofErr w:type="spellStart"/>
      <w:r w:rsidRPr="001C1DD2">
        <w:rPr>
          <w:shd w:val="clear" w:color="auto" w:fill="FFFFFF"/>
        </w:rPr>
        <w:t>the</w:t>
      </w:r>
      <w:proofErr w:type="spellEnd"/>
      <w:r w:rsidRPr="001C1DD2">
        <w:rPr>
          <w:shd w:val="clear" w:color="auto" w:fill="FFFFFF"/>
        </w:rPr>
        <w:t xml:space="preserve"> value “Hello” is stored. JavaScript uses that memory address to go to the specific location in memory which the memory address points to and retrieves the value, which is “Hello</w:t>
      </w:r>
      <w:proofErr w:type="gramStart"/>
      <w:r w:rsidRPr="001C1DD2">
        <w:rPr>
          <w:shd w:val="clear" w:color="auto" w:fill="FFFFFF"/>
        </w:rPr>
        <w:t>”.</w:t>
      </w:r>
      <w:proofErr w:type="gramEnd"/>
    </w:p>
    <w:p w14:paraId="786EDC3C" w14:textId="77777777" w:rsidR="00B5306F" w:rsidRPr="001C1DD2" w:rsidRDefault="00B5306F" w:rsidP="00B5306F">
      <w:pPr>
        <w:pStyle w:val="NoSpacing"/>
        <w:ind w:left="720"/>
        <w:rPr>
          <w:shd w:val="clear" w:color="auto" w:fill="FFFFFF"/>
        </w:rPr>
      </w:pPr>
      <w:r>
        <w:rPr>
          <w:shd w:val="clear" w:color="auto" w:fill="FFFFFF"/>
        </w:rPr>
        <w:br/>
      </w:r>
      <w:proofErr w:type="gramStart"/>
      <w:r w:rsidRPr="001C1DD2">
        <w:rPr>
          <w:shd w:val="clear" w:color="auto" w:fill="FFFFFF"/>
        </w:rPr>
        <w:t>So</w:t>
      </w:r>
      <w:proofErr w:type="gramEnd"/>
      <w:r w:rsidRPr="001C1DD2">
        <w:rPr>
          <w:shd w:val="clear" w:color="auto" w:fill="FFFFFF"/>
        </w:rPr>
        <w:t> </w:t>
      </w:r>
      <w:r w:rsidRPr="001C1DD2">
        <w:rPr>
          <w:b/>
          <w:bCs/>
          <w:shd w:val="clear" w:color="auto" w:fill="FFFFFF"/>
        </w:rPr>
        <w:t>variables “point” to values stored in memory.</w:t>
      </w:r>
    </w:p>
    <w:p w14:paraId="5003F2B1" w14:textId="77777777" w:rsidR="00B5306F" w:rsidRPr="001C1DD2" w:rsidRDefault="00B5306F" w:rsidP="00B5306F">
      <w:pPr>
        <w:pStyle w:val="NoSpacing"/>
        <w:ind w:left="720"/>
        <w:rPr>
          <w:b/>
          <w:bCs/>
          <w:shd w:val="clear" w:color="auto" w:fill="FFFFFF"/>
        </w:rPr>
      </w:pPr>
      <w:r>
        <w:rPr>
          <w:shd w:val="clear" w:color="auto" w:fill="FFFFFF"/>
        </w:rPr>
        <w:br/>
      </w:r>
      <w:r>
        <w:rPr>
          <w:shd w:val="clear" w:color="auto" w:fill="FFFFFF"/>
        </w:rPr>
        <w:br/>
      </w:r>
      <w:r>
        <w:rPr>
          <w:shd w:val="clear" w:color="auto" w:fill="FFFFFF"/>
        </w:rPr>
        <w:br/>
        <w:t xml:space="preserve"> </w:t>
      </w:r>
      <w:r w:rsidRPr="001C1DD2">
        <w:rPr>
          <w:b/>
          <w:bCs/>
          <w:shd w:val="clear" w:color="auto" w:fill="FFFFFF"/>
        </w:rPr>
        <w:t>Declaring Variables in JavaScript</w:t>
      </w:r>
    </w:p>
    <w:p w14:paraId="428244BF" w14:textId="77777777" w:rsidR="00B5306F" w:rsidRPr="001C1DD2" w:rsidRDefault="00B5306F" w:rsidP="00B5306F">
      <w:pPr>
        <w:pStyle w:val="NoSpacing"/>
        <w:ind w:left="720"/>
        <w:rPr>
          <w:shd w:val="clear" w:color="auto" w:fill="FFFFFF"/>
        </w:rPr>
      </w:pPr>
      <w:r>
        <w:rPr>
          <w:shd w:val="clear" w:color="auto" w:fill="FFFFFF"/>
        </w:rPr>
        <w:br/>
      </w:r>
      <w:r w:rsidRPr="001C1DD2">
        <w:rPr>
          <w:shd w:val="clear" w:color="auto" w:fill="FFFFFF"/>
        </w:rPr>
        <w:t>To declare (create) a variable, we need to use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or </w:t>
      </w:r>
      <w:r w:rsidRPr="001C1DD2">
        <w:rPr>
          <w:b/>
          <w:bCs/>
          <w:shd w:val="clear" w:color="auto" w:fill="FFFFFF"/>
        </w:rPr>
        <w:t>const</w:t>
      </w:r>
      <w:r w:rsidRPr="001C1DD2">
        <w:rPr>
          <w:shd w:val="clear" w:color="auto" w:fill="FFFFFF"/>
        </w:rPr>
        <w:t> keyword, followed by the name we want to provide to the variable. The </w:t>
      </w:r>
      <w:r w:rsidRPr="001C1DD2">
        <w:rPr>
          <w:b/>
          <w:bCs/>
          <w:shd w:val="clear" w:color="auto" w:fill="FFFFFF"/>
        </w:rPr>
        <w:t>var</w:t>
      </w:r>
      <w:r w:rsidRPr="001C1DD2">
        <w:rPr>
          <w:shd w:val="clear" w:color="auto" w:fill="FFFFFF"/>
        </w:rPr>
        <w:t>, </w:t>
      </w:r>
      <w:r w:rsidRPr="001C1DD2">
        <w:rPr>
          <w:b/>
          <w:bCs/>
          <w:shd w:val="clear" w:color="auto" w:fill="FFFFFF"/>
        </w:rPr>
        <w:t>let</w:t>
      </w:r>
      <w:r w:rsidRPr="001C1DD2">
        <w:rPr>
          <w:shd w:val="clear" w:color="auto" w:fill="FFFFFF"/>
        </w:rPr>
        <w:t>, and </w:t>
      </w:r>
      <w:r w:rsidRPr="001C1DD2">
        <w:rPr>
          <w:b/>
          <w:bCs/>
          <w:shd w:val="clear" w:color="auto" w:fill="FFFFFF"/>
        </w:rPr>
        <w:t>const</w:t>
      </w:r>
      <w:r w:rsidRPr="001C1DD2">
        <w:rPr>
          <w:shd w:val="clear" w:color="auto" w:fill="FFFFFF"/>
        </w:rPr>
        <w:t> keywords tell JavaScript to set aside a portion of memory so that we may store a specific piece of data to it later.</w:t>
      </w:r>
    </w:p>
    <w:p w14:paraId="1A942210" w14:textId="77777777" w:rsidR="00B5306F" w:rsidRPr="001C1DD2" w:rsidRDefault="00B5306F" w:rsidP="00B5306F">
      <w:pPr>
        <w:pStyle w:val="NoSpacing"/>
        <w:ind w:left="720"/>
        <w:rPr>
          <w:shd w:val="clear" w:color="auto" w:fill="FFFFFF"/>
        </w:rPr>
      </w:pPr>
      <w:r>
        <w:rPr>
          <w:shd w:val="clear" w:color="auto" w:fill="FFFFFF"/>
        </w:rPr>
        <w:br/>
      </w:r>
      <w:r w:rsidRPr="001C1DD2">
        <w:rPr>
          <w:shd w:val="clear" w:color="auto" w:fill="FFFFFF"/>
        </w:rPr>
        <w:t>The name provided to the variable can be later used to access the location in memory assigned to the variable and retrieve the data which is stored in it. To assign a value to the variable (initialize the variable with a value), use the assignment operator </w:t>
      </w:r>
      <w:r w:rsidRPr="001C1DD2">
        <w:rPr>
          <w:b/>
          <w:bCs/>
          <w:shd w:val="clear" w:color="auto" w:fill="FFFFFF"/>
        </w:rPr>
        <w:t>=</w:t>
      </w:r>
      <w:r w:rsidRPr="001C1DD2">
        <w:rPr>
          <w:shd w:val="clear" w:color="auto" w:fill="FFFFFF"/>
        </w:rPr>
        <w:t xml:space="preserve"> to set the variable name equal to a piece of data (number, </w:t>
      </w:r>
      <w:proofErr w:type="spellStart"/>
      <w:r w:rsidRPr="001C1DD2">
        <w:rPr>
          <w:shd w:val="clear" w:color="auto" w:fill="FFFFFF"/>
        </w:rPr>
        <w:t>boolean</w:t>
      </w:r>
      <w:proofErr w:type="spellEnd"/>
      <w:r w:rsidRPr="001C1DD2">
        <w:rPr>
          <w:shd w:val="clear" w:color="auto" w:fill="FFFFFF"/>
        </w:rPr>
        <w:t>, string, array, object, function, etc.)</w:t>
      </w:r>
    </w:p>
    <w:p w14:paraId="3FEB8F03" w14:textId="77777777" w:rsidR="00B5306F" w:rsidRDefault="00B5306F" w:rsidP="00B5306F">
      <w:pPr>
        <w:pStyle w:val="NoSpacing"/>
        <w:ind w:left="720"/>
        <w:rPr>
          <w:shd w:val="clear" w:color="auto" w:fill="FFFFFF"/>
        </w:rPr>
      </w:pPr>
    </w:p>
    <w:p w14:paraId="4ADA3FB4" w14:textId="77777777" w:rsidR="00B5306F" w:rsidRDefault="00B5306F" w:rsidP="00B5306F">
      <w:pPr>
        <w:pStyle w:val="HTMLPreformatted"/>
        <w:ind w:left="720"/>
        <w:rPr>
          <w:color w:val="000000"/>
        </w:rPr>
      </w:pPr>
      <w:r>
        <w:rPr>
          <w:color w:val="000000"/>
        </w:rPr>
        <w:t>```</w:t>
      </w:r>
      <w:proofErr w:type="spellStart"/>
      <w:r>
        <w:rPr>
          <w:color w:val="000000"/>
        </w:rPr>
        <w:t>js</w:t>
      </w:r>
      <w:proofErr w:type="spellEnd"/>
    </w:p>
    <w:p w14:paraId="31CABF86" w14:textId="77777777" w:rsidR="00B5306F" w:rsidRDefault="00B5306F" w:rsidP="00B5306F">
      <w:pPr>
        <w:pStyle w:val="HTMLPreformatted"/>
        <w:ind w:left="720"/>
        <w:rPr>
          <w:color w:val="000000"/>
        </w:rPr>
      </w:pPr>
      <w:r>
        <w:rPr>
          <w:color w:val="000000"/>
        </w:rPr>
        <w:t>// Declare a variable named "x" using the var keyword</w:t>
      </w:r>
    </w:p>
    <w:p w14:paraId="4A223712" w14:textId="77777777" w:rsidR="00B5306F" w:rsidRDefault="00B5306F" w:rsidP="00B5306F">
      <w:pPr>
        <w:pStyle w:val="HTMLPreformatted"/>
        <w:ind w:left="720"/>
        <w:rPr>
          <w:color w:val="000000"/>
        </w:rPr>
      </w:pPr>
      <w:r>
        <w:rPr>
          <w:color w:val="000000"/>
        </w:rPr>
        <w:t>var x;</w:t>
      </w:r>
    </w:p>
    <w:p w14:paraId="1DA77AA5" w14:textId="77777777" w:rsidR="00B5306F" w:rsidRDefault="00B5306F" w:rsidP="00B5306F">
      <w:pPr>
        <w:pStyle w:val="HTMLPreformatted"/>
        <w:ind w:left="720"/>
        <w:rPr>
          <w:color w:val="000000"/>
        </w:rPr>
      </w:pPr>
    </w:p>
    <w:p w14:paraId="3D18BBE5" w14:textId="77777777" w:rsidR="00B5306F" w:rsidRDefault="00B5306F" w:rsidP="00B5306F">
      <w:pPr>
        <w:pStyle w:val="HTMLPreformatted"/>
        <w:ind w:left="720"/>
        <w:rPr>
          <w:color w:val="000000"/>
        </w:rPr>
      </w:pPr>
      <w:r>
        <w:rPr>
          <w:color w:val="000000"/>
        </w:rPr>
        <w:t>// Declare a variable named "y" using the let keyword</w:t>
      </w:r>
    </w:p>
    <w:p w14:paraId="78ED239E" w14:textId="77777777" w:rsidR="00B5306F" w:rsidRDefault="00B5306F" w:rsidP="00B5306F">
      <w:pPr>
        <w:pStyle w:val="HTMLPreformatted"/>
        <w:ind w:left="720"/>
        <w:rPr>
          <w:color w:val="000000"/>
        </w:rPr>
      </w:pPr>
      <w:r>
        <w:rPr>
          <w:color w:val="000000"/>
        </w:rPr>
        <w:t>let y;</w:t>
      </w:r>
    </w:p>
    <w:p w14:paraId="3C7C6606" w14:textId="77777777" w:rsidR="00B5306F" w:rsidRDefault="00B5306F" w:rsidP="00B5306F">
      <w:pPr>
        <w:pStyle w:val="HTMLPreformatted"/>
        <w:ind w:left="720"/>
        <w:rPr>
          <w:color w:val="000000"/>
        </w:rPr>
      </w:pPr>
    </w:p>
    <w:p w14:paraId="0B62D750" w14:textId="77777777" w:rsidR="00B5306F" w:rsidRDefault="00B5306F" w:rsidP="00B5306F">
      <w:pPr>
        <w:pStyle w:val="HTMLPreformatted"/>
        <w:ind w:left="720"/>
        <w:rPr>
          <w:color w:val="000000"/>
        </w:rPr>
      </w:pPr>
      <w:r>
        <w:rPr>
          <w:color w:val="000000"/>
        </w:rPr>
        <w:t>// Declare a variable named "z" using the const keyword</w:t>
      </w:r>
    </w:p>
    <w:p w14:paraId="69EAD773" w14:textId="77777777" w:rsidR="00B5306F" w:rsidRDefault="00B5306F" w:rsidP="00B5306F">
      <w:pPr>
        <w:pStyle w:val="HTMLPreformatted"/>
        <w:ind w:left="720"/>
        <w:rPr>
          <w:color w:val="000000"/>
        </w:rPr>
      </w:pPr>
      <w:r>
        <w:rPr>
          <w:color w:val="000000"/>
        </w:rPr>
        <w:t>// Assign a value of 2 to the variable "z" using the assignment operator (=)</w:t>
      </w:r>
    </w:p>
    <w:p w14:paraId="71584A3D" w14:textId="77777777" w:rsidR="00B5306F" w:rsidRDefault="00B5306F" w:rsidP="00B5306F">
      <w:pPr>
        <w:pStyle w:val="HTMLPreformatted"/>
        <w:ind w:left="720"/>
        <w:rPr>
          <w:color w:val="000000"/>
        </w:rPr>
      </w:pPr>
      <w:r>
        <w:rPr>
          <w:color w:val="000000"/>
        </w:rPr>
        <w:t>// Also called initializing "z" with a value of 2 (see section below on initialization)</w:t>
      </w:r>
    </w:p>
    <w:p w14:paraId="632502D7" w14:textId="77777777" w:rsidR="00B5306F" w:rsidRDefault="00B5306F" w:rsidP="00B5306F">
      <w:pPr>
        <w:pStyle w:val="HTMLPreformatted"/>
        <w:ind w:left="720"/>
        <w:rPr>
          <w:color w:val="000000"/>
        </w:rPr>
      </w:pPr>
      <w:r>
        <w:rPr>
          <w:color w:val="000000"/>
        </w:rPr>
        <w:t>const z = 2;</w:t>
      </w:r>
    </w:p>
    <w:p w14:paraId="1DEAD58A" w14:textId="77777777" w:rsidR="00B5306F" w:rsidRDefault="00B5306F" w:rsidP="00B5306F">
      <w:pPr>
        <w:pStyle w:val="HTMLPreformatted"/>
        <w:ind w:left="720"/>
        <w:rPr>
          <w:color w:val="000000"/>
        </w:rPr>
      </w:pPr>
      <w:r>
        <w:rPr>
          <w:color w:val="000000"/>
        </w:rPr>
        <w:t>```</w:t>
      </w:r>
    </w:p>
    <w:p w14:paraId="550EC408" w14:textId="77777777" w:rsidR="00B5306F" w:rsidRDefault="00B5306F" w:rsidP="00B5306F">
      <w:pPr>
        <w:pStyle w:val="NoSpacing"/>
        <w:ind w:left="720"/>
        <w:rPr>
          <w:shd w:val="clear" w:color="auto" w:fill="FFFFFF"/>
        </w:rPr>
      </w:pPr>
      <w:r>
        <w:rPr>
          <w:shd w:val="clear" w:color="auto" w:fill="FFFFFF"/>
        </w:rPr>
        <w:br/>
      </w:r>
    </w:p>
    <w:p w14:paraId="328349E3" w14:textId="77777777" w:rsidR="00B5306F" w:rsidRPr="001C1DD2" w:rsidRDefault="00B5306F" w:rsidP="00B5306F">
      <w:pPr>
        <w:pStyle w:val="NoSpacing"/>
        <w:ind w:left="720"/>
        <w:rPr>
          <w:b/>
          <w:bCs/>
          <w:shd w:val="clear" w:color="auto" w:fill="FFFFFF"/>
        </w:rPr>
      </w:pPr>
      <w:r w:rsidRPr="001C1DD2">
        <w:rPr>
          <w:b/>
          <w:bCs/>
          <w:shd w:val="clear" w:color="auto" w:fill="FFFFFF"/>
        </w:rPr>
        <w:t>Initialization</w:t>
      </w:r>
    </w:p>
    <w:p w14:paraId="71B66147" w14:textId="77777777" w:rsidR="00B5306F" w:rsidRPr="001C1DD2" w:rsidRDefault="00B5306F" w:rsidP="00B5306F">
      <w:pPr>
        <w:pStyle w:val="NoSpacing"/>
        <w:ind w:left="720"/>
        <w:rPr>
          <w:shd w:val="clear" w:color="auto" w:fill="FFFFFF"/>
        </w:rPr>
      </w:pPr>
      <w:r w:rsidRPr="001C1DD2">
        <w:rPr>
          <w:shd w:val="clear" w:color="auto" w:fill="FFFFFF"/>
        </w:rPr>
        <w:t>Initializing is the term used to describe the process of assignment of a value to a variable (</w:t>
      </w:r>
      <w:proofErr w:type="gramStart"/>
      <w:r w:rsidRPr="001C1DD2">
        <w:rPr>
          <w:shd w:val="clear" w:color="auto" w:fill="FFFFFF"/>
        </w:rPr>
        <w:t>i.e.</w:t>
      </w:r>
      <w:proofErr w:type="gramEnd"/>
      <w:r w:rsidRPr="001C1DD2">
        <w:rPr>
          <w:shd w:val="clear" w:color="auto" w:fill="FFFFFF"/>
        </w:rPr>
        <w:t xml:space="preserve"> storing the value (piece of data) in the location in memory which the variable “points” to).</w:t>
      </w:r>
    </w:p>
    <w:p w14:paraId="7CBEDC7F" w14:textId="77777777" w:rsidR="00B5306F" w:rsidRDefault="00B5306F" w:rsidP="00B5306F">
      <w:pPr>
        <w:pStyle w:val="HTMLPreformatted"/>
        <w:ind w:left="720"/>
        <w:rPr>
          <w:color w:val="000000"/>
        </w:rPr>
      </w:pPr>
      <w:r>
        <w:rPr>
          <w:shd w:val="clear" w:color="auto" w:fill="FFFFFF"/>
        </w:rPr>
        <w:br/>
      </w:r>
      <w:r>
        <w:rPr>
          <w:color w:val="000000"/>
        </w:rPr>
        <w:t>```</w:t>
      </w:r>
      <w:proofErr w:type="spellStart"/>
      <w:r>
        <w:rPr>
          <w:color w:val="000000"/>
        </w:rPr>
        <w:t>js</w:t>
      </w:r>
      <w:proofErr w:type="spellEnd"/>
    </w:p>
    <w:p w14:paraId="411DF025" w14:textId="77777777" w:rsidR="00B5306F" w:rsidRDefault="00B5306F" w:rsidP="00B5306F">
      <w:pPr>
        <w:pStyle w:val="HTMLPreformatted"/>
        <w:ind w:left="720"/>
        <w:rPr>
          <w:color w:val="000000"/>
        </w:rPr>
      </w:pPr>
      <w:r>
        <w:rPr>
          <w:color w:val="000000"/>
        </w:rPr>
        <w:t>// Initialize the variable x to a value of 1</w:t>
      </w:r>
    </w:p>
    <w:p w14:paraId="34928698" w14:textId="77777777" w:rsidR="00B5306F" w:rsidRDefault="00B5306F" w:rsidP="00B5306F">
      <w:pPr>
        <w:pStyle w:val="HTMLPreformatted"/>
        <w:ind w:left="720"/>
        <w:rPr>
          <w:color w:val="000000"/>
        </w:rPr>
      </w:pPr>
      <w:r>
        <w:rPr>
          <w:color w:val="000000"/>
        </w:rPr>
        <w:t>var x = 1;</w:t>
      </w:r>
    </w:p>
    <w:p w14:paraId="7442562C" w14:textId="77777777" w:rsidR="00B5306F" w:rsidRDefault="00B5306F" w:rsidP="00B5306F">
      <w:pPr>
        <w:pStyle w:val="HTMLPreformatted"/>
        <w:ind w:left="720"/>
        <w:rPr>
          <w:color w:val="000000"/>
        </w:rPr>
      </w:pPr>
    </w:p>
    <w:p w14:paraId="2FF0D7D6" w14:textId="77777777" w:rsidR="00B5306F" w:rsidRDefault="00B5306F" w:rsidP="00B5306F">
      <w:pPr>
        <w:pStyle w:val="HTMLPreformatted"/>
        <w:ind w:left="720"/>
        <w:rPr>
          <w:color w:val="000000"/>
        </w:rPr>
      </w:pPr>
      <w:r>
        <w:rPr>
          <w:color w:val="000000"/>
        </w:rPr>
        <w:t>// Initialize the variable y to a value of 2</w:t>
      </w:r>
    </w:p>
    <w:p w14:paraId="4594FE57" w14:textId="77777777" w:rsidR="00B5306F" w:rsidRDefault="00B5306F" w:rsidP="00B5306F">
      <w:pPr>
        <w:pStyle w:val="HTMLPreformatted"/>
        <w:ind w:left="720"/>
        <w:rPr>
          <w:color w:val="000000"/>
        </w:rPr>
      </w:pPr>
      <w:r>
        <w:rPr>
          <w:color w:val="000000"/>
        </w:rPr>
        <w:t>let y = 2;</w:t>
      </w:r>
    </w:p>
    <w:p w14:paraId="7FEE2206" w14:textId="77777777" w:rsidR="00B5306F" w:rsidRDefault="00B5306F" w:rsidP="00B5306F">
      <w:pPr>
        <w:pStyle w:val="HTMLPreformatted"/>
        <w:ind w:left="720"/>
        <w:rPr>
          <w:color w:val="000000"/>
        </w:rPr>
      </w:pPr>
    </w:p>
    <w:p w14:paraId="6D9C38E3" w14:textId="77777777" w:rsidR="00B5306F" w:rsidRDefault="00B5306F" w:rsidP="00B5306F">
      <w:pPr>
        <w:pStyle w:val="HTMLPreformatted"/>
        <w:ind w:left="720"/>
        <w:rPr>
          <w:color w:val="000000"/>
        </w:rPr>
      </w:pPr>
      <w:r>
        <w:rPr>
          <w:color w:val="000000"/>
        </w:rPr>
        <w:t>// Initialize the variable z to a value of 3</w:t>
      </w:r>
    </w:p>
    <w:p w14:paraId="1D3F4E49" w14:textId="77777777" w:rsidR="00B5306F" w:rsidRDefault="00B5306F" w:rsidP="00B5306F">
      <w:pPr>
        <w:pStyle w:val="HTMLPreformatted"/>
        <w:ind w:left="720"/>
        <w:rPr>
          <w:color w:val="000000"/>
        </w:rPr>
      </w:pPr>
      <w:r>
        <w:rPr>
          <w:color w:val="000000"/>
        </w:rPr>
        <w:t>// Note that variables with the const keywords</w:t>
      </w:r>
    </w:p>
    <w:p w14:paraId="20AAF6B3" w14:textId="77777777" w:rsidR="00B5306F" w:rsidRDefault="00B5306F" w:rsidP="00B5306F">
      <w:pPr>
        <w:pStyle w:val="HTMLPreformatted"/>
        <w:ind w:left="720"/>
        <w:rPr>
          <w:color w:val="000000"/>
        </w:rPr>
      </w:pPr>
      <w:proofErr w:type="gramStart"/>
      <w:r>
        <w:rPr>
          <w:color w:val="000000"/>
        </w:rPr>
        <w:lastRenderedPageBreak/>
        <w:t>// have to</w:t>
      </w:r>
      <w:proofErr w:type="gramEnd"/>
      <w:r>
        <w:rPr>
          <w:color w:val="000000"/>
        </w:rPr>
        <w:t xml:space="preserve"> be initialized as soon as they are</w:t>
      </w:r>
    </w:p>
    <w:p w14:paraId="59C702FF" w14:textId="77777777" w:rsidR="00B5306F" w:rsidRDefault="00B5306F" w:rsidP="00B5306F">
      <w:pPr>
        <w:pStyle w:val="HTMLPreformatted"/>
        <w:ind w:left="720"/>
        <w:rPr>
          <w:color w:val="000000"/>
        </w:rPr>
      </w:pPr>
      <w:r>
        <w:rPr>
          <w:color w:val="000000"/>
        </w:rPr>
        <w:t>// declared otherwise, you will get an error.</w:t>
      </w:r>
    </w:p>
    <w:p w14:paraId="42CAE5E6" w14:textId="77777777" w:rsidR="00B5306F" w:rsidRDefault="00B5306F" w:rsidP="00B5306F">
      <w:pPr>
        <w:pStyle w:val="HTMLPreformatted"/>
        <w:ind w:left="720"/>
        <w:rPr>
          <w:color w:val="000000"/>
        </w:rPr>
      </w:pPr>
      <w:r>
        <w:rPr>
          <w:color w:val="000000"/>
        </w:rPr>
        <w:t>const z = 3;</w:t>
      </w:r>
    </w:p>
    <w:p w14:paraId="7CE28CA8" w14:textId="77777777" w:rsidR="00B5306F" w:rsidRDefault="00B5306F" w:rsidP="00B5306F">
      <w:pPr>
        <w:pStyle w:val="HTMLPreformatted"/>
        <w:ind w:left="720"/>
        <w:rPr>
          <w:color w:val="000000"/>
        </w:rPr>
      </w:pPr>
      <w:r>
        <w:rPr>
          <w:color w:val="000000"/>
        </w:rPr>
        <w:t>```</w:t>
      </w:r>
    </w:p>
    <w:p w14:paraId="1A3AFCA6" w14:textId="77777777" w:rsidR="00B5306F" w:rsidRDefault="00B5306F" w:rsidP="00B5306F">
      <w:pPr>
        <w:pStyle w:val="NoSpacing"/>
        <w:ind w:left="1440"/>
        <w:rPr>
          <w:shd w:val="clear" w:color="auto" w:fill="FFFFFF"/>
        </w:rPr>
      </w:pPr>
      <w:r>
        <w:rPr>
          <w:shd w:val="clear" w:color="auto" w:fill="FFFFFF"/>
        </w:rPr>
        <w:br/>
      </w:r>
    </w:p>
    <w:p w14:paraId="63FB2A45" w14:textId="77777777" w:rsidR="00B5306F" w:rsidRDefault="00B5306F" w:rsidP="00B5306F">
      <w:pPr>
        <w:pStyle w:val="NoSpacing"/>
        <w:ind w:left="720"/>
        <w:rPr>
          <w:shd w:val="clear" w:color="auto" w:fill="FFFFFF"/>
        </w:rPr>
      </w:pPr>
    </w:p>
    <w:p w14:paraId="35917B39" w14:textId="77777777" w:rsidR="00B5306F" w:rsidRPr="001C1DD2" w:rsidRDefault="00B5306F" w:rsidP="00B5306F">
      <w:pPr>
        <w:pStyle w:val="NoSpacing"/>
        <w:ind w:left="720"/>
        <w:rPr>
          <w:shd w:val="clear" w:color="auto" w:fill="FFFFFF"/>
        </w:rPr>
      </w:pPr>
    </w:p>
    <w:p w14:paraId="2931119A" w14:textId="77777777" w:rsidR="00B5306F" w:rsidRPr="00790CE3" w:rsidRDefault="00B5306F" w:rsidP="00B5306F">
      <w:pPr>
        <w:pStyle w:val="ListParagraph"/>
        <w:rPr>
          <w:rFonts w:cstheme="minorHAnsi"/>
          <w:color w:val="1B1B1B"/>
          <w:shd w:val="clear" w:color="auto" w:fill="FFFFFF"/>
        </w:rPr>
      </w:pPr>
      <w:r w:rsidRPr="00AF03EE">
        <w:rPr>
          <w:rFonts w:cstheme="minorHAnsi"/>
        </w:rPr>
        <w:t xml:space="preserve">From </w:t>
      </w:r>
      <w:hyperlink r:id="rId52" w:history="1">
        <w:r>
          <w:rPr>
            <w:rStyle w:val="Hyperlink"/>
          </w:rPr>
          <w:t>W3Schools</w:t>
        </w:r>
      </w:hyperlink>
      <w:r>
        <w:t xml:space="preserve"> </w:t>
      </w:r>
      <w:r w:rsidRPr="00AF03EE">
        <w:rPr>
          <w:rFonts w:cstheme="minorHAnsi"/>
        </w:rPr>
        <w:t xml:space="preserve">- </w:t>
      </w:r>
      <w:r>
        <w:rPr>
          <w:rFonts w:cstheme="minorHAnsi"/>
        </w:rPr>
        <w:t xml:space="preserve">Best practices - </w:t>
      </w:r>
      <w:r>
        <w:rPr>
          <w:rFonts w:cstheme="minorHAnsi"/>
          <w:color w:val="1B1B1B"/>
          <w:shd w:val="clear" w:color="auto" w:fill="FFFFFF"/>
        </w:rPr>
        <w:t>Initialize Variables -</w:t>
      </w:r>
      <w:r w:rsidRPr="00790CE3">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br/>
      </w:r>
      <w:r w:rsidRPr="00790CE3">
        <w:rPr>
          <w:rFonts w:cstheme="minorHAnsi"/>
          <w:color w:val="1B1B1B"/>
          <w:shd w:val="clear" w:color="auto" w:fill="FFFFFF"/>
        </w:rPr>
        <w:t>It is a good coding practice to initialize variables when you declare them.</w:t>
      </w:r>
      <w:r>
        <w:rPr>
          <w:rFonts w:cstheme="minorHAnsi"/>
          <w:color w:val="1B1B1B"/>
          <w:shd w:val="clear" w:color="auto" w:fill="FFFFFF"/>
        </w:rPr>
        <w:br/>
      </w:r>
      <w:r>
        <w:rPr>
          <w:rFonts w:cstheme="minorHAnsi"/>
          <w:color w:val="1B1B1B"/>
          <w:shd w:val="clear" w:color="auto" w:fill="FFFFFF"/>
        </w:rPr>
        <w:br/>
      </w:r>
      <w:r w:rsidRPr="00AF03EE">
        <w:rPr>
          <w:rFonts w:cstheme="minorHAnsi"/>
          <w:color w:val="1B1B1B"/>
          <w:shd w:val="clear" w:color="auto" w:fill="FFFFFF"/>
        </w:rPr>
        <w:t> </w:t>
      </w:r>
      <w:r w:rsidRPr="00790CE3">
        <w:rPr>
          <w:rFonts w:cstheme="minorHAnsi"/>
          <w:color w:val="1B1B1B"/>
          <w:shd w:val="clear" w:color="auto" w:fill="FFFFFF"/>
        </w:rPr>
        <w:t>This will:</w:t>
      </w:r>
    </w:p>
    <w:p w14:paraId="5A7CF6E4" w14:textId="77777777" w:rsidR="00B5306F" w:rsidRPr="00790CE3" w:rsidRDefault="00B5306F" w:rsidP="00B5306F">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Give cleaner code</w:t>
      </w:r>
    </w:p>
    <w:p w14:paraId="071880A4" w14:textId="77777777" w:rsidR="00B5306F" w:rsidRPr="00790CE3" w:rsidRDefault="00B5306F" w:rsidP="00B5306F">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Provide a single place to initialize variables</w:t>
      </w:r>
    </w:p>
    <w:p w14:paraId="520BD810" w14:textId="77777777" w:rsidR="00B5306F" w:rsidRDefault="00B5306F" w:rsidP="00B5306F">
      <w:pPr>
        <w:pStyle w:val="ListParagraph"/>
        <w:numPr>
          <w:ilvl w:val="1"/>
          <w:numId w:val="12"/>
        </w:numPr>
        <w:rPr>
          <w:rFonts w:cstheme="minorHAnsi"/>
          <w:color w:val="1B1B1B"/>
          <w:shd w:val="clear" w:color="auto" w:fill="FFFFFF"/>
        </w:rPr>
      </w:pPr>
      <w:r w:rsidRPr="00790CE3">
        <w:rPr>
          <w:rFonts w:cstheme="minorHAnsi"/>
          <w:color w:val="1B1B1B"/>
          <w:shd w:val="clear" w:color="auto" w:fill="FFFFFF"/>
        </w:rPr>
        <w:t>Avoid undefined values</w:t>
      </w:r>
    </w:p>
    <w:p w14:paraId="2B6CB867" w14:textId="77777777" w:rsidR="00B5306F" w:rsidRDefault="00B5306F" w:rsidP="00B5306F">
      <w:pPr>
        <w:ind w:left="720"/>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Declare and initiate at the beginning</w:t>
      </w:r>
      <w:r>
        <w:rPr>
          <w:rFonts w:ascii="Consolas" w:hAnsi="Consolas"/>
          <w:color w:val="008000"/>
          <w:sz w:val="23"/>
          <w:szCs w:val="23"/>
          <w:shd w:val="clear" w:color="auto" w:fill="FFFFFF"/>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firstName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lastName</w:t>
      </w:r>
      <w:proofErr w:type="spellEnd"/>
      <w:r>
        <w:rPr>
          <w:rFonts w:ascii="Consolas" w:hAnsi="Consolas"/>
          <w:color w:val="000000"/>
          <w:sz w:val="23"/>
          <w:szCs w:val="23"/>
          <w:shd w:val="clear" w:color="auto" w:fill="FFFFFF"/>
        </w:rPr>
        <w:t xml:space="preserve"> = </w:t>
      </w:r>
      <w:r>
        <w:rPr>
          <w:rStyle w:val="js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price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discount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fullPrice</w:t>
      </w:r>
      <w:proofErr w:type="spellEnd"/>
      <w:r>
        <w:rPr>
          <w:rFonts w:ascii="Consolas" w:hAnsi="Consolas"/>
          <w:color w:val="000000"/>
          <w:sz w:val="23"/>
          <w:szCs w:val="23"/>
          <w:shd w:val="clear" w:color="auto" w:fill="FFFFFF"/>
        </w:rPr>
        <w:t xml:space="preserve"> = </w:t>
      </w:r>
      <w:r>
        <w:rPr>
          <w:rStyle w:val="js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myArray</w:t>
      </w:r>
      <w:proofErr w:type="spellEnd"/>
      <w:r>
        <w:rPr>
          <w:rFonts w:ascii="Consolas" w:hAnsi="Consolas"/>
          <w:color w:val="000000"/>
          <w:sz w:val="23"/>
          <w:szCs w:val="23"/>
          <w:shd w:val="clear" w:color="auto" w:fill="FFFFFF"/>
        </w:rPr>
        <w:t xml:space="preserve"> = [];</w:t>
      </w:r>
      <w:r>
        <w:rPr>
          <w:rFonts w:ascii="Consolas" w:hAnsi="Consolas"/>
          <w:color w:val="000000"/>
          <w:sz w:val="23"/>
          <w:szCs w:val="23"/>
        </w:rPr>
        <w:br/>
      </w:r>
      <w:r>
        <w:rPr>
          <w:rStyle w:val="jskeywordcolor"/>
          <w:rFonts w:ascii="Consolas" w:hAnsi="Consolas"/>
          <w:color w:val="0000CD"/>
          <w:sz w:val="23"/>
          <w:szCs w:val="23"/>
          <w:shd w:val="clear" w:color="auto" w:fill="FFFFFF"/>
        </w:rPr>
        <w:t>const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myObject</w:t>
      </w:r>
      <w:proofErr w:type="spellEnd"/>
      <w:r>
        <w:rPr>
          <w:rFonts w:ascii="Consolas" w:hAnsi="Consolas"/>
          <w:color w:val="000000"/>
          <w:sz w:val="23"/>
          <w:szCs w:val="23"/>
          <w:shd w:val="clear" w:color="auto" w:fill="FFFFFF"/>
        </w:rPr>
        <w:t xml:space="preserve"> = {};</w:t>
      </w:r>
    </w:p>
    <w:p w14:paraId="04EB120D" w14:textId="77777777" w:rsidR="00B5306F" w:rsidRPr="00790CE3" w:rsidRDefault="00B5306F" w:rsidP="00B5306F">
      <w:pPr>
        <w:ind w:left="720"/>
        <w:rPr>
          <w:rFonts w:cstheme="minorHAnsi"/>
          <w:color w:val="1B1B1B"/>
          <w:shd w:val="clear" w:color="auto" w:fill="FFFFFF"/>
        </w:rPr>
      </w:pPr>
      <w:r w:rsidRPr="00790CE3">
        <w:rPr>
          <w:rFonts w:cstheme="minorHAnsi"/>
          <w:color w:val="1B1B1B"/>
          <w:shd w:val="clear" w:color="auto" w:fill="FFFFFF"/>
        </w:rPr>
        <w:t>Initializing variables provides an idea of the intended use (and intended data type).</w:t>
      </w:r>
    </w:p>
    <w:p w14:paraId="49202CE7" w14:textId="77777777" w:rsidR="00B5306F" w:rsidRPr="00CB1FBC" w:rsidRDefault="00B5306F" w:rsidP="00B5306F">
      <w:pPr>
        <w:pStyle w:val="ListParagraph"/>
        <w:rPr>
          <w:b/>
          <w:bCs/>
        </w:rPr>
      </w:pPr>
    </w:p>
    <w:p w14:paraId="72676BE3" w14:textId="77777777" w:rsidR="00B5306F" w:rsidRPr="001C1DD2" w:rsidRDefault="00B5306F" w:rsidP="00B5306F">
      <w:pPr>
        <w:pStyle w:val="NoSpacing"/>
        <w:ind w:left="720"/>
        <w:rPr>
          <w:i/>
          <w:iCs/>
          <w:shd w:val="clear" w:color="auto" w:fill="FFFFFF"/>
        </w:rPr>
      </w:pPr>
    </w:p>
    <w:p w14:paraId="04A2D8BB" w14:textId="77777777" w:rsidR="00B5306F" w:rsidRPr="001C1DD2" w:rsidRDefault="00B5306F" w:rsidP="00B5306F">
      <w:pPr>
        <w:pStyle w:val="ListParagraph"/>
        <w:rPr>
          <w:rFonts w:cstheme="minorHAnsi"/>
          <w:color w:val="1B1B1B"/>
          <w:shd w:val="clear" w:color="auto" w:fill="FFFFFF"/>
        </w:rPr>
      </w:pPr>
    </w:p>
    <w:p w14:paraId="76613BBF" w14:textId="77777777" w:rsidR="00B5306F" w:rsidRPr="001C1DD2" w:rsidRDefault="00B5306F" w:rsidP="00B5306F">
      <w:pPr>
        <w:pStyle w:val="ListParagraph"/>
        <w:numPr>
          <w:ilvl w:val="0"/>
          <w:numId w:val="12"/>
        </w:numPr>
        <w:rPr>
          <w:b/>
          <w:bCs/>
        </w:rPr>
      </w:pPr>
      <w:r>
        <w:rPr>
          <w:rFonts w:cstheme="minorHAnsi"/>
        </w:rPr>
        <w:t xml:space="preserve"> See Object Initialization -</w:t>
      </w:r>
      <w:r w:rsidRPr="00AF03EE">
        <w:rPr>
          <w:rFonts w:cstheme="minorHAnsi"/>
        </w:rPr>
        <w:t xml:space="preserve"> </w:t>
      </w:r>
      <w:hyperlink r:id="rId53" w:history="1">
        <w:proofErr w:type="spellStart"/>
        <w:r>
          <w:rPr>
            <w:rStyle w:val="Hyperlink"/>
            <w:rFonts w:cstheme="minorHAnsi"/>
          </w:rPr>
          <w:t>JavaPoint</w:t>
        </w:r>
        <w:proofErr w:type="spellEnd"/>
      </w:hyperlink>
      <w:r>
        <w:rPr>
          <w:rFonts w:cstheme="minorHAnsi"/>
        </w:rPr>
        <w:t xml:space="preserve"> - </w:t>
      </w:r>
      <w:r w:rsidRPr="001C1DD2">
        <w:rPr>
          <w:rFonts w:cstheme="minorHAnsi"/>
        </w:rPr>
        <w:t>Initializing an object means storing data into the object. Let's see a simple example where we are going to initialize the object through a reference variable.</w:t>
      </w:r>
    </w:p>
    <w:p w14:paraId="0B3E08F9" w14:textId="77777777" w:rsidR="00B5306F" w:rsidRPr="001C1DD2" w:rsidRDefault="00B5306F" w:rsidP="00B5306F">
      <w:pPr>
        <w:pStyle w:val="ListParagraph"/>
        <w:rPr>
          <w:i/>
          <w:iCs/>
        </w:rPr>
      </w:pPr>
      <w:r>
        <w:rPr>
          <w:rFonts w:cstheme="minorHAnsi"/>
        </w:rPr>
        <w:br/>
      </w:r>
      <w:r>
        <w:rPr>
          <w:b/>
          <w:bCs/>
        </w:rPr>
        <w:t xml:space="preserve">From - </w:t>
      </w:r>
      <w:hyperlink r:id="rId54" w:history="1">
        <w:r>
          <w:rPr>
            <w:rStyle w:val="Hyperlink"/>
            <w:b/>
            <w:bCs/>
          </w:rPr>
          <w:t>MDN</w:t>
        </w:r>
      </w:hyperlink>
      <w:r>
        <w:rPr>
          <w:b/>
          <w:bCs/>
        </w:rPr>
        <w:t xml:space="preserve"> - </w:t>
      </w:r>
      <w:r w:rsidRPr="001C1DD2">
        <w:t>Objects can be initialized using </w:t>
      </w:r>
      <w:hyperlink r:id="rId55" w:history="1">
        <w:r w:rsidRPr="001C1DD2">
          <w:rPr>
            <w:rStyle w:val="Hyperlink"/>
          </w:rPr>
          <w:t>new Object()</w:t>
        </w:r>
      </w:hyperlink>
      <w:r w:rsidRPr="001C1DD2">
        <w:t>, </w:t>
      </w:r>
      <w:proofErr w:type="spellStart"/>
      <w:r>
        <w:fldChar w:fldCharType="begin"/>
      </w:r>
      <w:r>
        <w:instrText xml:space="preserve"> HYPERLINK "https://developer.mozilla.org/en-US/docs/Web/JavaScript/Reference/Global_Objects/Object/create" </w:instrText>
      </w:r>
      <w:r>
        <w:fldChar w:fldCharType="separate"/>
      </w:r>
      <w:r w:rsidRPr="001C1DD2">
        <w:rPr>
          <w:rStyle w:val="Hyperlink"/>
        </w:rPr>
        <w:t>Object.create</w:t>
      </w:r>
      <w:proofErr w:type="spellEnd"/>
      <w:r w:rsidRPr="001C1DD2">
        <w:rPr>
          <w:rStyle w:val="Hyperlink"/>
        </w:rPr>
        <w:t>()</w:t>
      </w:r>
      <w:r>
        <w:rPr>
          <w:rStyle w:val="Hyperlink"/>
        </w:rPr>
        <w:fldChar w:fldCharType="end"/>
      </w:r>
      <w:r w:rsidRPr="001C1DD2">
        <w:t>, or using the </w:t>
      </w:r>
      <w:r w:rsidRPr="001C1DD2">
        <w:rPr>
          <w:i/>
          <w:iCs/>
        </w:rPr>
        <w:t>literal</w:t>
      </w:r>
      <w:r w:rsidRPr="001C1DD2">
        <w:t> notation (</w:t>
      </w:r>
      <w:r w:rsidRPr="001C1DD2">
        <w:rPr>
          <w:i/>
          <w:iCs/>
        </w:rPr>
        <w:t>initializer</w:t>
      </w:r>
      <w:r w:rsidRPr="001C1DD2">
        <w:t> notation). An object initializer is a comma-delimited list of zero or more pairs of property names and associated values of an object, enclosed in curly braces ({}).</w:t>
      </w:r>
      <w:r>
        <w:br/>
      </w:r>
      <w:r>
        <w:br/>
        <w:t>E.g.,</w:t>
      </w:r>
      <w:r>
        <w:br/>
      </w:r>
      <w:r>
        <w:br/>
      </w:r>
      <w:r w:rsidRPr="001C1DD2">
        <w:rPr>
          <w:i/>
          <w:iCs/>
        </w:rPr>
        <w:t xml:space="preserve">const object1 = </w:t>
      </w:r>
      <w:proofErr w:type="gramStart"/>
      <w:r w:rsidRPr="001C1DD2">
        <w:rPr>
          <w:i/>
          <w:iCs/>
        </w:rPr>
        <w:t>{ a</w:t>
      </w:r>
      <w:proofErr w:type="gramEnd"/>
      <w:r w:rsidRPr="001C1DD2">
        <w:rPr>
          <w:i/>
          <w:iCs/>
        </w:rPr>
        <w:t>: 'foo', b: 42, c: {} };</w:t>
      </w:r>
    </w:p>
    <w:p w14:paraId="65EAF23A" w14:textId="77777777" w:rsidR="00B5306F" w:rsidRPr="001C1DD2" w:rsidRDefault="00B5306F" w:rsidP="00B5306F">
      <w:pPr>
        <w:pStyle w:val="ListParagraph"/>
        <w:rPr>
          <w:i/>
          <w:iCs/>
        </w:rPr>
      </w:pPr>
    </w:p>
    <w:p w14:paraId="015B76A3" w14:textId="77777777" w:rsidR="00B5306F" w:rsidRPr="001C1DD2" w:rsidRDefault="00B5306F" w:rsidP="00B5306F">
      <w:pPr>
        <w:pStyle w:val="ListParagraph"/>
        <w:rPr>
          <w:i/>
          <w:iCs/>
        </w:rPr>
      </w:pPr>
      <w:proofErr w:type="gramStart"/>
      <w:r w:rsidRPr="001C1DD2">
        <w:rPr>
          <w:i/>
          <w:iCs/>
        </w:rPr>
        <w:t>console.log(</w:t>
      </w:r>
      <w:proofErr w:type="gramEnd"/>
      <w:r w:rsidRPr="001C1DD2">
        <w:rPr>
          <w:i/>
          <w:iCs/>
        </w:rPr>
        <w:t>object1.a);</w:t>
      </w:r>
    </w:p>
    <w:p w14:paraId="2CE2FD58" w14:textId="77777777" w:rsidR="00B5306F" w:rsidRPr="001C1DD2" w:rsidRDefault="00B5306F" w:rsidP="00B5306F">
      <w:pPr>
        <w:pStyle w:val="ListParagraph"/>
        <w:rPr>
          <w:i/>
          <w:iCs/>
        </w:rPr>
      </w:pPr>
      <w:r w:rsidRPr="001C1DD2">
        <w:rPr>
          <w:i/>
          <w:iCs/>
        </w:rPr>
        <w:t>// expected output: "foo"</w:t>
      </w:r>
    </w:p>
    <w:p w14:paraId="1B1DE04E" w14:textId="77777777" w:rsidR="00B5306F" w:rsidRPr="001C1DD2" w:rsidRDefault="00B5306F" w:rsidP="00B5306F">
      <w:pPr>
        <w:pStyle w:val="ListParagraph"/>
        <w:rPr>
          <w:i/>
          <w:iCs/>
        </w:rPr>
      </w:pPr>
    </w:p>
    <w:p w14:paraId="6432CC50" w14:textId="77777777" w:rsidR="00B5306F" w:rsidRPr="001C1DD2" w:rsidRDefault="00B5306F" w:rsidP="00B5306F">
      <w:pPr>
        <w:pStyle w:val="ListParagraph"/>
        <w:rPr>
          <w:i/>
          <w:iCs/>
        </w:rPr>
      </w:pPr>
      <w:r w:rsidRPr="001C1DD2">
        <w:rPr>
          <w:i/>
          <w:iCs/>
        </w:rPr>
        <w:t>const a = 'foo';</w:t>
      </w:r>
    </w:p>
    <w:p w14:paraId="0BD5158F" w14:textId="77777777" w:rsidR="00B5306F" w:rsidRPr="001C1DD2" w:rsidRDefault="00B5306F" w:rsidP="00B5306F">
      <w:pPr>
        <w:pStyle w:val="ListParagraph"/>
        <w:rPr>
          <w:i/>
          <w:iCs/>
        </w:rPr>
      </w:pPr>
      <w:r w:rsidRPr="001C1DD2">
        <w:rPr>
          <w:i/>
          <w:iCs/>
        </w:rPr>
        <w:t>const b = 42;</w:t>
      </w:r>
    </w:p>
    <w:p w14:paraId="08A8CDBE" w14:textId="77777777" w:rsidR="00B5306F" w:rsidRPr="001C1DD2" w:rsidRDefault="00B5306F" w:rsidP="00B5306F">
      <w:pPr>
        <w:pStyle w:val="ListParagraph"/>
        <w:rPr>
          <w:i/>
          <w:iCs/>
        </w:rPr>
      </w:pPr>
      <w:r w:rsidRPr="001C1DD2">
        <w:rPr>
          <w:i/>
          <w:iCs/>
        </w:rPr>
        <w:t>const c = {};</w:t>
      </w:r>
    </w:p>
    <w:p w14:paraId="4EE9ADBE" w14:textId="77777777" w:rsidR="00B5306F" w:rsidRPr="001C1DD2" w:rsidRDefault="00B5306F" w:rsidP="00B5306F">
      <w:pPr>
        <w:pStyle w:val="ListParagraph"/>
        <w:rPr>
          <w:i/>
          <w:iCs/>
        </w:rPr>
      </w:pPr>
      <w:r w:rsidRPr="001C1DD2">
        <w:rPr>
          <w:i/>
          <w:iCs/>
        </w:rPr>
        <w:t xml:space="preserve">const object2 = </w:t>
      </w:r>
      <w:proofErr w:type="gramStart"/>
      <w:r w:rsidRPr="001C1DD2">
        <w:rPr>
          <w:i/>
          <w:iCs/>
        </w:rPr>
        <w:t>{ a</w:t>
      </w:r>
      <w:proofErr w:type="gramEnd"/>
      <w:r w:rsidRPr="001C1DD2">
        <w:rPr>
          <w:i/>
          <w:iCs/>
        </w:rPr>
        <w:t>: a, b: b, c: c };</w:t>
      </w:r>
    </w:p>
    <w:p w14:paraId="75BB22F1" w14:textId="77777777" w:rsidR="00B5306F" w:rsidRPr="001C1DD2" w:rsidRDefault="00B5306F" w:rsidP="00B5306F">
      <w:pPr>
        <w:pStyle w:val="ListParagraph"/>
        <w:rPr>
          <w:i/>
          <w:iCs/>
        </w:rPr>
      </w:pPr>
    </w:p>
    <w:p w14:paraId="27387E59" w14:textId="77777777" w:rsidR="00B5306F" w:rsidRPr="001C1DD2" w:rsidRDefault="00B5306F" w:rsidP="00B5306F">
      <w:pPr>
        <w:pStyle w:val="ListParagraph"/>
        <w:rPr>
          <w:i/>
          <w:iCs/>
        </w:rPr>
      </w:pPr>
      <w:proofErr w:type="gramStart"/>
      <w:r w:rsidRPr="001C1DD2">
        <w:rPr>
          <w:i/>
          <w:iCs/>
        </w:rPr>
        <w:t>console.log(</w:t>
      </w:r>
      <w:proofErr w:type="gramEnd"/>
      <w:r w:rsidRPr="001C1DD2">
        <w:rPr>
          <w:i/>
          <w:iCs/>
        </w:rPr>
        <w:t>object2.b);</w:t>
      </w:r>
    </w:p>
    <w:p w14:paraId="3D53ED7B" w14:textId="77777777" w:rsidR="00B5306F" w:rsidRPr="001C1DD2" w:rsidRDefault="00B5306F" w:rsidP="00B5306F">
      <w:pPr>
        <w:pStyle w:val="ListParagraph"/>
        <w:rPr>
          <w:i/>
          <w:iCs/>
        </w:rPr>
      </w:pPr>
      <w:r w:rsidRPr="001C1DD2">
        <w:rPr>
          <w:i/>
          <w:iCs/>
        </w:rPr>
        <w:lastRenderedPageBreak/>
        <w:t>// expected output: 42</w:t>
      </w:r>
    </w:p>
    <w:p w14:paraId="57CA56A8" w14:textId="77777777" w:rsidR="00B5306F" w:rsidRPr="001C1DD2" w:rsidRDefault="00B5306F" w:rsidP="00B5306F">
      <w:pPr>
        <w:pStyle w:val="ListParagraph"/>
        <w:rPr>
          <w:i/>
          <w:iCs/>
        </w:rPr>
      </w:pPr>
    </w:p>
    <w:p w14:paraId="086B561C" w14:textId="77777777" w:rsidR="00B5306F" w:rsidRPr="001C1DD2" w:rsidRDefault="00B5306F" w:rsidP="00B5306F">
      <w:pPr>
        <w:pStyle w:val="ListParagraph"/>
        <w:rPr>
          <w:i/>
          <w:iCs/>
        </w:rPr>
      </w:pPr>
      <w:r w:rsidRPr="001C1DD2">
        <w:rPr>
          <w:i/>
          <w:iCs/>
        </w:rPr>
        <w:t xml:space="preserve">const object3 = </w:t>
      </w:r>
      <w:proofErr w:type="gramStart"/>
      <w:r w:rsidRPr="001C1DD2">
        <w:rPr>
          <w:i/>
          <w:iCs/>
        </w:rPr>
        <w:t>{ a</w:t>
      </w:r>
      <w:proofErr w:type="gramEnd"/>
      <w:r w:rsidRPr="001C1DD2">
        <w:rPr>
          <w:i/>
          <w:iCs/>
        </w:rPr>
        <w:t>, b, c };</w:t>
      </w:r>
    </w:p>
    <w:p w14:paraId="18D312F1" w14:textId="77777777" w:rsidR="00B5306F" w:rsidRPr="001C1DD2" w:rsidRDefault="00B5306F" w:rsidP="00B5306F">
      <w:pPr>
        <w:pStyle w:val="ListParagraph"/>
        <w:rPr>
          <w:i/>
          <w:iCs/>
        </w:rPr>
      </w:pPr>
    </w:p>
    <w:p w14:paraId="748A65D0" w14:textId="77777777" w:rsidR="00B5306F" w:rsidRPr="001C1DD2" w:rsidRDefault="00B5306F" w:rsidP="00B5306F">
      <w:pPr>
        <w:pStyle w:val="ListParagraph"/>
        <w:rPr>
          <w:i/>
          <w:iCs/>
        </w:rPr>
      </w:pPr>
      <w:proofErr w:type="gramStart"/>
      <w:r w:rsidRPr="001C1DD2">
        <w:rPr>
          <w:i/>
          <w:iCs/>
        </w:rPr>
        <w:t>console.log(</w:t>
      </w:r>
      <w:proofErr w:type="gramEnd"/>
      <w:r w:rsidRPr="001C1DD2">
        <w:rPr>
          <w:i/>
          <w:iCs/>
        </w:rPr>
        <w:t>object3.a);</w:t>
      </w:r>
    </w:p>
    <w:p w14:paraId="7C70DA97" w14:textId="77777777" w:rsidR="00B5306F" w:rsidRPr="001C1DD2" w:rsidRDefault="00B5306F" w:rsidP="00B5306F">
      <w:pPr>
        <w:pStyle w:val="ListParagraph"/>
      </w:pPr>
      <w:r w:rsidRPr="001C1DD2">
        <w:rPr>
          <w:i/>
          <w:iCs/>
        </w:rPr>
        <w:t>// expected output: "foo"</w:t>
      </w:r>
      <w:r w:rsidRPr="001C1DD2">
        <w:br/>
      </w:r>
      <w:r w:rsidRPr="001C1DD2">
        <w:br/>
      </w:r>
      <w:hyperlink r:id="rId56" w:anchor="description" w:tooltip="Permalink to Description" w:history="1">
        <w:r w:rsidRPr="001C1DD2">
          <w:rPr>
            <w:rStyle w:val="Hyperlink"/>
          </w:rPr>
          <w:t>Description</w:t>
        </w:r>
      </w:hyperlink>
    </w:p>
    <w:p w14:paraId="107EC0C7" w14:textId="77777777" w:rsidR="00B5306F" w:rsidRPr="001C1DD2" w:rsidRDefault="00B5306F" w:rsidP="00B5306F">
      <w:pPr>
        <w:pStyle w:val="ListParagraph"/>
      </w:pPr>
      <w:r w:rsidRPr="001C1DD2">
        <w:t>An object initializer is an expression that describes the initialization of an </w:t>
      </w:r>
      <w:hyperlink r:id="rId57" w:history="1">
        <w:r w:rsidRPr="001C1DD2">
          <w:rPr>
            <w:rStyle w:val="Hyperlink"/>
          </w:rPr>
          <w:t>Object</w:t>
        </w:r>
      </w:hyperlink>
      <w:r w:rsidRPr="001C1DD2">
        <w:t>. Objects consist of </w:t>
      </w:r>
      <w:r w:rsidRPr="001C1DD2">
        <w:rPr>
          <w:i/>
          <w:iCs/>
        </w:rPr>
        <w:t>properties</w:t>
      </w:r>
      <w:r w:rsidRPr="001C1DD2">
        <w:t>, which are used to describe an object. The values of object properties can either contain </w:t>
      </w:r>
      <w:hyperlink r:id="rId58" w:history="1">
        <w:r w:rsidRPr="001C1DD2">
          <w:rPr>
            <w:rStyle w:val="Hyperlink"/>
          </w:rPr>
          <w:t>primitive</w:t>
        </w:r>
      </w:hyperlink>
      <w:r w:rsidRPr="001C1DD2">
        <w:t> data types or other objects.</w:t>
      </w:r>
    </w:p>
    <w:p w14:paraId="69B657C0" w14:textId="77777777" w:rsidR="00B5306F" w:rsidRDefault="00B5306F" w:rsidP="00B5306F">
      <w:pPr>
        <w:pStyle w:val="ListParagraph"/>
        <w:rPr>
          <w:b/>
          <w:bCs/>
        </w:rPr>
      </w:pPr>
    </w:p>
    <w:p w14:paraId="13514934" w14:textId="77777777" w:rsidR="00B5306F" w:rsidRPr="001C1DD2" w:rsidRDefault="00B5306F" w:rsidP="00B5306F">
      <w:pPr>
        <w:pStyle w:val="ListParagraph"/>
        <w:rPr>
          <w:b/>
          <w:bCs/>
        </w:rPr>
      </w:pPr>
      <w:hyperlink r:id="rId59" w:anchor="creating_objects" w:tooltip="Permalink to Creating objects" w:history="1">
        <w:r w:rsidRPr="001C1DD2">
          <w:rPr>
            <w:rStyle w:val="Hyperlink"/>
            <w:b/>
            <w:bCs/>
          </w:rPr>
          <w:t>Creating objects</w:t>
        </w:r>
      </w:hyperlink>
    </w:p>
    <w:p w14:paraId="30720B4F" w14:textId="77777777" w:rsidR="00B5306F" w:rsidRPr="001C1DD2" w:rsidRDefault="00B5306F" w:rsidP="00B5306F">
      <w:pPr>
        <w:pStyle w:val="ListParagraph"/>
      </w:pPr>
      <w:r>
        <w:br/>
      </w:r>
      <w:r w:rsidRPr="001C1DD2">
        <w:t>An empty object with no properties can be created like this:</w:t>
      </w:r>
    </w:p>
    <w:p w14:paraId="2228B11D" w14:textId="77777777" w:rsidR="00B5306F" w:rsidRDefault="00B5306F" w:rsidP="00B5306F">
      <w:pPr>
        <w:pStyle w:val="ListParagraph"/>
      </w:pPr>
    </w:p>
    <w:p w14:paraId="0E1F7018" w14:textId="77777777" w:rsidR="00B5306F" w:rsidRPr="001C1DD2" w:rsidRDefault="00B5306F" w:rsidP="00B5306F">
      <w:pPr>
        <w:pStyle w:val="ListParagraph"/>
        <w:rPr>
          <w:i/>
          <w:iCs/>
        </w:rPr>
      </w:pPr>
      <w:r w:rsidRPr="001C1DD2">
        <w:rPr>
          <w:i/>
          <w:iCs/>
        </w:rPr>
        <w:t>const object = {};</w:t>
      </w:r>
    </w:p>
    <w:p w14:paraId="671BF1ED" w14:textId="77777777" w:rsidR="00B5306F" w:rsidRDefault="00B5306F" w:rsidP="00B5306F">
      <w:pPr>
        <w:pStyle w:val="ListParagraph"/>
      </w:pPr>
    </w:p>
    <w:p w14:paraId="361D0D8E" w14:textId="77777777" w:rsidR="00B5306F" w:rsidRPr="001C1DD2" w:rsidRDefault="00B5306F" w:rsidP="00B5306F">
      <w:pPr>
        <w:pStyle w:val="ListParagraph"/>
      </w:pPr>
      <w:r w:rsidRPr="001C1DD2">
        <w:t>However, the advantage of the </w:t>
      </w:r>
      <w:r w:rsidRPr="001C1DD2">
        <w:rPr>
          <w:i/>
          <w:iCs/>
        </w:rPr>
        <w:t>literal</w:t>
      </w:r>
      <w:r w:rsidRPr="001C1DD2">
        <w:t> or </w:t>
      </w:r>
      <w:r w:rsidRPr="001C1DD2">
        <w:rPr>
          <w:i/>
          <w:iCs/>
        </w:rPr>
        <w:t>initializer</w:t>
      </w:r>
      <w:r w:rsidRPr="001C1DD2">
        <w:t xml:space="preserve"> notation is, that you </w:t>
      </w:r>
      <w:proofErr w:type="gramStart"/>
      <w:r w:rsidRPr="001C1DD2">
        <w:t>are able to</w:t>
      </w:r>
      <w:proofErr w:type="gramEnd"/>
      <w:r w:rsidRPr="001C1DD2">
        <w:t xml:space="preserve"> quickly create objects with properties inside the curly braces. You notate a list of </w:t>
      </w:r>
      <w:proofErr w:type="gramStart"/>
      <w:r w:rsidRPr="001C1DD2">
        <w:t>key</w:t>
      </w:r>
      <w:proofErr w:type="gramEnd"/>
      <w:r w:rsidRPr="001C1DD2">
        <w:t>: value pairs delimited by commas.</w:t>
      </w:r>
      <w:r>
        <w:br/>
      </w:r>
    </w:p>
    <w:p w14:paraId="139DCF1D" w14:textId="77777777" w:rsidR="00B5306F" w:rsidRPr="001C1DD2" w:rsidRDefault="00B5306F" w:rsidP="00B5306F">
      <w:pPr>
        <w:pStyle w:val="ListParagraph"/>
      </w:pPr>
      <w:r w:rsidRPr="001C1DD2">
        <w:t>The following code creates an object with three properties and the keys are "foo", "age" and "</w:t>
      </w:r>
      <w:proofErr w:type="spellStart"/>
      <w:r w:rsidRPr="001C1DD2">
        <w:t>baz</w:t>
      </w:r>
      <w:proofErr w:type="spellEnd"/>
      <w:r w:rsidRPr="001C1DD2">
        <w:t>". The values of these keys are a string "bar", the number 42, and another object.</w:t>
      </w:r>
    </w:p>
    <w:p w14:paraId="281F4CCD" w14:textId="77777777" w:rsidR="00B5306F" w:rsidRPr="001C1DD2" w:rsidRDefault="00B5306F" w:rsidP="00B5306F">
      <w:pPr>
        <w:pStyle w:val="ListParagraph"/>
        <w:rPr>
          <w:i/>
          <w:iCs/>
        </w:rPr>
      </w:pPr>
      <w:r w:rsidRPr="001C1DD2">
        <w:rPr>
          <w:i/>
          <w:iCs/>
        </w:rPr>
        <w:br/>
        <w:t>const object = {</w:t>
      </w:r>
    </w:p>
    <w:p w14:paraId="53D20FF7" w14:textId="77777777" w:rsidR="00B5306F" w:rsidRPr="001C1DD2" w:rsidRDefault="00B5306F" w:rsidP="00B5306F">
      <w:pPr>
        <w:pStyle w:val="ListParagraph"/>
        <w:rPr>
          <w:i/>
          <w:iCs/>
        </w:rPr>
      </w:pPr>
      <w:r w:rsidRPr="001C1DD2">
        <w:rPr>
          <w:i/>
          <w:iCs/>
        </w:rPr>
        <w:t xml:space="preserve">  foo: 'bar',</w:t>
      </w:r>
    </w:p>
    <w:p w14:paraId="3CBB591D" w14:textId="77777777" w:rsidR="00B5306F" w:rsidRPr="001C1DD2" w:rsidRDefault="00B5306F" w:rsidP="00B5306F">
      <w:pPr>
        <w:pStyle w:val="ListParagraph"/>
        <w:rPr>
          <w:i/>
          <w:iCs/>
        </w:rPr>
      </w:pPr>
      <w:r w:rsidRPr="001C1DD2">
        <w:rPr>
          <w:i/>
          <w:iCs/>
        </w:rPr>
        <w:t xml:space="preserve">  age: 42,</w:t>
      </w:r>
    </w:p>
    <w:p w14:paraId="7A5673F7" w14:textId="77777777" w:rsidR="00B5306F" w:rsidRPr="001C1DD2" w:rsidRDefault="00B5306F" w:rsidP="00B5306F">
      <w:pPr>
        <w:pStyle w:val="ListParagraph"/>
        <w:rPr>
          <w:i/>
          <w:iCs/>
        </w:rPr>
      </w:pPr>
      <w:r w:rsidRPr="001C1DD2">
        <w:rPr>
          <w:i/>
          <w:iCs/>
        </w:rPr>
        <w:t xml:space="preserve">  </w:t>
      </w:r>
      <w:proofErr w:type="spellStart"/>
      <w:r w:rsidRPr="001C1DD2">
        <w:rPr>
          <w:i/>
          <w:iCs/>
        </w:rPr>
        <w:t>baz</w:t>
      </w:r>
      <w:proofErr w:type="spellEnd"/>
      <w:r w:rsidRPr="001C1DD2">
        <w:rPr>
          <w:i/>
          <w:iCs/>
        </w:rPr>
        <w:t xml:space="preserve">: </w:t>
      </w:r>
      <w:proofErr w:type="gramStart"/>
      <w:r w:rsidRPr="001C1DD2">
        <w:rPr>
          <w:i/>
          <w:iCs/>
        </w:rPr>
        <w:t xml:space="preserve">{ </w:t>
      </w:r>
      <w:proofErr w:type="spellStart"/>
      <w:r w:rsidRPr="001C1DD2">
        <w:rPr>
          <w:i/>
          <w:iCs/>
        </w:rPr>
        <w:t>myProp</w:t>
      </w:r>
      <w:proofErr w:type="spellEnd"/>
      <w:proofErr w:type="gramEnd"/>
      <w:r w:rsidRPr="001C1DD2">
        <w:rPr>
          <w:i/>
          <w:iCs/>
        </w:rPr>
        <w:t>: 12 },</w:t>
      </w:r>
    </w:p>
    <w:p w14:paraId="61ABC10A" w14:textId="77777777" w:rsidR="00B5306F" w:rsidRPr="001C1DD2" w:rsidRDefault="00B5306F" w:rsidP="00B5306F">
      <w:pPr>
        <w:pStyle w:val="ListParagraph"/>
        <w:rPr>
          <w:i/>
          <w:iCs/>
        </w:rPr>
      </w:pPr>
      <w:r w:rsidRPr="001C1DD2">
        <w:rPr>
          <w:i/>
          <w:iCs/>
        </w:rPr>
        <w:t>};</w:t>
      </w:r>
    </w:p>
    <w:p w14:paraId="151995A5" w14:textId="77777777" w:rsidR="00B5306F" w:rsidRDefault="00B5306F" w:rsidP="00B5306F">
      <w:pPr>
        <w:pStyle w:val="ListParagraph"/>
      </w:pPr>
    </w:p>
    <w:p w14:paraId="118E9BD5" w14:textId="77777777" w:rsidR="00B5306F" w:rsidRPr="001C1DD2" w:rsidRDefault="00B5306F" w:rsidP="00B5306F">
      <w:pPr>
        <w:pStyle w:val="ListParagraph"/>
      </w:pPr>
      <w:hyperlink r:id="rId60" w:anchor="accessing_properties" w:tooltip="Permalink to Accessing properties" w:history="1">
        <w:r w:rsidRPr="001C1DD2">
          <w:rPr>
            <w:rStyle w:val="Hyperlink"/>
          </w:rPr>
          <w:t>Accessing properties</w:t>
        </w:r>
      </w:hyperlink>
    </w:p>
    <w:p w14:paraId="26FCF965" w14:textId="77777777" w:rsidR="00B5306F" w:rsidRDefault="00B5306F" w:rsidP="00B5306F">
      <w:pPr>
        <w:pStyle w:val="ListParagraph"/>
      </w:pPr>
    </w:p>
    <w:p w14:paraId="51F86850" w14:textId="77777777" w:rsidR="00B5306F" w:rsidRPr="001C1DD2" w:rsidRDefault="00B5306F" w:rsidP="00B5306F">
      <w:pPr>
        <w:pStyle w:val="ListParagraph"/>
      </w:pPr>
      <w:r w:rsidRPr="001C1DD2">
        <w:t>Once you have created an object, you might want to read or change them. Object properties can be accessed by using the dot notation or the bracket notation. (See </w:t>
      </w:r>
      <w:hyperlink r:id="rId61" w:history="1">
        <w:r w:rsidRPr="001C1DD2">
          <w:rPr>
            <w:rStyle w:val="Hyperlink"/>
          </w:rPr>
          <w:t>property accessors</w:t>
        </w:r>
      </w:hyperlink>
      <w:r w:rsidRPr="001C1DD2">
        <w:t> for detailed information.)</w:t>
      </w:r>
    </w:p>
    <w:p w14:paraId="41C6AFFC" w14:textId="77777777" w:rsidR="00B5306F" w:rsidRDefault="00B5306F" w:rsidP="00B5306F">
      <w:pPr>
        <w:pStyle w:val="ListParagraph"/>
      </w:pPr>
    </w:p>
    <w:p w14:paraId="7E5A381A" w14:textId="77777777" w:rsidR="00B5306F" w:rsidRPr="001C1DD2" w:rsidRDefault="00B5306F" w:rsidP="00B5306F">
      <w:pPr>
        <w:pStyle w:val="ListParagraph"/>
        <w:rPr>
          <w:i/>
          <w:iCs/>
        </w:rPr>
      </w:pPr>
      <w:proofErr w:type="spellStart"/>
      <w:r w:rsidRPr="001C1DD2">
        <w:rPr>
          <w:i/>
          <w:iCs/>
        </w:rPr>
        <w:t>object.foo</w:t>
      </w:r>
      <w:proofErr w:type="spellEnd"/>
      <w:r w:rsidRPr="001C1DD2">
        <w:rPr>
          <w:i/>
          <w:iCs/>
        </w:rPr>
        <w:t xml:space="preserve"> // "bar"</w:t>
      </w:r>
    </w:p>
    <w:p w14:paraId="66272A50" w14:textId="77777777" w:rsidR="00B5306F" w:rsidRPr="001C1DD2" w:rsidRDefault="00B5306F" w:rsidP="00B5306F">
      <w:pPr>
        <w:pStyle w:val="ListParagraph"/>
        <w:rPr>
          <w:i/>
          <w:iCs/>
        </w:rPr>
      </w:pPr>
      <w:r w:rsidRPr="001C1DD2">
        <w:rPr>
          <w:i/>
          <w:iCs/>
        </w:rPr>
        <w:t>object['age'] // 42</w:t>
      </w:r>
    </w:p>
    <w:p w14:paraId="078F3C6C" w14:textId="77777777" w:rsidR="00B5306F" w:rsidRPr="001C1DD2" w:rsidRDefault="00B5306F" w:rsidP="00B5306F">
      <w:pPr>
        <w:pStyle w:val="ListParagraph"/>
        <w:rPr>
          <w:i/>
          <w:iCs/>
        </w:rPr>
      </w:pPr>
      <w:proofErr w:type="spellStart"/>
      <w:r w:rsidRPr="001C1DD2">
        <w:rPr>
          <w:i/>
          <w:iCs/>
        </w:rPr>
        <w:t>object.baz</w:t>
      </w:r>
      <w:proofErr w:type="spellEnd"/>
      <w:r w:rsidRPr="001C1DD2">
        <w:rPr>
          <w:i/>
          <w:iCs/>
        </w:rPr>
        <w:t xml:space="preserve">          // {</w:t>
      </w:r>
      <w:proofErr w:type="spellStart"/>
      <w:r w:rsidRPr="001C1DD2">
        <w:rPr>
          <w:i/>
          <w:iCs/>
        </w:rPr>
        <w:t>myProp</w:t>
      </w:r>
      <w:proofErr w:type="spellEnd"/>
      <w:r w:rsidRPr="001C1DD2">
        <w:rPr>
          <w:i/>
          <w:iCs/>
        </w:rPr>
        <w:t>: 12}</w:t>
      </w:r>
    </w:p>
    <w:p w14:paraId="1D0DAA4B" w14:textId="77777777" w:rsidR="00B5306F" w:rsidRPr="001C1DD2" w:rsidRDefault="00B5306F" w:rsidP="00B5306F">
      <w:pPr>
        <w:pStyle w:val="ListParagraph"/>
        <w:rPr>
          <w:i/>
          <w:iCs/>
        </w:rPr>
      </w:pPr>
      <w:proofErr w:type="spellStart"/>
      <w:proofErr w:type="gramStart"/>
      <w:r w:rsidRPr="001C1DD2">
        <w:rPr>
          <w:i/>
          <w:iCs/>
        </w:rPr>
        <w:t>object.baz.myProp</w:t>
      </w:r>
      <w:proofErr w:type="spellEnd"/>
      <w:proofErr w:type="gramEnd"/>
      <w:r w:rsidRPr="001C1DD2">
        <w:rPr>
          <w:i/>
          <w:iCs/>
        </w:rPr>
        <w:t xml:space="preserve">   //12</w:t>
      </w:r>
    </w:p>
    <w:p w14:paraId="304AB56C" w14:textId="5AE8684B" w:rsidR="00B5306F" w:rsidRDefault="00B5306F" w:rsidP="00B5306F">
      <w:pPr>
        <w:pStyle w:val="ListParagraph"/>
        <w:rPr>
          <w:b/>
          <w:bCs/>
        </w:rPr>
      </w:pPr>
    </w:p>
    <w:p w14:paraId="20F5DE6A" w14:textId="77777777" w:rsidR="000B0661" w:rsidRPr="00CB1FBC" w:rsidRDefault="000B0661" w:rsidP="00B5306F">
      <w:pPr>
        <w:pStyle w:val="ListParagraph"/>
        <w:rPr>
          <w:b/>
          <w:bCs/>
        </w:rPr>
      </w:pPr>
    </w:p>
    <w:p w14:paraId="7C95F1F0" w14:textId="3B843A22" w:rsidR="000B0661" w:rsidRPr="00D834D0" w:rsidRDefault="00B5306F" w:rsidP="000B0661">
      <w:pPr>
        <w:pStyle w:val="NoSpacing"/>
        <w:ind w:left="720"/>
      </w:pPr>
      <w:r w:rsidRPr="000B0661">
        <w:rPr>
          <w:b/>
          <w:bCs/>
          <w:color w:val="FF0000"/>
          <w:sz w:val="36"/>
          <w:szCs w:val="36"/>
        </w:rPr>
        <w:t>Callback* function - Call Back* Function</w:t>
      </w:r>
      <w:r>
        <w:t xml:space="preserve"> - </w:t>
      </w:r>
      <w:r w:rsidR="000B0661">
        <w:t xml:space="preserve">Excerpts from </w:t>
      </w:r>
      <w:hyperlink r:id="rId62" w:history="1">
        <w:r w:rsidR="000B0661">
          <w:rPr>
            <w:rStyle w:val="Hyperlink"/>
          </w:rPr>
          <w:t>W3Schools</w:t>
        </w:r>
      </w:hyperlink>
      <w:r w:rsidR="000B0661">
        <w:t xml:space="preserve"> JS Callbacks -</w:t>
      </w:r>
      <w:r w:rsidR="000B0661">
        <w:t xml:space="preserve"> See also JS Callbacks - </w:t>
      </w:r>
      <w:r w:rsidR="000B0661" w:rsidRPr="000B0661">
        <w:t xml:space="preserve"> </w:t>
      </w:r>
      <w:r w:rsidR="000B0661">
        <w:br/>
      </w:r>
      <w:r w:rsidR="000B0661">
        <w:br/>
      </w:r>
      <w:r w:rsidR="000B0661" w:rsidRPr="00D834D0">
        <w:t>A callback is a function passed as an argument to another function</w:t>
      </w:r>
      <w:r w:rsidR="000B0661">
        <w:t xml:space="preserve">.  </w:t>
      </w:r>
      <w:r w:rsidR="000B0661" w:rsidRPr="00D834D0">
        <w:t xml:space="preserve">This technique allows a </w:t>
      </w:r>
      <w:r w:rsidR="000B0661" w:rsidRPr="00D834D0">
        <w:lastRenderedPageBreak/>
        <w:t>function to call another function</w:t>
      </w:r>
      <w:r w:rsidR="000B0661">
        <w:t xml:space="preserve">.  </w:t>
      </w:r>
      <w:r w:rsidR="000B0661" w:rsidRPr="00D834D0">
        <w:t>A callback function can run after another function has finished</w:t>
      </w:r>
      <w:r w:rsidR="000B0661">
        <w:t>.</w:t>
      </w:r>
    </w:p>
    <w:p w14:paraId="5461652B" w14:textId="77777777" w:rsidR="000B0661" w:rsidRPr="00B5306F" w:rsidRDefault="000B0661" w:rsidP="000B0661">
      <w:pPr>
        <w:pStyle w:val="NoSpacing"/>
        <w:ind w:left="720"/>
        <w:rPr>
          <w:b/>
          <w:bCs/>
          <w:sz w:val="28"/>
          <w:szCs w:val="28"/>
        </w:rPr>
      </w:pPr>
      <w:r>
        <w:br/>
      </w:r>
      <w:r>
        <w:rPr>
          <w:b/>
          <w:bCs/>
          <w:sz w:val="28"/>
          <w:szCs w:val="28"/>
        </w:rPr>
        <w:t>JavaScript Callbacks</w:t>
      </w:r>
    </w:p>
    <w:p w14:paraId="37730AC6" w14:textId="77777777" w:rsidR="000B0661" w:rsidRPr="00B5306F" w:rsidRDefault="000B0661" w:rsidP="000B0661">
      <w:pPr>
        <w:pStyle w:val="NoSpacing"/>
      </w:pPr>
    </w:p>
    <w:p w14:paraId="537113D6" w14:textId="77777777" w:rsidR="000B0661" w:rsidRPr="00B5306F" w:rsidRDefault="000B0661" w:rsidP="000B0661">
      <w:pPr>
        <w:pStyle w:val="NoSpacing"/>
        <w:rPr>
          <w:b/>
          <w:bCs/>
          <w:color w:val="FF0000"/>
        </w:rPr>
      </w:pPr>
      <w:r>
        <w:tab/>
      </w:r>
      <w:r w:rsidRPr="00B5306F">
        <w:rPr>
          <w:b/>
          <w:bCs/>
          <w:color w:val="FF0000"/>
        </w:rPr>
        <w:t>A callback is a function passed as an argument to another function.</w:t>
      </w:r>
    </w:p>
    <w:p w14:paraId="3412E4A4" w14:textId="77777777" w:rsidR="000B0661" w:rsidRPr="00B5306F" w:rsidRDefault="000B0661" w:rsidP="000B0661">
      <w:pPr>
        <w:pStyle w:val="NoSpacing"/>
        <w:rPr>
          <w:color w:val="FF0000"/>
        </w:rPr>
      </w:pPr>
    </w:p>
    <w:p w14:paraId="53DA30A2" w14:textId="77777777" w:rsidR="000B0661" w:rsidRDefault="000B0661" w:rsidP="000B0661">
      <w:pPr>
        <w:pStyle w:val="NoSpacing"/>
        <w:ind w:left="720"/>
      </w:pPr>
      <w:r w:rsidRPr="00B5306F">
        <w:t>Using a callback, you could call the calculator function (</w:t>
      </w:r>
      <w:proofErr w:type="spellStart"/>
      <w:r w:rsidRPr="00B5306F">
        <w:t>myCalculator</w:t>
      </w:r>
      <w:proofErr w:type="spellEnd"/>
      <w:r w:rsidRPr="00B5306F">
        <w:t>) with a callback, and let the calculator function run the callback after the calculation is finished</w:t>
      </w:r>
      <w:proofErr w:type="gramStart"/>
      <w:r w:rsidRPr="00B5306F">
        <w:t>:</w:t>
      </w:r>
      <w:r>
        <w:t xml:space="preserve">  (</w:t>
      </w:r>
      <w:proofErr w:type="gramEnd"/>
      <w:r>
        <w:t>((</w:t>
      </w:r>
      <w:proofErr w:type="spellStart"/>
      <w:r>
        <w:t>myCallback</w:t>
      </w:r>
      <w:proofErr w:type="spellEnd"/>
      <w:r>
        <w:t xml:space="preserve"> is really </w:t>
      </w:r>
      <w:proofErr w:type="spellStart"/>
      <w:r>
        <w:t>myDisplayer</w:t>
      </w:r>
      <w:proofErr w:type="spellEnd"/>
      <w:r>
        <w:t>.)))</w:t>
      </w:r>
    </w:p>
    <w:p w14:paraId="74889482" w14:textId="77777777" w:rsidR="000B0661" w:rsidRDefault="000B0661" w:rsidP="000B0661">
      <w:pPr>
        <w:pStyle w:val="NoSpacing"/>
        <w:ind w:left="720"/>
      </w:pPr>
    </w:p>
    <w:p w14:paraId="36B64161" w14:textId="77777777" w:rsidR="000B0661" w:rsidRDefault="000B0661" w:rsidP="000B0661">
      <w:pPr>
        <w:pStyle w:val="NoSpacing"/>
        <w:ind w:left="720"/>
      </w:pPr>
      <w:r>
        <w:rPr>
          <w:b/>
          <w:bCs/>
        </w:rPr>
        <w:t>Example:</w:t>
      </w:r>
    </w:p>
    <w:p w14:paraId="08F6ED59" w14:textId="77777777" w:rsidR="000B0661" w:rsidRDefault="000B0661" w:rsidP="000B0661">
      <w:pPr>
        <w:pStyle w:val="NoSpacing"/>
        <w:ind w:left="720"/>
      </w:pPr>
    </w:p>
    <w:p w14:paraId="03FC3146" w14:textId="77777777" w:rsidR="000B0661" w:rsidRPr="00B5306F" w:rsidRDefault="000B0661" w:rsidP="000B0661">
      <w:pPr>
        <w:pStyle w:val="NoSpacing"/>
        <w:ind w:left="720"/>
        <w:rPr>
          <w:rFonts w:cstheme="minorHAnsi"/>
          <w:color w:val="000000"/>
          <w:sz w:val="23"/>
          <w:szCs w:val="23"/>
          <w:shd w:val="clear" w:color="auto" w:fill="FFFFFF"/>
        </w:rPr>
      </w:pP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w:t>
      </w:r>
      <w:proofErr w:type="spellStart"/>
      <w:r w:rsidRPr="00B5306F">
        <w:rPr>
          <w:rFonts w:cstheme="minorHAnsi"/>
          <w:color w:val="000000"/>
          <w:sz w:val="23"/>
          <w:szCs w:val="23"/>
          <w:shd w:val="clear" w:color="auto" w:fill="FFFFFF"/>
        </w:rPr>
        <w:t>myDisplayer</w:t>
      </w:r>
      <w:proofErr w:type="spellEnd"/>
      <w:r w:rsidRPr="00B5306F">
        <w:rPr>
          <w:rFonts w:cstheme="minorHAnsi"/>
          <w:color w:val="000000"/>
          <w:sz w:val="23"/>
          <w:szCs w:val="23"/>
          <w:shd w:val="clear" w:color="auto" w:fill="FFFFFF"/>
        </w:rPr>
        <w:t>(some) {</w:t>
      </w:r>
      <w:r w:rsidRPr="00B5306F">
        <w:rPr>
          <w:rFonts w:cstheme="minorHAnsi"/>
          <w:color w:val="000000"/>
          <w:sz w:val="23"/>
          <w:szCs w:val="23"/>
        </w:rPr>
        <w:br/>
      </w:r>
      <w:r w:rsidRPr="00B5306F">
        <w:rPr>
          <w:rFonts w:cstheme="minorHAnsi"/>
          <w:color w:val="000000"/>
          <w:sz w:val="23"/>
          <w:szCs w:val="23"/>
          <w:shd w:val="clear" w:color="auto" w:fill="FFFFFF"/>
        </w:rPr>
        <w:t xml:space="preserve">  </w:t>
      </w:r>
      <w:proofErr w:type="spellStart"/>
      <w:r w:rsidRPr="00B5306F">
        <w:rPr>
          <w:rFonts w:cstheme="minorHAnsi"/>
          <w:color w:val="000000"/>
          <w:sz w:val="23"/>
          <w:szCs w:val="23"/>
          <w:shd w:val="clear" w:color="auto" w:fill="FFFFFF"/>
        </w:rPr>
        <w:t>document.</w:t>
      </w:r>
      <w:r w:rsidRPr="00B5306F">
        <w:rPr>
          <w:rStyle w:val="jspropertycolor"/>
          <w:rFonts w:cstheme="minorHAnsi"/>
          <w:color w:val="000000"/>
          <w:sz w:val="23"/>
          <w:szCs w:val="23"/>
          <w:shd w:val="clear" w:color="auto" w:fill="FFFFFF"/>
        </w:rPr>
        <w:t>getElementById</w:t>
      </w:r>
      <w:proofErr w:type="spellEnd"/>
      <w:r w:rsidRPr="00B5306F">
        <w:rPr>
          <w:rFonts w:cstheme="minorHAnsi"/>
          <w:color w:val="000000"/>
          <w:sz w:val="23"/>
          <w:szCs w:val="23"/>
          <w:shd w:val="clear" w:color="auto" w:fill="FFFFFF"/>
        </w:rPr>
        <w:t>(</w:t>
      </w:r>
      <w:r w:rsidRPr="00B5306F">
        <w:rPr>
          <w:rStyle w:val="jsstringcolor"/>
          <w:rFonts w:cstheme="minorHAnsi"/>
          <w:color w:val="A52A2A"/>
          <w:sz w:val="23"/>
          <w:szCs w:val="23"/>
          <w:shd w:val="clear" w:color="auto" w:fill="FFFFFF"/>
        </w:rPr>
        <w:t>"demo"</w:t>
      </w:r>
      <w:proofErr w:type="gramStart"/>
      <w:r w:rsidRPr="00B5306F">
        <w:rPr>
          <w:rFonts w:cstheme="minorHAnsi"/>
          <w:color w:val="000000"/>
          <w:sz w:val="23"/>
          <w:szCs w:val="23"/>
          <w:shd w:val="clear" w:color="auto" w:fill="FFFFFF"/>
        </w:rPr>
        <w:t>).</w:t>
      </w:r>
      <w:proofErr w:type="spellStart"/>
      <w:r w:rsidRPr="00B5306F">
        <w:rPr>
          <w:rStyle w:val="jspropertycolor"/>
          <w:rFonts w:cstheme="minorHAnsi"/>
          <w:color w:val="000000"/>
          <w:sz w:val="23"/>
          <w:szCs w:val="23"/>
          <w:shd w:val="clear" w:color="auto" w:fill="FFFFFF"/>
        </w:rPr>
        <w:t>innerHTML</w:t>
      </w:r>
      <w:proofErr w:type="spellEnd"/>
      <w:proofErr w:type="gramEnd"/>
      <w:r w:rsidRPr="00B5306F">
        <w:rPr>
          <w:rFonts w:cstheme="minorHAnsi"/>
          <w:color w:val="000000"/>
          <w:sz w:val="23"/>
          <w:szCs w:val="23"/>
          <w:shd w:val="clear" w:color="auto" w:fill="FFFFFF"/>
        </w:rPr>
        <w:t> = some;</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w:t>
      </w:r>
      <w:proofErr w:type="spellStart"/>
      <w:r w:rsidRPr="00B5306F">
        <w:rPr>
          <w:rFonts w:cstheme="minorHAnsi"/>
          <w:color w:val="000000"/>
          <w:sz w:val="23"/>
          <w:szCs w:val="23"/>
          <w:shd w:val="clear" w:color="auto" w:fill="FFFFFF"/>
        </w:rPr>
        <w:t>myCalculator</w:t>
      </w:r>
      <w:proofErr w:type="spellEnd"/>
      <w:r w:rsidRPr="00B5306F">
        <w:rPr>
          <w:rFonts w:cstheme="minorHAnsi"/>
          <w:color w:val="000000"/>
          <w:sz w:val="23"/>
          <w:szCs w:val="23"/>
          <w:shd w:val="clear" w:color="auto" w:fill="FFFFFF"/>
        </w:rPr>
        <w:t xml:space="preserve">(num1, num2, </w:t>
      </w:r>
      <w:proofErr w:type="spellStart"/>
      <w:r w:rsidRPr="00B5306F">
        <w:rPr>
          <w:rFonts w:cstheme="minorHAnsi"/>
          <w:color w:val="000000"/>
          <w:sz w:val="23"/>
          <w:szCs w:val="23"/>
          <w:shd w:val="clear" w:color="auto" w:fill="FFFFFF"/>
        </w:rPr>
        <w:t>myCallback</w:t>
      </w:r>
      <w:proofErr w:type="spellEnd"/>
      <w:r w:rsidRPr="00B5306F">
        <w:rPr>
          <w:rFonts w:cstheme="minorHAnsi"/>
          <w:color w:val="000000"/>
          <w:sz w:val="23"/>
          <w:szCs w:val="23"/>
          <w:shd w:val="clear" w:color="auto" w:fill="FFFFFF"/>
        </w:rPr>
        <w:t>) {</w:t>
      </w:r>
      <w:r w:rsidRPr="00B5306F">
        <w:rPr>
          <w:rFonts w:cstheme="minorHAnsi"/>
          <w:color w:val="000000"/>
          <w:sz w:val="23"/>
          <w:szCs w:val="23"/>
        </w:rPr>
        <w:br/>
      </w:r>
      <w:r w:rsidRPr="00B5306F">
        <w:rPr>
          <w:rFonts w:cstheme="minorHAnsi"/>
          <w:color w:val="000000"/>
          <w:sz w:val="23"/>
          <w:szCs w:val="23"/>
          <w:shd w:val="clear" w:color="auto" w:fill="FFFFFF"/>
        </w:rPr>
        <w:t>  </w:t>
      </w:r>
      <w:r w:rsidRPr="00B5306F">
        <w:rPr>
          <w:rStyle w:val="jskeywordcolor"/>
          <w:rFonts w:cstheme="minorHAnsi"/>
          <w:color w:val="0000CD"/>
          <w:sz w:val="23"/>
          <w:szCs w:val="23"/>
          <w:shd w:val="clear" w:color="auto" w:fill="FFFFFF"/>
        </w:rPr>
        <w:t>let</w:t>
      </w:r>
      <w:r w:rsidRPr="00B5306F">
        <w:rPr>
          <w:rFonts w:cstheme="minorHAnsi"/>
          <w:color w:val="000000"/>
          <w:sz w:val="23"/>
          <w:szCs w:val="23"/>
          <w:shd w:val="clear" w:color="auto" w:fill="FFFFFF"/>
        </w:rPr>
        <w:t> sum = num1 + num2;</w:t>
      </w:r>
      <w:r w:rsidRPr="00B5306F">
        <w:rPr>
          <w:rFonts w:cstheme="minorHAnsi"/>
          <w:color w:val="000000"/>
          <w:sz w:val="23"/>
          <w:szCs w:val="23"/>
        </w:rPr>
        <w:br/>
      </w:r>
      <w:r w:rsidRPr="00B5306F">
        <w:rPr>
          <w:rFonts w:cstheme="minorHAnsi"/>
          <w:color w:val="000000"/>
          <w:sz w:val="23"/>
          <w:szCs w:val="23"/>
          <w:shd w:val="clear" w:color="auto" w:fill="FFFFFF"/>
        </w:rPr>
        <w:t>  </w:t>
      </w:r>
      <w:proofErr w:type="spellStart"/>
      <w:r w:rsidRPr="00B5306F">
        <w:rPr>
          <w:rFonts w:cstheme="minorHAnsi"/>
          <w:color w:val="000000"/>
          <w:sz w:val="23"/>
          <w:szCs w:val="23"/>
          <w:shd w:val="clear" w:color="auto" w:fill="FFFFFF"/>
        </w:rPr>
        <w:t>myCallback</w:t>
      </w:r>
      <w:proofErr w:type="spellEnd"/>
      <w:r w:rsidRPr="00B5306F">
        <w:rPr>
          <w:rFonts w:cstheme="minorHAnsi"/>
          <w:color w:val="000000"/>
          <w:sz w:val="23"/>
          <w:szCs w:val="23"/>
          <w:shd w:val="clear" w:color="auto" w:fill="FFFFFF"/>
        </w:rPr>
        <w:t>(sum);</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proofErr w:type="spellStart"/>
      <w:r w:rsidRPr="00B5306F">
        <w:rPr>
          <w:rFonts w:cstheme="minorHAnsi"/>
          <w:color w:val="000000"/>
          <w:sz w:val="23"/>
          <w:szCs w:val="23"/>
          <w:shd w:val="clear" w:color="auto" w:fill="FFFFFF"/>
        </w:rPr>
        <w:t>myCalculator</w:t>
      </w:r>
      <w:proofErr w:type="spellEnd"/>
      <w:r w:rsidRPr="00B5306F">
        <w:rPr>
          <w:rFonts w:cstheme="minorHAnsi"/>
          <w:color w:val="000000"/>
          <w:sz w:val="23"/>
          <w:szCs w:val="23"/>
          <w:shd w:val="clear" w:color="auto" w:fill="FFFFFF"/>
        </w:rPr>
        <w:t>(</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xml:space="preserve">, </w:t>
      </w:r>
      <w:proofErr w:type="spellStart"/>
      <w:r w:rsidRPr="00B5306F">
        <w:rPr>
          <w:rFonts w:cstheme="minorHAnsi"/>
          <w:color w:val="000000"/>
          <w:sz w:val="23"/>
          <w:szCs w:val="23"/>
          <w:shd w:val="clear" w:color="auto" w:fill="FFFFFF"/>
        </w:rPr>
        <w:t>myDisplayer</w:t>
      </w:r>
      <w:proofErr w:type="spellEnd"/>
      <w:r w:rsidRPr="00B5306F">
        <w:rPr>
          <w:rFonts w:cstheme="minorHAnsi"/>
          <w:color w:val="000000"/>
          <w:sz w:val="23"/>
          <w:szCs w:val="23"/>
          <w:shd w:val="clear" w:color="auto" w:fill="FFFFFF"/>
        </w:rPr>
        <w:t>);</w:t>
      </w:r>
    </w:p>
    <w:p w14:paraId="7CFAF7E8" w14:textId="77777777" w:rsidR="000B0661" w:rsidRDefault="000B0661" w:rsidP="000B0661">
      <w:pPr>
        <w:pStyle w:val="NoSpacing"/>
        <w:ind w:left="720"/>
      </w:pPr>
    </w:p>
    <w:p w14:paraId="4305894D" w14:textId="77777777" w:rsidR="000B0661" w:rsidRPr="00B5306F" w:rsidRDefault="000B0661" w:rsidP="000B0661">
      <w:pPr>
        <w:pStyle w:val="NoSpacing"/>
      </w:pPr>
      <w:r>
        <w:tab/>
      </w:r>
      <w:r>
        <w:rPr>
          <w:noProof/>
        </w:rPr>
        <w:drawing>
          <wp:inline distT="0" distB="0" distL="0" distR="0" wp14:anchorId="134E0702" wp14:editId="336F965E">
            <wp:extent cx="2069960" cy="659456"/>
            <wp:effectExtent l="0" t="0" r="698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089848" cy="665792"/>
                    </a:xfrm>
                    <a:prstGeom prst="rect">
                      <a:avLst/>
                    </a:prstGeom>
                  </pic:spPr>
                </pic:pic>
              </a:graphicData>
            </a:graphic>
          </wp:inline>
        </w:drawing>
      </w:r>
    </w:p>
    <w:p w14:paraId="467118ED" w14:textId="77777777" w:rsidR="000B0661" w:rsidRPr="00B5306F" w:rsidRDefault="000B0661" w:rsidP="000B0661">
      <w:pPr>
        <w:pStyle w:val="NoSpacing"/>
      </w:pPr>
    </w:p>
    <w:p w14:paraId="7BD620A6" w14:textId="77777777" w:rsidR="000B0661" w:rsidRPr="00B5306F" w:rsidRDefault="000B0661" w:rsidP="000B0661">
      <w:pPr>
        <w:pStyle w:val="NoSpacing"/>
      </w:pPr>
      <w:r>
        <w:tab/>
      </w:r>
      <w:hyperlink r:id="rId64" w:history="1">
        <w:r>
          <w:rPr>
            <w:rStyle w:val="Hyperlink"/>
          </w:rPr>
          <w:t>Test Page Link</w:t>
        </w:r>
      </w:hyperlink>
      <w:r>
        <w:t xml:space="preserve"> </w:t>
      </w:r>
    </w:p>
    <w:p w14:paraId="60AF775D" w14:textId="77777777" w:rsidR="000B0661" w:rsidRPr="00B5306F" w:rsidRDefault="000B0661" w:rsidP="000B0661">
      <w:pPr>
        <w:pStyle w:val="NoSpacing"/>
      </w:pPr>
    </w:p>
    <w:p w14:paraId="46831CC0" w14:textId="77777777" w:rsidR="000B0661" w:rsidRDefault="000B0661" w:rsidP="000B0661">
      <w:pPr>
        <w:pStyle w:val="NoSpacing"/>
      </w:pPr>
    </w:p>
    <w:p w14:paraId="2EF2D628" w14:textId="77777777" w:rsidR="000B0661" w:rsidRDefault="000B0661" w:rsidP="000B0661">
      <w:pPr>
        <w:pStyle w:val="NoSpacing"/>
      </w:pPr>
      <w:r>
        <w:tab/>
      </w:r>
      <w:r w:rsidRPr="00B5306F">
        <w:t>In the example above, </w:t>
      </w:r>
      <w:proofErr w:type="spellStart"/>
      <w:r w:rsidRPr="00B5306F">
        <w:rPr>
          <w:color w:val="DC143C"/>
          <w:sz w:val="20"/>
          <w:szCs w:val="20"/>
        </w:rPr>
        <w:t>myDisplayer</w:t>
      </w:r>
      <w:proofErr w:type="spellEnd"/>
      <w:r w:rsidRPr="00B5306F">
        <w:t> is the name of a function.</w:t>
      </w:r>
    </w:p>
    <w:p w14:paraId="350E7F4B" w14:textId="77777777" w:rsidR="000B0661" w:rsidRPr="00B5306F" w:rsidRDefault="000B0661" w:rsidP="000B0661">
      <w:pPr>
        <w:pStyle w:val="NoSpacing"/>
        <w:ind w:firstLine="720"/>
      </w:pPr>
      <w:r w:rsidRPr="00B5306F">
        <w:t>It is passed to </w:t>
      </w:r>
      <w:proofErr w:type="spellStart"/>
      <w:proofErr w:type="gramStart"/>
      <w:r w:rsidRPr="00B5306F">
        <w:rPr>
          <w:color w:val="DC143C"/>
          <w:sz w:val="20"/>
          <w:szCs w:val="20"/>
        </w:rPr>
        <w:t>myCalculator</w:t>
      </w:r>
      <w:proofErr w:type="spellEnd"/>
      <w:r w:rsidRPr="00B5306F">
        <w:rPr>
          <w:color w:val="DC143C"/>
          <w:sz w:val="20"/>
          <w:szCs w:val="20"/>
        </w:rPr>
        <w:t>(</w:t>
      </w:r>
      <w:proofErr w:type="gramEnd"/>
      <w:r w:rsidRPr="00B5306F">
        <w:rPr>
          <w:color w:val="DC143C"/>
          <w:sz w:val="20"/>
          <w:szCs w:val="20"/>
        </w:rPr>
        <w:t>)</w:t>
      </w:r>
      <w:r w:rsidRPr="00B5306F">
        <w:t> as an argument.</w:t>
      </w:r>
    </w:p>
    <w:p w14:paraId="08363405" w14:textId="77777777" w:rsidR="000B0661" w:rsidRDefault="000B0661" w:rsidP="000B0661">
      <w:pPr>
        <w:pStyle w:val="NoSpacing"/>
      </w:pPr>
    </w:p>
    <w:p w14:paraId="22765A24" w14:textId="77777777" w:rsidR="000B0661" w:rsidRPr="00B5306F" w:rsidRDefault="000B0661" w:rsidP="000B0661">
      <w:pPr>
        <w:pStyle w:val="NoSpacing"/>
        <w:ind w:left="720"/>
      </w:pPr>
      <w:r w:rsidRPr="00B5306F">
        <w:t>When you pass a function as an argument, remember not to use parenthesis.</w:t>
      </w:r>
    </w:p>
    <w:p w14:paraId="316CE501" w14:textId="77777777" w:rsidR="000B0661" w:rsidRPr="00B5306F" w:rsidRDefault="000B0661" w:rsidP="000B0661">
      <w:pPr>
        <w:pStyle w:val="NoSpacing"/>
        <w:ind w:left="720"/>
      </w:pPr>
      <w:r w:rsidRPr="00B5306F">
        <w:t xml:space="preserve">Right: </w:t>
      </w:r>
      <w:proofErr w:type="spellStart"/>
      <w:proofErr w:type="gramStart"/>
      <w:r w:rsidRPr="00B5306F">
        <w:t>myCalculator</w:t>
      </w:r>
      <w:proofErr w:type="spellEnd"/>
      <w:r w:rsidRPr="00B5306F">
        <w:t>(</w:t>
      </w:r>
      <w:proofErr w:type="gramEnd"/>
      <w:r w:rsidRPr="00B5306F">
        <w:t xml:space="preserve">5, 5, </w:t>
      </w:r>
      <w:proofErr w:type="spellStart"/>
      <w:r w:rsidRPr="00B5306F">
        <w:t>myDisplayer</w:t>
      </w:r>
      <w:proofErr w:type="spellEnd"/>
      <w:r w:rsidRPr="00B5306F">
        <w:t>);</w:t>
      </w:r>
    </w:p>
    <w:p w14:paraId="399A2D9B" w14:textId="77777777" w:rsidR="000B0661" w:rsidRPr="00B5306F" w:rsidRDefault="000B0661" w:rsidP="000B0661">
      <w:pPr>
        <w:pStyle w:val="NoSpacing"/>
        <w:ind w:left="720"/>
      </w:pPr>
      <w:r w:rsidRPr="00B5306F">
        <w:t>Wrong: </w:t>
      </w:r>
      <w:del w:id="16" w:author="Unknown">
        <w:r w:rsidRPr="00B5306F">
          <w:delText>myCalculator(5, 5, myDisplayer())</w:delText>
        </w:r>
      </w:del>
      <w:r w:rsidRPr="00B5306F">
        <w:t>;</w:t>
      </w:r>
    </w:p>
    <w:p w14:paraId="6AD46FC5" w14:textId="77777777" w:rsidR="000B0661" w:rsidRDefault="000B0661" w:rsidP="000B0661">
      <w:pPr>
        <w:pStyle w:val="NoSpacing"/>
      </w:pPr>
    </w:p>
    <w:p w14:paraId="72D0B7F3" w14:textId="77777777" w:rsidR="000B0661" w:rsidRDefault="000B0661" w:rsidP="000B0661">
      <w:pPr>
        <w:pStyle w:val="NoSpacing"/>
      </w:pPr>
      <w:r>
        <w:tab/>
      </w:r>
    </w:p>
    <w:p w14:paraId="4C2DC7F5" w14:textId="77777777" w:rsidR="000B0661" w:rsidRDefault="000B0661" w:rsidP="000B0661">
      <w:pPr>
        <w:pStyle w:val="NoSpacing"/>
        <w:rPr>
          <w:b/>
          <w:bCs/>
          <w:sz w:val="28"/>
          <w:szCs w:val="28"/>
        </w:rPr>
      </w:pPr>
      <w:r>
        <w:tab/>
      </w:r>
      <w:r>
        <w:rPr>
          <w:b/>
          <w:bCs/>
          <w:sz w:val="28"/>
          <w:szCs w:val="28"/>
        </w:rPr>
        <w:t>When to Use a Callback?</w:t>
      </w:r>
    </w:p>
    <w:p w14:paraId="135CE463" w14:textId="77777777" w:rsidR="000B0661" w:rsidRDefault="000B0661" w:rsidP="000B0661">
      <w:pPr>
        <w:pStyle w:val="NoSpacing"/>
      </w:pPr>
      <w:r>
        <w:tab/>
      </w:r>
    </w:p>
    <w:p w14:paraId="6DB27065" w14:textId="77777777" w:rsidR="000B0661" w:rsidRPr="00B5306F" w:rsidRDefault="000B0661" w:rsidP="000B0661">
      <w:pPr>
        <w:pStyle w:val="NoSpacing"/>
      </w:pPr>
      <w:r>
        <w:tab/>
      </w:r>
      <w:r w:rsidRPr="00B5306F">
        <w:t>The examples above are not very exciting.</w:t>
      </w:r>
      <w:r>
        <w:t xml:space="preserve"> </w:t>
      </w:r>
      <w:r w:rsidRPr="00B5306F">
        <w:t>They are simplified to teach you the callback syntax.</w:t>
      </w:r>
    </w:p>
    <w:p w14:paraId="718EC900" w14:textId="77777777" w:rsidR="000B0661" w:rsidRDefault="000B0661" w:rsidP="000B0661">
      <w:pPr>
        <w:pStyle w:val="NoSpacing"/>
        <w:ind w:firstLine="720"/>
      </w:pPr>
    </w:p>
    <w:p w14:paraId="0DC1FE03" w14:textId="77777777" w:rsidR="000B0661" w:rsidRPr="00B5306F" w:rsidRDefault="000B0661" w:rsidP="000B0661">
      <w:pPr>
        <w:pStyle w:val="NoSpacing"/>
        <w:ind w:left="720"/>
      </w:pPr>
      <w:r w:rsidRPr="00B5306F">
        <w:t xml:space="preserve">Where callbacks really shine are in asynchronous functions, where one function </w:t>
      </w:r>
      <w:proofErr w:type="gramStart"/>
      <w:r w:rsidRPr="00B5306F">
        <w:t>has to</w:t>
      </w:r>
      <w:proofErr w:type="gramEnd"/>
      <w:r w:rsidRPr="00B5306F">
        <w:t xml:space="preserve"> wait for another function (like waiting for a file to load).</w:t>
      </w:r>
    </w:p>
    <w:p w14:paraId="663A7A0D" w14:textId="77777777" w:rsidR="000B0661" w:rsidRDefault="000B0661" w:rsidP="000B0661">
      <w:pPr>
        <w:pStyle w:val="NoSpacing"/>
        <w:ind w:firstLine="720"/>
      </w:pPr>
    </w:p>
    <w:p w14:paraId="6C693111" w14:textId="77777777" w:rsidR="000B0661" w:rsidRPr="00B5306F" w:rsidRDefault="000B0661" w:rsidP="000B0661">
      <w:pPr>
        <w:pStyle w:val="NoSpacing"/>
        <w:ind w:firstLine="720"/>
      </w:pPr>
      <w:r w:rsidRPr="00B5306F">
        <w:t>Asynchronous functions are covered in the next chapter.</w:t>
      </w:r>
    </w:p>
    <w:p w14:paraId="5D412299" w14:textId="1A8C4C0B" w:rsidR="000B0661" w:rsidRDefault="000B0661" w:rsidP="000B0661">
      <w:pPr>
        <w:pStyle w:val="ListParagraph"/>
      </w:pPr>
    </w:p>
    <w:p w14:paraId="73935604" w14:textId="6D5A888B" w:rsidR="000B0661" w:rsidRDefault="000B0661" w:rsidP="000B0661">
      <w:pPr>
        <w:pStyle w:val="ListParagraph"/>
      </w:pPr>
    </w:p>
    <w:p w14:paraId="4535398D" w14:textId="77777777" w:rsidR="000B0661" w:rsidRDefault="000B0661" w:rsidP="000B0661">
      <w:pPr>
        <w:pStyle w:val="ListParagraph"/>
      </w:pPr>
    </w:p>
    <w:p w14:paraId="142ACAB4" w14:textId="77777777" w:rsidR="000B0661" w:rsidRPr="000B0661" w:rsidRDefault="000B0661" w:rsidP="000B0661">
      <w:pPr>
        <w:pStyle w:val="ListParagraph"/>
      </w:pPr>
      <w:r>
        <w:t xml:space="preserve">From </w:t>
      </w:r>
      <w:hyperlink r:id="rId65" w:history="1">
        <w:r>
          <w:rPr>
            <w:rStyle w:val="Hyperlink"/>
          </w:rPr>
          <w:t>MDN</w:t>
        </w:r>
      </w:hyperlink>
      <w:r>
        <w:t xml:space="preserve"> </w:t>
      </w:r>
      <w:proofErr w:type="gramStart"/>
      <w:r>
        <w:t xml:space="preserve">-  </w:t>
      </w:r>
      <w:r w:rsidRPr="000B0661">
        <w:t>A</w:t>
      </w:r>
      <w:proofErr w:type="gramEnd"/>
      <w:r w:rsidRPr="000B0661">
        <w:t xml:space="preserve"> callback function is a function passed into another function as an argument, which is then invoked inside the outer function to complete some kind of routine or action.</w:t>
      </w:r>
    </w:p>
    <w:p w14:paraId="48AF14C9" w14:textId="443982C5" w:rsidR="000B0661" w:rsidRPr="000B0661" w:rsidRDefault="000B0661" w:rsidP="000B0661">
      <w:pPr>
        <w:pStyle w:val="ListParagraph"/>
      </w:pPr>
      <w:r>
        <w:br/>
      </w:r>
      <w:r w:rsidRPr="000B0661">
        <w:t>Here is a quick example:</w:t>
      </w:r>
    </w:p>
    <w:p w14:paraId="1FBA5F3B" w14:textId="2377B602" w:rsidR="000B0661" w:rsidRDefault="005E1786" w:rsidP="000B0661">
      <w:pPr>
        <w:pStyle w:val="ListParagraph"/>
      </w:pPr>
      <w:r>
        <w:rPr>
          <w:noProof/>
        </w:rPr>
        <w:lastRenderedPageBreak/>
        <w:drawing>
          <wp:inline distT="0" distB="0" distL="0" distR="0" wp14:anchorId="428E29BE" wp14:editId="0FBF7465">
            <wp:extent cx="3300884" cy="1984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301693" cy="1984896"/>
                    </a:xfrm>
                    <a:prstGeom prst="rect">
                      <a:avLst/>
                    </a:prstGeom>
                  </pic:spPr>
                </pic:pic>
              </a:graphicData>
            </a:graphic>
          </wp:inline>
        </w:drawing>
      </w:r>
    </w:p>
    <w:p w14:paraId="0940DAF0" w14:textId="77777777" w:rsidR="000B0661" w:rsidRDefault="000B0661" w:rsidP="000B0661">
      <w:pPr>
        <w:pStyle w:val="ListParagraph"/>
      </w:pPr>
    </w:p>
    <w:p w14:paraId="19BBBC7D" w14:textId="37D8906B" w:rsidR="005E1786" w:rsidRPr="005E1786" w:rsidRDefault="005E1786" w:rsidP="005E1786">
      <w:pPr>
        <w:pStyle w:val="ListParagraph"/>
      </w:pPr>
      <w:r>
        <w:t>T</w:t>
      </w:r>
      <w:r w:rsidRPr="005E1786">
        <w:t>he above example is a </w:t>
      </w:r>
      <w:hyperlink r:id="rId67" w:history="1">
        <w:r w:rsidRPr="005E1786">
          <w:rPr>
            <w:rStyle w:val="Hyperlink"/>
          </w:rPr>
          <w:t>synchronous</w:t>
        </w:r>
      </w:hyperlink>
      <w:r w:rsidRPr="005E1786">
        <w:t> callback, as it is executed immediately.</w:t>
      </w:r>
    </w:p>
    <w:p w14:paraId="67B996BD" w14:textId="77777777" w:rsidR="005E1786" w:rsidRDefault="005E1786" w:rsidP="005E1786">
      <w:pPr>
        <w:pStyle w:val="ListParagraph"/>
      </w:pPr>
    </w:p>
    <w:p w14:paraId="523AC719" w14:textId="0A292693" w:rsidR="005E1786" w:rsidRPr="005E1786" w:rsidRDefault="005E1786" w:rsidP="005E1786">
      <w:pPr>
        <w:pStyle w:val="ListParagraph"/>
      </w:pPr>
      <w:r w:rsidRPr="005E1786">
        <w:t>Note, however, that callbacks are often used to continue code execution after an </w:t>
      </w:r>
      <w:hyperlink r:id="rId68" w:history="1">
        <w:r w:rsidRPr="005E1786">
          <w:rPr>
            <w:rStyle w:val="Hyperlink"/>
          </w:rPr>
          <w:t>asynchronous</w:t>
        </w:r>
      </w:hyperlink>
      <w:r w:rsidRPr="005E1786">
        <w:t> operation has completed — these are called asynchronous callbacks. A good example is the callback functions executed inside a </w:t>
      </w:r>
      <w:hyperlink r:id="rId69" w:history="1">
        <w:r w:rsidRPr="005E1786">
          <w:rPr>
            <w:rStyle w:val="Hyperlink"/>
          </w:rPr>
          <w:t>.then()</w:t>
        </w:r>
      </w:hyperlink>
      <w:r w:rsidRPr="005E1786">
        <w:t> block chained onto the end of a promise after that promise fulfills or rejects. This structure is used in many modern web APIs, such as </w:t>
      </w:r>
      <w:hyperlink r:id="rId70" w:history="1">
        <w:proofErr w:type="gramStart"/>
        <w:r w:rsidRPr="005E1786">
          <w:rPr>
            <w:rStyle w:val="Hyperlink"/>
          </w:rPr>
          <w:t>fetch(</w:t>
        </w:r>
        <w:proofErr w:type="gramEnd"/>
        <w:r w:rsidRPr="005E1786">
          <w:rPr>
            <w:rStyle w:val="Hyperlink"/>
          </w:rPr>
          <w:t>)</w:t>
        </w:r>
      </w:hyperlink>
      <w:r w:rsidRPr="005E1786">
        <w:t>.</w:t>
      </w:r>
    </w:p>
    <w:p w14:paraId="005A7285" w14:textId="7C2107D5" w:rsidR="000B0661" w:rsidRDefault="000B0661" w:rsidP="000B0661">
      <w:pPr>
        <w:pStyle w:val="ListParagraph"/>
      </w:pPr>
    </w:p>
    <w:p w14:paraId="1A365E3B" w14:textId="32C9CDFC" w:rsidR="00DD7542" w:rsidRDefault="00DD7542" w:rsidP="000B0661">
      <w:pPr>
        <w:pStyle w:val="ListParagraph"/>
      </w:pPr>
    </w:p>
    <w:p w14:paraId="2448E6A4" w14:textId="7DC5D216" w:rsidR="00B90BD6" w:rsidRPr="00B90BD6" w:rsidRDefault="00DD7542" w:rsidP="00B90BD6">
      <w:pPr>
        <w:pStyle w:val="ListParagraph"/>
        <w:rPr>
          <w:b/>
          <w:bCs/>
        </w:rPr>
      </w:pPr>
      <w:r>
        <w:t xml:space="preserve">From - </w:t>
      </w:r>
      <w:hyperlink r:id="rId71" w:history="1">
        <w:proofErr w:type="spellStart"/>
        <w:r>
          <w:rPr>
            <w:rStyle w:val="Hyperlink"/>
          </w:rPr>
          <w:t>Freecodecamp</w:t>
        </w:r>
        <w:proofErr w:type="spellEnd"/>
      </w:hyperlink>
      <w:r>
        <w:t xml:space="preserve"> - </w:t>
      </w:r>
      <w:r w:rsidR="00B90BD6">
        <w:t>W</w:t>
      </w:r>
      <w:r w:rsidR="00B90BD6" w:rsidRPr="00B90BD6">
        <w:rPr>
          <w:b/>
          <w:bCs/>
        </w:rPr>
        <w:t>hat is a Callback Function?</w:t>
      </w:r>
    </w:p>
    <w:p w14:paraId="1BC4DEA6" w14:textId="77777777" w:rsidR="00B90BD6" w:rsidRPr="00B90BD6" w:rsidRDefault="00B90BD6" w:rsidP="00B90BD6">
      <w:pPr>
        <w:pStyle w:val="ListParagraph"/>
      </w:pPr>
      <w:r w:rsidRPr="00B90BD6">
        <w:t>In JavaScript, functions are objects. Can we pass objects to functions as parameters? Yes.</w:t>
      </w:r>
    </w:p>
    <w:p w14:paraId="02EFFA24" w14:textId="3DEDA1C7" w:rsidR="00DD7542" w:rsidRDefault="00B90BD6" w:rsidP="00B90BD6">
      <w:pPr>
        <w:pStyle w:val="ListParagraph"/>
      </w:pPr>
      <w:r>
        <w:br/>
      </w:r>
      <w:r w:rsidRPr="00B90BD6">
        <w:t>So, we can also pass functions as parameters to other functions and call them inside the outer functions. Sounds complicated? Let me show that in an example below:</w:t>
      </w:r>
    </w:p>
    <w:p w14:paraId="6AE60BE8" w14:textId="77777777" w:rsidR="00B90BD6" w:rsidRDefault="00B90BD6" w:rsidP="00B90BD6">
      <w:pPr>
        <w:pStyle w:val="HTMLPreformatted"/>
        <w:spacing w:line="360" w:lineRule="atLeast"/>
        <w:ind w:left="72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function</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print</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callback</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1663AC2F" w14:textId="77777777" w:rsidR="00B90BD6" w:rsidRDefault="00B90BD6" w:rsidP="00B90BD6">
      <w:pPr>
        <w:pStyle w:val="HTMLPreformatted"/>
        <w:spacing w:line="360" w:lineRule="atLeast"/>
        <w:ind w:left="72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token"/>
          <w:rFonts w:ascii="inherit" w:hAnsi="inherit"/>
          <w:color w:val="DD4A68"/>
          <w:sz w:val="21"/>
          <w:szCs w:val="21"/>
          <w:bdr w:val="none" w:sz="0" w:space="0" w:color="auto" w:frame="1"/>
        </w:rPr>
        <w:t>callback</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p>
    <w:p w14:paraId="08D145F1" w14:textId="77777777" w:rsidR="00B90BD6" w:rsidRDefault="00B90BD6" w:rsidP="00B90BD6">
      <w:pPr>
        <w:pStyle w:val="HTMLPreformatted"/>
        <w:spacing w:line="360" w:lineRule="atLeast"/>
        <w:ind w:left="720"/>
        <w:textAlignment w:val="baseline"/>
        <w:rPr>
          <w:rFonts w:ascii="Consolas" w:hAnsi="Consolas"/>
        </w:rPr>
      </w:pPr>
      <w:r>
        <w:rPr>
          <w:rStyle w:val="token"/>
          <w:rFonts w:ascii="inherit" w:hAnsi="inherit"/>
          <w:color w:val="999999"/>
          <w:sz w:val="21"/>
          <w:szCs w:val="21"/>
          <w:bdr w:val="none" w:sz="0" w:space="0" w:color="auto" w:frame="1"/>
        </w:rPr>
        <w:t>}</w:t>
      </w:r>
    </w:p>
    <w:p w14:paraId="220846D4" w14:textId="3291FE18" w:rsidR="00DD7542" w:rsidRDefault="00DD7542" w:rsidP="000B0661">
      <w:pPr>
        <w:pStyle w:val="ListParagraph"/>
      </w:pPr>
    </w:p>
    <w:p w14:paraId="25CDB8B6" w14:textId="1FA08A15" w:rsidR="00DD7542" w:rsidRDefault="00B90BD6" w:rsidP="000B0661">
      <w:pPr>
        <w:pStyle w:val="ListParagraph"/>
      </w:pPr>
      <w:r w:rsidRPr="00B90BD6">
        <w:t xml:space="preserve">The </w:t>
      </w:r>
      <w:proofErr w:type="gramStart"/>
      <w:r w:rsidRPr="00B90BD6">
        <w:t>print( )</w:t>
      </w:r>
      <w:proofErr w:type="gramEnd"/>
      <w:r w:rsidRPr="00B90BD6">
        <w:t xml:space="preserve"> function takes another function as a parameter and calls it inside. This is valid in JavaScript and we call it a “callback</w:t>
      </w:r>
      <w:proofErr w:type="gramStart"/>
      <w:r w:rsidRPr="00B90BD6">
        <w:t>”.</w:t>
      </w:r>
      <w:proofErr w:type="gramEnd"/>
      <w:r w:rsidRPr="00B90BD6">
        <w:t xml:space="preserve"> </w:t>
      </w:r>
      <w:proofErr w:type="gramStart"/>
      <w:r w:rsidRPr="00B90BD6">
        <w:t>So</w:t>
      </w:r>
      <w:proofErr w:type="gramEnd"/>
      <w:r w:rsidRPr="00B90BD6">
        <w:t xml:space="preserve"> a function that is passed to another function as a parameter is a callback function. But that’s not all.</w:t>
      </w:r>
    </w:p>
    <w:p w14:paraId="0A830E3D" w14:textId="60C5EEC2" w:rsidR="00B90BD6" w:rsidRDefault="00B90BD6" w:rsidP="000B0661">
      <w:pPr>
        <w:pStyle w:val="ListParagraph"/>
      </w:pPr>
    </w:p>
    <w:p w14:paraId="4AF5CFA7" w14:textId="77777777" w:rsidR="00B90BD6" w:rsidRPr="00B90BD6" w:rsidRDefault="00B90BD6" w:rsidP="00B90BD6">
      <w:pPr>
        <w:pStyle w:val="ListParagraph"/>
        <w:rPr>
          <w:b/>
          <w:bCs/>
        </w:rPr>
      </w:pPr>
      <w:r w:rsidRPr="00B90BD6">
        <w:rPr>
          <w:b/>
          <w:bCs/>
        </w:rPr>
        <w:t>Why do we need Callback Functions?</w:t>
      </w:r>
    </w:p>
    <w:p w14:paraId="532C15E7" w14:textId="77777777" w:rsidR="00B90BD6" w:rsidRPr="00B90BD6" w:rsidRDefault="00B90BD6" w:rsidP="00B90BD6">
      <w:pPr>
        <w:pStyle w:val="ListParagraph"/>
      </w:pPr>
      <w:r w:rsidRPr="00B90BD6">
        <w:t xml:space="preserve">JavaScript runs code sequentially in top-down order. However, there are some cases that code runs (or must run) after something else happens </w:t>
      </w:r>
      <w:proofErr w:type="gramStart"/>
      <w:r w:rsidRPr="00B90BD6">
        <w:t>and also</w:t>
      </w:r>
      <w:proofErr w:type="gramEnd"/>
      <w:r w:rsidRPr="00B90BD6">
        <w:t xml:space="preserve"> not sequentially. This is called asynchronous programming.</w:t>
      </w:r>
    </w:p>
    <w:p w14:paraId="352B0E22" w14:textId="77777777" w:rsidR="00B90BD6" w:rsidRDefault="00B90BD6" w:rsidP="00B90BD6">
      <w:pPr>
        <w:pStyle w:val="ListParagraph"/>
      </w:pPr>
    </w:p>
    <w:p w14:paraId="5D512FC2" w14:textId="725EAD4B" w:rsidR="00B90BD6" w:rsidRPr="00B90BD6" w:rsidRDefault="00B90BD6" w:rsidP="00B90BD6">
      <w:pPr>
        <w:pStyle w:val="ListParagraph"/>
      </w:pPr>
      <w:r w:rsidRPr="00B90BD6">
        <w:t>Callbacks make sure that a function is not going to run before a task is completed but will run right after the task has completed. It helps us develop asynchronous JavaScript code and keeps us safe from problems and errors.</w:t>
      </w:r>
    </w:p>
    <w:p w14:paraId="12812A4E" w14:textId="77777777" w:rsidR="00B90BD6" w:rsidRDefault="00B90BD6" w:rsidP="00B90BD6">
      <w:pPr>
        <w:pStyle w:val="ListParagraph"/>
      </w:pPr>
    </w:p>
    <w:p w14:paraId="0EA21473" w14:textId="4FC9F9CE" w:rsidR="00B90BD6" w:rsidRPr="00B90BD6" w:rsidRDefault="00B90BD6" w:rsidP="00B90BD6">
      <w:pPr>
        <w:pStyle w:val="ListParagraph"/>
      </w:pPr>
      <w:r w:rsidRPr="00B90BD6">
        <w:t xml:space="preserve">In JavaScript, the way to create a callback function is to pass it as a parameter to another function, and then to call it back right after something has happened or some </w:t>
      </w:r>
      <w:proofErr w:type="gramStart"/>
      <w:r w:rsidRPr="00B90BD6">
        <w:t>task</w:t>
      </w:r>
      <w:proofErr w:type="gramEnd"/>
      <w:r w:rsidRPr="00B90BD6">
        <w:t xml:space="preserve"> is completed. Let’s see how…</w:t>
      </w:r>
    </w:p>
    <w:p w14:paraId="4EAC85A0" w14:textId="77777777" w:rsidR="00B90BD6" w:rsidRDefault="00B90BD6" w:rsidP="00B90BD6">
      <w:pPr>
        <w:pStyle w:val="ListParagraph"/>
        <w:rPr>
          <w:b/>
          <w:bCs/>
        </w:rPr>
      </w:pPr>
    </w:p>
    <w:p w14:paraId="7AF733A0" w14:textId="0040BD58" w:rsidR="00B90BD6" w:rsidRPr="00B90BD6" w:rsidRDefault="00B90BD6" w:rsidP="00B90BD6">
      <w:pPr>
        <w:pStyle w:val="ListParagraph"/>
        <w:rPr>
          <w:b/>
          <w:bCs/>
        </w:rPr>
      </w:pPr>
      <w:r w:rsidRPr="00B90BD6">
        <w:rPr>
          <w:b/>
          <w:bCs/>
        </w:rPr>
        <w:t>How to create a Callback</w:t>
      </w:r>
    </w:p>
    <w:p w14:paraId="246575F3" w14:textId="7E0A94A6" w:rsidR="00B90BD6" w:rsidRDefault="00B90BD6" w:rsidP="00B90BD6">
      <w:pPr>
        <w:pStyle w:val="ListParagraph"/>
      </w:pPr>
      <w:r w:rsidRPr="00B90BD6">
        <w:lastRenderedPageBreak/>
        <w:t>To understand what I’ve explained above, let me start with a simple example. We want to log a message to the console but it should be there after 3 seconds.</w:t>
      </w:r>
    </w:p>
    <w:p w14:paraId="22D4D138" w14:textId="77777777" w:rsidR="00B90BD6" w:rsidRDefault="00B90BD6" w:rsidP="00B90BD6">
      <w:pPr>
        <w:pStyle w:val="HTMLPreformatted"/>
        <w:spacing w:line="360" w:lineRule="atLeast"/>
        <w:ind w:left="72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const</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message</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gramStart"/>
      <w:r>
        <w:rPr>
          <w:rStyle w:val="token"/>
          <w:rFonts w:ascii="inherit" w:hAnsi="inherit"/>
          <w:color w:val="0077AA"/>
          <w:sz w:val="21"/>
          <w:szCs w:val="21"/>
          <w:bdr w:val="none" w:sz="0" w:space="0" w:color="auto" w:frame="1"/>
        </w:rPr>
        <w:t>function</w:t>
      </w:r>
      <w:r>
        <w:rPr>
          <w:rStyle w:val="token"/>
          <w:rFonts w:ascii="inherit" w:hAnsi="inherit"/>
          <w:color w:val="999999"/>
          <w:sz w:val="21"/>
          <w:szCs w:val="21"/>
          <w:bdr w:val="none" w:sz="0" w:space="0" w:color="auto" w:frame="1"/>
        </w:rPr>
        <w:t>(</w:t>
      </w:r>
      <w:proofErr w:type="gram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96B293C" w14:textId="77777777" w:rsidR="00B90BD6" w:rsidRDefault="00B90BD6" w:rsidP="00B90BD6">
      <w:pPr>
        <w:pStyle w:val="HTMLPreformatted"/>
        <w:spacing w:line="360" w:lineRule="atLeast"/>
        <w:ind w:left="720"/>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gramStart"/>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proofErr w:type="gramEnd"/>
      <w:r>
        <w:rPr>
          <w:rStyle w:val="token"/>
          <w:rFonts w:ascii="inherit" w:hAnsi="inherit"/>
          <w:color w:val="669900"/>
          <w:sz w:val="21"/>
          <w:szCs w:val="21"/>
          <w:bdr w:val="none" w:sz="0" w:space="0" w:color="auto" w:frame="1"/>
        </w:rPr>
        <w:t>"This message is shown after 3 seconds"</w:t>
      </w:r>
      <w:r>
        <w:rPr>
          <w:rStyle w:val="token"/>
          <w:rFonts w:ascii="inherit" w:hAnsi="inherit"/>
          <w:color w:val="999999"/>
          <w:sz w:val="21"/>
          <w:szCs w:val="21"/>
          <w:bdr w:val="none" w:sz="0" w:space="0" w:color="auto" w:frame="1"/>
        </w:rPr>
        <w:t>);</w:t>
      </w:r>
    </w:p>
    <w:p w14:paraId="19C5669F" w14:textId="3381B826" w:rsidR="00B90BD6" w:rsidRDefault="00B90BD6" w:rsidP="00B90BD6">
      <w:pPr>
        <w:pStyle w:val="HTMLPreformatted"/>
        <w:spacing w:line="360" w:lineRule="atLeast"/>
        <w:ind w:left="720"/>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44FEA652" w14:textId="77777777" w:rsidR="00B90BD6" w:rsidRDefault="00B90BD6" w:rsidP="00B90BD6">
      <w:pPr>
        <w:pStyle w:val="HTMLPreformatted"/>
        <w:spacing w:line="360" w:lineRule="atLeast"/>
        <w:ind w:left="720"/>
        <w:textAlignment w:val="baseline"/>
        <w:rPr>
          <w:rFonts w:ascii="Consolas" w:hAnsi="Consolas"/>
        </w:rPr>
      </w:pPr>
      <w:proofErr w:type="spellStart"/>
      <w:proofErr w:type="gramStart"/>
      <w:r>
        <w:rPr>
          <w:rStyle w:val="token"/>
          <w:rFonts w:ascii="inherit" w:hAnsi="inherit"/>
          <w:color w:val="DD4A68"/>
          <w:sz w:val="21"/>
          <w:szCs w:val="21"/>
          <w:bdr w:val="none" w:sz="0" w:space="0" w:color="auto" w:frame="1"/>
        </w:rPr>
        <w:t>setTimeout</w:t>
      </w:r>
      <w:proofErr w:type="spellEnd"/>
      <w:r>
        <w:rPr>
          <w:rStyle w:val="token"/>
          <w:rFonts w:ascii="inherit" w:hAnsi="inherit"/>
          <w:color w:val="999999"/>
          <w:sz w:val="21"/>
          <w:szCs w:val="21"/>
          <w:bdr w:val="none" w:sz="0" w:space="0" w:color="auto" w:frame="1"/>
        </w:rPr>
        <w:t>(</w:t>
      </w:r>
      <w:proofErr w:type="gramEnd"/>
      <w:r>
        <w:rPr>
          <w:rStyle w:val="HTMLCode"/>
          <w:rFonts w:ascii="Consolas" w:hAnsi="Consolas"/>
          <w:color w:val="000000"/>
          <w:bdr w:val="none" w:sz="0" w:space="0" w:color="auto" w:frame="1"/>
        </w:rPr>
        <w:t>message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3000</w:t>
      </w:r>
      <w:r>
        <w:rPr>
          <w:rStyle w:val="token"/>
          <w:rFonts w:ascii="inherit" w:hAnsi="inherit"/>
          <w:color w:val="999999"/>
          <w:sz w:val="21"/>
          <w:szCs w:val="21"/>
          <w:bdr w:val="none" w:sz="0" w:space="0" w:color="auto" w:frame="1"/>
        </w:rPr>
        <w:t>);</w:t>
      </w:r>
    </w:p>
    <w:p w14:paraId="0E83EAD4" w14:textId="76F59E5C" w:rsidR="00B90BD6" w:rsidRDefault="00B90BD6" w:rsidP="000B0661">
      <w:pPr>
        <w:pStyle w:val="ListParagraph"/>
      </w:pPr>
    </w:p>
    <w:p w14:paraId="3D91AE2C" w14:textId="77777777" w:rsidR="00B90BD6" w:rsidRPr="00B90BD6" w:rsidRDefault="00B90BD6" w:rsidP="00B90BD6">
      <w:pPr>
        <w:pStyle w:val="ListParagraph"/>
      </w:pPr>
      <w:r w:rsidRPr="00B90BD6">
        <w:t>There is a built-in method in JavaScript called “</w:t>
      </w:r>
      <w:proofErr w:type="spellStart"/>
      <w:r w:rsidRPr="00B90BD6">
        <w:t>setTimeout</w:t>
      </w:r>
      <w:proofErr w:type="spellEnd"/>
      <w:proofErr w:type="gramStart"/>
      <w:r w:rsidRPr="00B90BD6">
        <w:t>”,</w:t>
      </w:r>
      <w:proofErr w:type="gramEnd"/>
      <w:r w:rsidRPr="00B90BD6">
        <w:t xml:space="preserve"> which calls a function or evaluates an expression after a given period of time (in milliseconds). So here, the “message” function is being called after 3 seconds have passed. (1 second = 1000 milliseconds)</w:t>
      </w:r>
    </w:p>
    <w:p w14:paraId="00E57C78" w14:textId="77777777" w:rsidR="00B90BD6" w:rsidRDefault="00B90BD6" w:rsidP="00B90BD6">
      <w:pPr>
        <w:pStyle w:val="ListParagraph"/>
      </w:pPr>
    </w:p>
    <w:p w14:paraId="18D3AC79" w14:textId="53EF81FC" w:rsidR="00B90BD6" w:rsidRDefault="00B90BD6" w:rsidP="00B90BD6">
      <w:pPr>
        <w:pStyle w:val="ListParagraph"/>
      </w:pPr>
      <w:r w:rsidRPr="00B90BD6">
        <w:t xml:space="preserve">In other words, the message function is being called after something happened (after 3 seconds passed for this example), but not before. </w:t>
      </w:r>
      <w:proofErr w:type="gramStart"/>
      <w:r w:rsidRPr="00B90BD6">
        <w:t>So</w:t>
      </w:r>
      <w:proofErr w:type="gramEnd"/>
      <w:r w:rsidRPr="00B90BD6">
        <w:t xml:space="preserve"> the message function is an example of a callback function.</w:t>
      </w:r>
    </w:p>
    <w:p w14:paraId="265A706C" w14:textId="77777777" w:rsidR="00B90BD6" w:rsidRPr="00B90BD6" w:rsidRDefault="00B90BD6" w:rsidP="00B90BD6">
      <w:pPr>
        <w:pStyle w:val="ListParagraph"/>
      </w:pPr>
    </w:p>
    <w:p w14:paraId="47C92B94" w14:textId="17A94602" w:rsidR="00B90BD6" w:rsidRDefault="00B90BD6" w:rsidP="000B0661">
      <w:pPr>
        <w:pStyle w:val="ListParagraph"/>
      </w:pPr>
      <w:r>
        <w:t xml:space="preserve">(((Edited remainder… was mention of callback arrow functions))) </w:t>
      </w:r>
    </w:p>
    <w:p w14:paraId="688F42A0" w14:textId="0C15EC01" w:rsidR="000B0661" w:rsidRDefault="000B0661" w:rsidP="000B0661">
      <w:pPr>
        <w:pStyle w:val="ListParagraph"/>
      </w:pPr>
    </w:p>
    <w:p w14:paraId="3D1EB039" w14:textId="28E80833" w:rsidR="00B5306F" w:rsidRDefault="00B5306F" w:rsidP="000B0661">
      <w:pPr>
        <w:pStyle w:val="ListParagraph"/>
      </w:pPr>
      <w:r>
        <w:t>Mosh - 06 - Arrays - 04 - Finding Elements (Reference Types) - 5.46</w:t>
      </w:r>
      <w:r>
        <w:br/>
      </w:r>
      <w:r>
        <w:br/>
        <w:t xml:space="preserve">“Back to our example, let’s say we want to see if we have a course with the name </w:t>
      </w:r>
      <w:proofErr w:type="spellStart"/>
      <w:r>
        <w:t>a</w:t>
      </w:r>
      <w:proofErr w:type="spellEnd"/>
      <w:r>
        <w:t xml:space="preserve"> in this array.  So, we pass a function </w:t>
      </w:r>
      <w:r w:rsidRPr="00D834D0">
        <w:rPr>
          <w:highlight w:val="red"/>
        </w:rPr>
        <w:t>here</w:t>
      </w:r>
      <w:r>
        <w:t>.  We call this a predicate or a call back function.  Because this function is called back as part of finding an element in this array.”</w:t>
      </w:r>
    </w:p>
    <w:p w14:paraId="5D5B5931"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569CD6"/>
          <w:sz w:val="21"/>
          <w:szCs w:val="21"/>
        </w:rPr>
        <w:t>const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 xml:space="preserve"> = [</w:t>
      </w:r>
    </w:p>
    <w:p w14:paraId="14798884"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w:t>
      </w:r>
      <w:proofErr w:type="gramStart"/>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id</w:t>
      </w:r>
      <w:proofErr w:type="gramEnd"/>
      <w:r w:rsidRPr="007803D4">
        <w:rPr>
          <w:rFonts w:ascii="Consolas" w:eastAsia="Times New Roman" w:hAnsi="Consolas" w:cs="Times New Roman"/>
          <w:color w:val="9CDCFE"/>
          <w:sz w:val="21"/>
          <w:szCs w:val="21"/>
        </w:rPr>
        <w: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1</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'a'</w:t>
      </w:r>
      <w:r w:rsidRPr="007803D4">
        <w:rPr>
          <w:rFonts w:ascii="Consolas" w:eastAsia="Times New Roman" w:hAnsi="Consolas" w:cs="Times New Roman"/>
          <w:color w:val="D4D4D4"/>
          <w:sz w:val="21"/>
          <w:szCs w:val="21"/>
        </w:rPr>
        <w:t>},</w:t>
      </w:r>
    </w:p>
    <w:p w14:paraId="1576F005"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w:t>
      </w:r>
      <w:proofErr w:type="gramStart"/>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id</w:t>
      </w:r>
      <w:proofErr w:type="gramEnd"/>
      <w:r w:rsidRPr="007803D4">
        <w:rPr>
          <w:rFonts w:ascii="Consolas" w:eastAsia="Times New Roman" w:hAnsi="Consolas" w:cs="Times New Roman"/>
          <w:color w:val="9CDCFE"/>
          <w:sz w:val="21"/>
          <w:szCs w:val="21"/>
        </w:rPr>
        <w: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2</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'b'</w:t>
      </w:r>
      <w:r w:rsidRPr="007803D4">
        <w:rPr>
          <w:rFonts w:ascii="Consolas" w:eastAsia="Times New Roman" w:hAnsi="Consolas" w:cs="Times New Roman"/>
          <w:color w:val="D4D4D4"/>
          <w:sz w:val="21"/>
          <w:szCs w:val="21"/>
        </w:rPr>
        <w:t>},</w:t>
      </w:r>
    </w:p>
    <w:p w14:paraId="0EE2AEE9"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w:t>
      </w:r>
    </w:p>
    <w:p w14:paraId="295CD1E0"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68EC3ED0"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proofErr w:type="spellStart"/>
      <w:proofErr w:type="gramStart"/>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DCDCAA"/>
          <w:sz w:val="21"/>
          <w:szCs w:val="21"/>
        </w:rPr>
        <w:t>find</w:t>
      </w:r>
      <w:proofErr w:type="spellEnd"/>
      <w:proofErr w:type="gramEnd"/>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569CD6"/>
          <w:sz w:val="21"/>
          <w:szCs w:val="21"/>
          <w:highlight w:val="red"/>
        </w:rPr>
        <w:t>function</w:t>
      </w:r>
      <w:r w:rsidRPr="007803D4">
        <w:rPr>
          <w:rFonts w:ascii="Consolas" w:eastAsia="Times New Roman" w:hAnsi="Consolas" w:cs="Times New Roman"/>
          <w:color w:val="D4D4D4"/>
          <w:sz w:val="21"/>
          <w:szCs w:val="21"/>
          <w:highlight w:val="red"/>
        </w:rPr>
        <w:t>()</w:t>
      </w:r>
      <w:r w:rsidRPr="007803D4">
        <w:rPr>
          <w:rFonts w:ascii="Consolas" w:eastAsia="Times New Roman" w:hAnsi="Consolas" w:cs="Times New Roman"/>
          <w:color w:val="D4D4D4"/>
          <w:sz w:val="21"/>
          <w:szCs w:val="21"/>
        </w:rPr>
        <w:t>)</w:t>
      </w:r>
    </w:p>
    <w:p w14:paraId="4A32937E" w14:textId="77777777" w:rsidR="00B5306F" w:rsidRDefault="00B5306F" w:rsidP="00B5306F">
      <w:pPr>
        <w:pStyle w:val="NoSpacing"/>
      </w:pPr>
    </w:p>
    <w:p w14:paraId="11513220" w14:textId="77777777" w:rsidR="00B5306F" w:rsidRDefault="00B5306F" w:rsidP="00B5306F">
      <w:pPr>
        <w:pStyle w:val="NoSpacing"/>
      </w:pPr>
      <w:r>
        <w:tab/>
        <w:t>(((Completed Code)))</w:t>
      </w:r>
    </w:p>
    <w:p w14:paraId="72FCB7EF"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569CD6"/>
          <w:sz w:val="21"/>
          <w:szCs w:val="21"/>
        </w:rPr>
        <w:t>const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 xml:space="preserve"> = [</w:t>
      </w:r>
    </w:p>
    <w:p w14:paraId="64294282"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w:t>
      </w:r>
      <w:proofErr w:type="gramStart"/>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id</w:t>
      </w:r>
      <w:proofErr w:type="gramEnd"/>
      <w:r w:rsidRPr="007803D4">
        <w:rPr>
          <w:rFonts w:ascii="Consolas" w:eastAsia="Times New Roman" w:hAnsi="Consolas" w:cs="Times New Roman"/>
          <w:color w:val="9CDCFE"/>
          <w:sz w:val="21"/>
          <w:szCs w:val="21"/>
        </w:rPr>
        <w: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1</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'a'</w:t>
      </w:r>
      <w:r w:rsidRPr="007803D4">
        <w:rPr>
          <w:rFonts w:ascii="Consolas" w:eastAsia="Times New Roman" w:hAnsi="Consolas" w:cs="Times New Roman"/>
          <w:color w:val="D4D4D4"/>
          <w:sz w:val="21"/>
          <w:szCs w:val="21"/>
        </w:rPr>
        <w:t>},</w:t>
      </w:r>
    </w:p>
    <w:p w14:paraId="1DE96AA4"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w:t>
      </w:r>
      <w:proofErr w:type="gramStart"/>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id</w:t>
      </w:r>
      <w:proofErr w:type="gramEnd"/>
      <w:r w:rsidRPr="007803D4">
        <w:rPr>
          <w:rFonts w:ascii="Consolas" w:eastAsia="Times New Roman" w:hAnsi="Consolas" w:cs="Times New Roman"/>
          <w:color w:val="9CDCFE"/>
          <w:sz w:val="21"/>
          <w:szCs w:val="21"/>
        </w:rPr>
        <w: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B5CEA8"/>
          <w:sz w:val="21"/>
          <w:szCs w:val="21"/>
        </w:rPr>
        <w:t>2</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E9178"/>
          <w:sz w:val="21"/>
          <w:szCs w:val="21"/>
        </w:rPr>
        <w:t>'b'</w:t>
      </w:r>
      <w:r w:rsidRPr="007803D4">
        <w:rPr>
          <w:rFonts w:ascii="Consolas" w:eastAsia="Times New Roman" w:hAnsi="Consolas" w:cs="Times New Roman"/>
          <w:color w:val="D4D4D4"/>
          <w:sz w:val="21"/>
          <w:szCs w:val="21"/>
        </w:rPr>
        <w:t>},</w:t>
      </w:r>
    </w:p>
    <w:p w14:paraId="1EACE142"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w:t>
      </w:r>
    </w:p>
    <w:p w14:paraId="694A65FC"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6637598C"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569CD6"/>
          <w:sz w:val="21"/>
          <w:szCs w:val="21"/>
        </w:rPr>
        <w:t>const</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4FC1FF"/>
          <w:sz w:val="21"/>
          <w:szCs w:val="21"/>
        </w:rPr>
        <w:t>course</w:t>
      </w:r>
      <w:r w:rsidRPr="007803D4">
        <w:rPr>
          <w:rFonts w:ascii="Consolas" w:eastAsia="Times New Roman" w:hAnsi="Consolas" w:cs="Times New Roman"/>
          <w:color w:val="D4D4D4"/>
          <w:sz w:val="21"/>
          <w:szCs w:val="21"/>
        </w:rPr>
        <w:t xml:space="preserve"> = </w:t>
      </w:r>
      <w:proofErr w:type="spellStart"/>
      <w:proofErr w:type="gramStart"/>
      <w:r w:rsidRPr="007803D4">
        <w:rPr>
          <w:rFonts w:ascii="Consolas" w:eastAsia="Times New Roman" w:hAnsi="Consolas" w:cs="Times New Roman"/>
          <w:color w:val="4FC1FF"/>
          <w:sz w:val="21"/>
          <w:szCs w:val="21"/>
        </w:rPr>
        <w:t>courses</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DCDCAA"/>
          <w:sz w:val="21"/>
          <w:szCs w:val="21"/>
        </w:rPr>
        <w:t>find</w:t>
      </w:r>
      <w:proofErr w:type="spellEnd"/>
      <w:proofErr w:type="gramEnd"/>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569CD6"/>
          <w:sz w:val="21"/>
          <w:szCs w:val="21"/>
        </w:rPr>
        <w:t>function</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9CDCFE"/>
          <w:sz w:val="21"/>
          <w:szCs w:val="21"/>
        </w:rPr>
        <w:t>course</w:t>
      </w:r>
      <w:r w:rsidRPr="007803D4">
        <w:rPr>
          <w:rFonts w:ascii="Consolas" w:eastAsia="Times New Roman" w:hAnsi="Consolas" w:cs="Times New Roman"/>
          <w:color w:val="D4D4D4"/>
          <w:sz w:val="21"/>
          <w:szCs w:val="21"/>
        </w:rPr>
        <w:t>) {</w:t>
      </w:r>
    </w:p>
    <w:p w14:paraId="74734A5D"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C586C0"/>
          <w:sz w:val="21"/>
          <w:szCs w:val="21"/>
        </w:rPr>
        <w:t>return</w:t>
      </w:r>
      <w:r w:rsidRPr="007803D4">
        <w:rPr>
          <w:rFonts w:ascii="Consolas" w:eastAsia="Times New Roman" w:hAnsi="Consolas" w:cs="Times New Roman"/>
          <w:color w:val="D4D4D4"/>
          <w:sz w:val="21"/>
          <w:szCs w:val="21"/>
        </w:rPr>
        <w:t xml:space="preserve"> </w:t>
      </w:r>
      <w:r w:rsidRPr="007803D4">
        <w:rPr>
          <w:rFonts w:ascii="Consolas" w:eastAsia="Times New Roman" w:hAnsi="Consolas" w:cs="Times New Roman"/>
          <w:color w:val="9CDCFE"/>
          <w:sz w:val="21"/>
          <w:szCs w:val="21"/>
        </w:rPr>
        <w:t>course</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9CDCFE"/>
          <w:sz w:val="21"/>
          <w:szCs w:val="21"/>
        </w:rPr>
        <w:t>name</w:t>
      </w:r>
      <w:r w:rsidRPr="007803D4">
        <w:rPr>
          <w:rFonts w:ascii="Consolas" w:eastAsia="Times New Roman" w:hAnsi="Consolas" w:cs="Times New Roman"/>
          <w:color w:val="D4D4D4"/>
          <w:sz w:val="21"/>
          <w:szCs w:val="21"/>
        </w:rPr>
        <w:t xml:space="preserve"> === </w:t>
      </w:r>
      <w:r w:rsidRPr="007803D4">
        <w:rPr>
          <w:rFonts w:ascii="Consolas" w:eastAsia="Times New Roman" w:hAnsi="Consolas" w:cs="Times New Roman"/>
          <w:color w:val="CE9178"/>
          <w:sz w:val="21"/>
          <w:szCs w:val="21"/>
        </w:rPr>
        <w:t>'a'</w:t>
      </w:r>
      <w:r w:rsidRPr="007803D4">
        <w:rPr>
          <w:rFonts w:ascii="Consolas" w:eastAsia="Times New Roman" w:hAnsi="Consolas" w:cs="Times New Roman"/>
          <w:color w:val="D4D4D4"/>
          <w:sz w:val="21"/>
          <w:szCs w:val="21"/>
        </w:rPr>
        <w:t>;</w:t>
      </w:r>
    </w:p>
    <w:p w14:paraId="05F8D151"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D4D4D4"/>
          <w:sz w:val="21"/>
          <w:szCs w:val="21"/>
        </w:rPr>
        <w:t>});</w:t>
      </w:r>
    </w:p>
    <w:p w14:paraId="3582C9E6"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p>
    <w:p w14:paraId="75883C3E" w14:textId="77777777" w:rsidR="00B5306F" w:rsidRPr="007803D4" w:rsidRDefault="00B5306F" w:rsidP="00B5306F">
      <w:pPr>
        <w:shd w:val="clear" w:color="auto" w:fill="1E1E1E"/>
        <w:spacing w:after="0" w:line="285" w:lineRule="atLeast"/>
        <w:ind w:left="720"/>
        <w:rPr>
          <w:rFonts w:ascii="Consolas" w:eastAsia="Times New Roman" w:hAnsi="Consolas" w:cs="Times New Roman"/>
          <w:color w:val="D4D4D4"/>
          <w:sz w:val="21"/>
          <w:szCs w:val="21"/>
        </w:rPr>
      </w:pPr>
      <w:r w:rsidRPr="007803D4">
        <w:rPr>
          <w:rFonts w:ascii="Consolas" w:eastAsia="Times New Roman" w:hAnsi="Consolas" w:cs="Times New Roman"/>
          <w:color w:val="9CDCFE"/>
          <w:sz w:val="21"/>
          <w:szCs w:val="21"/>
        </w:rPr>
        <w:t>console</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DCDCAA"/>
          <w:sz w:val="21"/>
          <w:szCs w:val="21"/>
        </w:rPr>
        <w:t>log</w:t>
      </w:r>
      <w:r w:rsidRPr="007803D4">
        <w:rPr>
          <w:rFonts w:ascii="Consolas" w:eastAsia="Times New Roman" w:hAnsi="Consolas" w:cs="Times New Roman"/>
          <w:color w:val="D4D4D4"/>
          <w:sz w:val="21"/>
          <w:szCs w:val="21"/>
        </w:rPr>
        <w:t>(</w:t>
      </w:r>
      <w:r w:rsidRPr="007803D4">
        <w:rPr>
          <w:rFonts w:ascii="Consolas" w:eastAsia="Times New Roman" w:hAnsi="Consolas" w:cs="Times New Roman"/>
          <w:color w:val="4FC1FF"/>
          <w:sz w:val="21"/>
          <w:szCs w:val="21"/>
          <w:highlight w:val="red"/>
        </w:rPr>
        <w:t>course</w:t>
      </w:r>
      <w:r w:rsidRPr="007803D4">
        <w:rPr>
          <w:rFonts w:ascii="Consolas" w:eastAsia="Times New Roman" w:hAnsi="Consolas" w:cs="Times New Roman"/>
          <w:color w:val="D4D4D4"/>
          <w:sz w:val="21"/>
          <w:szCs w:val="21"/>
        </w:rPr>
        <w:t>);</w:t>
      </w:r>
    </w:p>
    <w:p w14:paraId="067BFF80" w14:textId="77777777" w:rsidR="00B5306F" w:rsidRDefault="00B5306F" w:rsidP="00B5306F">
      <w:pPr>
        <w:pStyle w:val="NoSpacing"/>
      </w:pPr>
    </w:p>
    <w:p w14:paraId="5E059768" w14:textId="622D4E02" w:rsidR="00B5306F" w:rsidRDefault="00B5306F" w:rsidP="00B5306F">
      <w:pPr>
        <w:pStyle w:val="NoSpacing"/>
      </w:pPr>
      <w:r>
        <w:tab/>
      </w:r>
    </w:p>
    <w:p w14:paraId="7F168507" w14:textId="42C0DE68" w:rsidR="00985CD4" w:rsidRDefault="00985CD4" w:rsidP="00B5306F">
      <w:pPr>
        <w:pStyle w:val="NoSpacing"/>
      </w:pPr>
    </w:p>
    <w:p w14:paraId="2AB72571" w14:textId="4F243937" w:rsidR="00985CD4" w:rsidRDefault="00985CD4" w:rsidP="00B5306F">
      <w:pPr>
        <w:pStyle w:val="NoSpacing"/>
      </w:pPr>
    </w:p>
    <w:p w14:paraId="3BB3D2AA" w14:textId="7CA59BDF" w:rsidR="00985CD4" w:rsidRDefault="00985CD4" w:rsidP="00B5306F">
      <w:pPr>
        <w:pStyle w:val="NoSpacing"/>
      </w:pPr>
    </w:p>
    <w:p w14:paraId="7859AB3A" w14:textId="230ABB98" w:rsidR="00985CD4" w:rsidRDefault="00985CD4" w:rsidP="00B5306F">
      <w:pPr>
        <w:pStyle w:val="NoSpacing"/>
      </w:pPr>
    </w:p>
    <w:p w14:paraId="6DCB82DE" w14:textId="77777777" w:rsidR="00985CD4" w:rsidRDefault="00985CD4" w:rsidP="00B5306F">
      <w:pPr>
        <w:pStyle w:val="NoSpacing"/>
      </w:pPr>
    </w:p>
    <w:p w14:paraId="178E5CAE" w14:textId="77777777" w:rsidR="00B5306F" w:rsidRPr="00D834D0" w:rsidRDefault="00B5306F" w:rsidP="00B5306F">
      <w:pPr>
        <w:pStyle w:val="NoSpacing"/>
        <w:ind w:left="720"/>
      </w:pPr>
      <w:r>
        <w:tab/>
      </w:r>
      <w:r>
        <w:br/>
      </w:r>
      <w:r w:rsidRPr="00D834D0">
        <w:rPr>
          <w:b/>
          <w:bCs/>
          <w:color w:val="FF0000"/>
          <w:sz w:val="36"/>
          <w:szCs w:val="36"/>
        </w:rPr>
        <w:t>Callbacks*</w:t>
      </w:r>
      <w:r>
        <w:t xml:space="preserve"> - From </w:t>
      </w:r>
      <w:hyperlink r:id="rId72" w:history="1">
        <w:r>
          <w:rPr>
            <w:rStyle w:val="Hyperlink"/>
          </w:rPr>
          <w:t>W3Schools</w:t>
        </w:r>
      </w:hyperlink>
      <w:r>
        <w:t xml:space="preserve"> - JS Callbacks - </w:t>
      </w:r>
      <w:r>
        <w:br/>
      </w:r>
      <w:r>
        <w:lastRenderedPageBreak/>
        <w:t xml:space="preserve"> </w:t>
      </w:r>
      <w:r>
        <w:br/>
      </w:r>
      <w:r w:rsidRPr="00D834D0">
        <w:t>A callback is a function passed as an argument to another function</w:t>
      </w:r>
      <w:r>
        <w:t xml:space="preserve">.  </w:t>
      </w:r>
      <w:r w:rsidRPr="00D834D0">
        <w:t>This technique allows a function to call another function</w:t>
      </w:r>
      <w:r>
        <w:t xml:space="preserve">.  </w:t>
      </w:r>
      <w:r w:rsidRPr="00D834D0">
        <w:t>A callback function can run after another function has finished</w:t>
      </w:r>
      <w:r>
        <w:t>.</w:t>
      </w:r>
    </w:p>
    <w:p w14:paraId="4B864844" w14:textId="77777777" w:rsidR="00B5306F" w:rsidRPr="00D834D0" w:rsidRDefault="00B5306F" w:rsidP="00B5306F">
      <w:pPr>
        <w:pStyle w:val="NoSpacing"/>
      </w:pPr>
      <w:r w:rsidRPr="00D834D0">
        <w:tab/>
      </w:r>
    </w:p>
    <w:p w14:paraId="798F365C" w14:textId="77777777" w:rsidR="00B5306F" w:rsidRPr="00D834D0" w:rsidRDefault="00B5306F" w:rsidP="00B5306F">
      <w:pPr>
        <w:pStyle w:val="NoSpacing"/>
        <w:rPr>
          <w:b/>
          <w:bCs/>
          <w:sz w:val="28"/>
          <w:szCs w:val="28"/>
        </w:rPr>
      </w:pPr>
      <w:r w:rsidRPr="00D834D0">
        <w:tab/>
      </w:r>
      <w:r w:rsidRPr="00D834D0">
        <w:rPr>
          <w:b/>
          <w:bCs/>
          <w:sz w:val="28"/>
          <w:szCs w:val="28"/>
        </w:rPr>
        <w:t xml:space="preserve">Function Sequence </w:t>
      </w:r>
    </w:p>
    <w:p w14:paraId="06256994" w14:textId="77777777" w:rsidR="00B5306F" w:rsidRPr="00D834D0" w:rsidRDefault="00B5306F" w:rsidP="00B5306F">
      <w:pPr>
        <w:pStyle w:val="NoSpacing"/>
      </w:pPr>
      <w:r>
        <w:tab/>
      </w:r>
    </w:p>
    <w:p w14:paraId="644FF382" w14:textId="77777777" w:rsidR="00B5306F" w:rsidRPr="00D834D0" w:rsidRDefault="00B5306F" w:rsidP="00B5306F">
      <w:pPr>
        <w:pStyle w:val="NoSpacing"/>
        <w:ind w:left="720"/>
      </w:pPr>
      <w:r>
        <w:t>Ja</w:t>
      </w:r>
      <w:r w:rsidRPr="00D834D0">
        <w:t>vaScript functions are executed in the sequence they are called. Not in the sequence they are defined.</w:t>
      </w:r>
    </w:p>
    <w:p w14:paraId="6A3DAA86" w14:textId="77777777" w:rsidR="00B5306F" w:rsidRPr="00D834D0" w:rsidRDefault="00B5306F" w:rsidP="00B5306F">
      <w:pPr>
        <w:pStyle w:val="NoSpacing"/>
        <w:ind w:left="720"/>
      </w:pPr>
      <w:r>
        <w:br/>
      </w:r>
      <w:r w:rsidRPr="00D834D0">
        <w:t>This example will end up displaying "Goodbye"</w:t>
      </w:r>
      <w:proofErr w:type="gramStart"/>
      <w:r w:rsidRPr="00D834D0">
        <w:t>:</w:t>
      </w:r>
      <w:r>
        <w:t xml:space="preserve">  (</w:t>
      </w:r>
      <w:proofErr w:type="gramEnd"/>
      <w:r>
        <w:t>((I presume goodbye is displayed because it is the last, and only the last function is displayed?)))</w:t>
      </w:r>
    </w:p>
    <w:p w14:paraId="5AC3D0E3" w14:textId="77777777" w:rsidR="00B5306F" w:rsidRPr="00D834D0" w:rsidRDefault="00B5306F" w:rsidP="00B5306F">
      <w:pPr>
        <w:pStyle w:val="NoSpacing"/>
        <w:rPr>
          <w:rFonts w:cstheme="minorHAnsi"/>
        </w:rPr>
      </w:pPr>
    </w:p>
    <w:p w14:paraId="2531781F" w14:textId="77777777" w:rsidR="00B5306F" w:rsidRPr="00D834D0" w:rsidRDefault="00B5306F" w:rsidP="00B5306F">
      <w:pPr>
        <w:pStyle w:val="NoSpacing"/>
        <w:rPr>
          <w:rFonts w:cstheme="minorHAnsi"/>
          <w:b/>
          <w:bCs/>
        </w:rPr>
      </w:pPr>
      <w:r w:rsidRPr="00D834D0">
        <w:rPr>
          <w:rFonts w:cstheme="minorHAnsi"/>
        </w:rPr>
        <w:tab/>
      </w:r>
      <w:r w:rsidRPr="00D834D0">
        <w:rPr>
          <w:rFonts w:cstheme="minorHAnsi"/>
          <w:b/>
          <w:bCs/>
        </w:rPr>
        <w:t>Example:</w:t>
      </w:r>
    </w:p>
    <w:p w14:paraId="75DA0710" w14:textId="77777777" w:rsidR="00B5306F" w:rsidRPr="00D834D0" w:rsidRDefault="00B5306F" w:rsidP="00B5306F">
      <w:pPr>
        <w:pStyle w:val="NoSpacing"/>
        <w:ind w:left="720"/>
        <w:rPr>
          <w:rFonts w:cstheme="minorHAnsi"/>
        </w:rPr>
      </w:pP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w:t>
      </w:r>
      <w:proofErr w:type="spellStart"/>
      <w:proofErr w:type="gramStart"/>
      <w:r w:rsidRPr="00D834D0">
        <w:rPr>
          <w:rFonts w:cstheme="minorHAnsi"/>
          <w:color w:val="000000"/>
          <w:sz w:val="23"/>
          <w:szCs w:val="23"/>
          <w:shd w:val="clear" w:color="auto" w:fill="FFFFFF"/>
        </w:rPr>
        <w:t>myFirst</w:t>
      </w:r>
      <w:proofErr w:type="spellEnd"/>
      <w:r w:rsidRPr="00D834D0">
        <w:rPr>
          <w:rFonts w:cstheme="minorHAnsi"/>
          <w:color w:val="000000"/>
          <w:sz w:val="23"/>
          <w:szCs w:val="23"/>
          <w:shd w:val="clear" w:color="auto" w:fill="FFFFFF"/>
        </w:rPr>
        <w:t>(</w:t>
      </w:r>
      <w:proofErr w:type="gramEnd"/>
      <w:r w:rsidRPr="00D834D0">
        <w:rPr>
          <w:rFonts w:cstheme="minorHAnsi"/>
          <w:color w:val="000000"/>
          <w:sz w:val="23"/>
          <w:szCs w:val="23"/>
          <w:shd w:val="clear" w:color="auto" w:fill="FFFFFF"/>
        </w:rPr>
        <w:t>) {</w:t>
      </w:r>
      <w:r w:rsidRPr="00D834D0">
        <w:rPr>
          <w:rFonts w:cstheme="minorHAnsi"/>
          <w:color w:val="000000"/>
          <w:sz w:val="23"/>
          <w:szCs w:val="23"/>
        </w:rPr>
        <w:br/>
      </w:r>
      <w:r w:rsidRPr="00D834D0">
        <w:rPr>
          <w:rFonts w:cstheme="minorHAnsi"/>
          <w:color w:val="000000"/>
          <w:sz w:val="23"/>
          <w:szCs w:val="23"/>
          <w:shd w:val="clear" w:color="auto" w:fill="FFFFFF"/>
        </w:rPr>
        <w:t xml:space="preserve">  </w:t>
      </w:r>
      <w:proofErr w:type="spellStart"/>
      <w:r w:rsidRPr="00D834D0">
        <w:rPr>
          <w:rFonts w:cstheme="minorHAnsi"/>
          <w:color w:val="000000"/>
          <w:sz w:val="23"/>
          <w:szCs w:val="23"/>
          <w:shd w:val="clear" w:color="auto" w:fill="FFFFFF"/>
        </w:rPr>
        <w:t>myDisplayer</w:t>
      </w:r>
      <w:proofErr w:type="spellEnd"/>
      <w:r w:rsidRPr="00D834D0">
        <w:rPr>
          <w:rFonts w:cstheme="minorHAnsi"/>
          <w:color w:val="000000"/>
          <w:sz w:val="23"/>
          <w:szCs w:val="23"/>
          <w:shd w:val="clear" w:color="auto" w:fill="FFFFFF"/>
        </w:rPr>
        <w:t>(</w:t>
      </w:r>
      <w:r w:rsidRPr="00D834D0">
        <w:rPr>
          <w:rStyle w:val="jsstringcolor"/>
          <w:rFonts w:cstheme="minorHAnsi"/>
          <w:color w:val="A52A2A"/>
          <w:sz w:val="23"/>
          <w:szCs w:val="23"/>
          <w:shd w:val="clear" w:color="auto" w:fill="FFFFFF"/>
        </w:rPr>
        <w:t>"Hello"</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w:t>
      </w:r>
      <w:proofErr w:type="spellStart"/>
      <w:r w:rsidRPr="00D834D0">
        <w:rPr>
          <w:rFonts w:cstheme="minorHAnsi"/>
          <w:color w:val="000000"/>
          <w:sz w:val="23"/>
          <w:szCs w:val="23"/>
          <w:shd w:val="clear" w:color="auto" w:fill="FFFFFF"/>
        </w:rPr>
        <w:t>mySecond</w:t>
      </w:r>
      <w:proofErr w:type="spellEnd"/>
      <w:r w:rsidRPr="00D834D0">
        <w:rPr>
          <w:rFonts w:cstheme="minorHAnsi"/>
          <w:color w:val="000000"/>
          <w:sz w:val="23"/>
          <w:szCs w:val="23"/>
          <w:shd w:val="clear" w:color="auto" w:fill="FFFFFF"/>
        </w:rPr>
        <w:t>() {</w:t>
      </w:r>
      <w:r w:rsidRPr="00D834D0">
        <w:rPr>
          <w:rFonts w:cstheme="minorHAnsi"/>
          <w:color w:val="000000"/>
          <w:sz w:val="23"/>
          <w:szCs w:val="23"/>
        </w:rPr>
        <w:br/>
      </w:r>
      <w:r w:rsidRPr="00D834D0">
        <w:rPr>
          <w:rFonts w:cstheme="minorHAnsi"/>
          <w:color w:val="000000"/>
          <w:sz w:val="23"/>
          <w:szCs w:val="23"/>
          <w:shd w:val="clear" w:color="auto" w:fill="FFFFFF"/>
        </w:rPr>
        <w:t>  </w:t>
      </w:r>
      <w:proofErr w:type="spellStart"/>
      <w:r w:rsidRPr="00D834D0">
        <w:rPr>
          <w:rFonts w:cstheme="minorHAnsi"/>
          <w:color w:val="000000"/>
          <w:sz w:val="23"/>
          <w:szCs w:val="23"/>
          <w:shd w:val="clear" w:color="auto" w:fill="FFFFFF"/>
        </w:rPr>
        <w:t>myDisplayer</w:t>
      </w:r>
      <w:proofErr w:type="spellEnd"/>
      <w:r w:rsidRPr="00D834D0">
        <w:rPr>
          <w:rFonts w:cstheme="minorHAnsi"/>
          <w:color w:val="000000"/>
          <w:sz w:val="23"/>
          <w:szCs w:val="23"/>
          <w:shd w:val="clear" w:color="auto" w:fill="FFFFFF"/>
        </w:rPr>
        <w:t>(</w:t>
      </w:r>
      <w:r w:rsidRPr="00D834D0">
        <w:rPr>
          <w:rStyle w:val="jsstringcolor"/>
          <w:rFonts w:cstheme="minorHAnsi"/>
          <w:color w:val="A52A2A"/>
          <w:sz w:val="23"/>
          <w:szCs w:val="23"/>
          <w:shd w:val="clear" w:color="auto" w:fill="FFFFFF"/>
        </w:rPr>
        <w:t>"Goodbye"</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proofErr w:type="spellStart"/>
      <w:r w:rsidRPr="00D834D0">
        <w:rPr>
          <w:rFonts w:cstheme="minorHAnsi"/>
          <w:color w:val="000000"/>
          <w:sz w:val="23"/>
          <w:szCs w:val="23"/>
          <w:shd w:val="clear" w:color="auto" w:fill="FFFFFF"/>
        </w:rPr>
        <w:t>myFirst</w:t>
      </w:r>
      <w:proofErr w:type="spellEnd"/>
      <w:r w:rsidRPr="00D834D0">
        <w:rPr>
          <w:rFonts w:cstheme="minorHAnsi"/>
          <w:color w:val="000000"/>
          <w:sz w:val="23"/>
          <w:szCs w:val="23"/>
          <w:shd w:val="clear" w:color="auto" w:fill="FFFFFF"/>
        </w:rPr>
        <w:t>();</w:t>
      </w:r>
      <w:r w:rsidRPr="00D834D0">
        <w:rPr>
          <w:rFonts w:cstheme="minorHAnsi"/>
          <w:color w:val="000000"/>
          <w:sz w:val="23"/>
          <w:szCs w:val="23"/>
        </w:rPr>
        <w:br/>
      </w:r>
      <w:proofErr w:type="spellStart"/>
      <w:r w:rsidRPr="00D834D0">
        <w:rPr>
          <w:rFonts w:cstheme="minorHAnsi"/>
          <w:color w:val="000000"/>
          <w:sz w:val="23"/>
          <w:szCs w:val="23"/>
          <w:shd w:val="clear" w:color="auto" w:fill="FFFFFF"/>
        </w:rPr>
        <w:t>mySecond</w:t>
      </w:r>
      <w:proofErr w:type="spellEnd"/>
      <w:r w:rsidRPr="00D834D0">
        <w:rPr>
          <w:rFonts w:cstheme="minorHAnsi"/>
          <w:color w:val="000000"/>
          <w:sz w:val="23"/>
          <w:szCs w:val="23"/>
          <w:shd w:val="clear" w:color="auto" w:fill="FFFFFF"/>
        </w:rPr>
        <w:t>();</w:t>
      </w:r>
    </w:p>
    <w:p w14:paraId="484DEDCB" w14:textId="77777777" w:rsidR="00B5306F" w:rsidRDefault="00B5306F" w:rsidP="00B5306F">
      <w:pPr>
        <w:pStyle w:val="NoSpacing"/>
      </w:pPr>
    </w:p>
    <w:p w14:paraId="70A85DAF" w14:textId="77777777" w:rsidR="00B5306F" w:rsidRPr="00D834D0" w:rsidRDefault="00B5306F" w:rsidP="00B5306F">
      <w:pPr>
        <w:pStyle w:val="NoSpacing"/>
      </w:pPr>
      <w:r>
        <w:tab/>
      </w:r>
      <w:r>
        <w:rPr>
          <w:noProof/>
        </w:rPr>
        <w:drawing>
          <wp:inline distT="0" distB="0" distL="0" distR="0" wp14:anchorId="04766CBD" wp14:editId="4E364B20">
            <wp:extent cx="2996418" cy="7343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004574" cy="736378"/>
                    </a:xfrm>
                    <a:prstGeom prst="rect">
                      <a:avLst/>
                    </a:prstGeom>
                  </pic:spPr>
                </pic:pic>
              </a:graphicData>
            </a:graphic>
          </wp:inline>
        </w:drawing>
      </w:r>
    </w:p>
    <w:p w14:paraId="061EF3B8" w14:textId="77777777" w:rsidR="00B5306F" w:rsidRPr="00D834D0" w:rsidRDefault="00B5306F" w:rsidP="00B5306F">
      <w:pPr>
        <w:pStyle w:val="NoSpacing"/>
      </w:pPr>
    </w:p>
    <w:p w14:paraId="6C78981B" w14:textId="77777777" w:rsidR="00B5306F" w:rsidRPr="00D834D0" w:rsidRDefault="00B5306F" w:rsidP="00B5306F">
      <w:pPr>
        <w:pStyle w:val="NoSpacing"/>
      </w:pPr>
    </w:p>
    <w:p w14:paraId="697041D6" w14:textId="77777777" w:rsidR="00B5306F" w:rsidRDefault="00B5306F" w:rsidP="00B5306F">
      <w:pPr>
        <w:pStyle w:val="NoSpacing"/>
        <w:ind w:left="720"/>
      </w:pPr>
      <w:r w:rsidRPr="00D834D0">
        <w:t>This example will end up displaying "Hello":</w:t>
      </w:r>
    </w:p>
    <w:p w14:paraId="129A9CAA" w14:textId="77777777" w:rsidR="00B5306F" w:rsidRDefault="00B5306F" w:rsidP="00B5306F">
      <w:pPr>
        <w:pStyle w:val="NoSpacing"/>
        <w:ind w:left="720"/>
      </w:pPr>
      <w:r>
        <w:br/>
      </w:r>
      <w:r>
        <w:rPr>
          <w:b/>
          <w:bCs/>
        </w:rPr>
        <w:t>Example:</w:t>
      </w:r>
    </w:p>
    <w:p w14:paraId="5078EB24" w14:textId="77777777" w:rsidR="00B5306F" w:rsidRDefault="00B5306F" w:rsidP="00B5306F">
      <w:pPr>
        <w:pStyle w:val="NoSpacing"/>
        <w:ind w:left="720"/>
      </w:pPr>
    </w:p>
    <w:p w14:paraId="49E1A58F" w14:textId="77777777" w:rsidR="00B5306F" w:rsidRPr="00D834D0" w:rsidRDefault="00B5306F" w:rsidP="00B5306F">
      <w:pPr>
        <w:pStyle w:val="NoSpacing"/>
        <w:ind w:left="720"/>
        <w:rPr>
          <w:rFonts w:cstheme="minorHAnsi"/>
        </w:rPr>
      </w:pP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w:t>
      </w:r>
      <w:proofErr w:type="spellStart"/>
      <w:proofErr w:type="gramStart"/>
      <w:r w:rsidRPr="00D834D0">
        <w:rPr>
          <w:rFonts w:cstheme="minorHAnsi"/>
          <w:color w:val="000000"/>
          <w:sz w:val="23"/>
          <w:szCs w:val="23"/>
          <w:shd w:val="clear" w:color="auto" w:fill="FFFFFF"/>
        </w:rPr>
        <w:t>myFirst</w:t>
      </w:r>
      <w:proofErr w:type="spellEnd"/>
      <w:r w:rsidRPr="00D834D0">
        <w:rPr>
          <w:rFonts w:cstheme="minorHAnsi"/>
          <w:color w:val="000000"/>
          <w:sz w:val="23"/>
          <w:szCs w:val="23"/>
          <w:shd w:val="clear" w:color="auto" w:fill="FFFFFF"/>
        </w:rPr>
        <w:t>(</w:t>
      </w:r>
      <w:proofErr w:type="gramEnd"/>
      <w:r w:rsidRPr="00D834D0">
        <w:rPr>
          <w:rFonts w:cstheme="minorHAnsi"/>
          <w:color w:val="000000"/>
          <w:sz w:val="23"/>
          <w:szCs w:val="23"/>
          <w:shd w:val="clear" w:color="auto" w:fill="FFFFFF"/>
        </w:rPr>
        <w:t>) {</w:t>
      </w:r>
      <w:r w:rsidRPr="00D834D0">
        <w:rPr>
          <w:rFonts w:cstheme="minorHAnsi"/>
          <w:color w:val="000000"/>
          <w:sz w:val="23"/>
          <w:szCs w:val="23"/>
        </w:rPr>
        <w:br/>
      </w:r>
      <w:r w:rsidRPr="00D834D0">
        <w:rPr>
          <w:rFonts w:cstheme="minorHAnsi"/>
          <w:color w:val="000000"/>
          <w:sz w:val="23"/>
          <w:szCs w:val="23"/>
          <w:shd w:val="clear" w:color="auto" w:fill="FFFFFF"/>
        </w:rPr>
        <w:t xml:space="preserve">  </w:t>
      </w:r>
      <w:proofErr w:type="spellStart"/>
      <w:r w:rsidRPr="00D834D0">
        <w:rPr>
          <w:rFonts w:cstheme="minorHAnsi"/>
          <w:color w:val="000000"/>
          <w:sz w:val="23"/>
          <w:szCs w:val="23"/>
          <w:shd w:val="clear" w:color="auto" w:fill="FFFFFF"/>
        </w:rPr>
        <w:t>myDisplayer</w:t>
      </w:r>
      <w:proofErr w:type="spellEnd"/>
      <w:r w:rsidRPr="00D834D0">
        <w:rPr>
          <w:rFonts w:cstheme="minorHAnsi"/>
          <w:color w:val="000000"/>
          <w:sz w:val="23"/>
          <w:szCs w:val="23"/>
          <w:shd w:val="clear" w:color="auto" w:fill="FFFFFF"/>
        </w:rPr>
        <w:t>(</w:t>
      </w:r>
      <w:r w:rsidRPr="00D834D0">
        <w:rPr>
          <w:rStyle w:val="jsstringcolor"/>
          <w:rFonts w:cstheme="minorHAnsi"/>
          <w:color w:val="A52A2A"/>
          <w:sz w:val="23"/>
          <w:szCs w:val="23"/>
          <w:shd w:val="clear" w:color="auto" w:fill="FFFFFF"/>
        </w:rPr>
        <w:t>"Hello"</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color w:val="0000CD"/>
          <w:sz w:val="23"/>
          <w:szCs w:val="23"/>
          <w:shd w:val="clear" w:color="auto" w:fill="FFFFFF"/>
        </w:rPr>
        <w:t>function</w:t>
      </w:r>
      <w:r w:rsidRPr="00D834D0">
        <w:rPr>
          <w:rFonts w:cstheme="minorHAnsi"/>
          <w:color w:val="000000"/>
          <w:sz w:val="23"/>
          <w:szCs w:val="23"/>
          <w:shd w:val="clear" w:color="auto" w:fill="FFFFFF"/>
        </w:rPr>
        <w:t> </w:t>
      </w:r>
      <w:proofErr w:type="spellStart"/>
      <w:r w:rsidRPr="00D834D0">
        <w:rPr>
          <w:rFonts w:cstheme="minorHAnsi"/>
          <w:color w:val="000000"/>
          <w:sz w:val="23"/>
          <w:szCs w:val="23"/>
          <w:shd w:val="clear" w:color="auto" w:fill="FFFFFF"/>
        </w:rPr>
        <w:t>mySecond</w:t>
      </w:r>
      <w:proofErr w:type="spellEnd"/>
      <w:r w:rsidRPr="00D834D0">
        <w:rPr>
          <w:rFonts w:cstheme="minorHAnsi"/>
          <w:color w:val="000000"/>
          <w:sz w:val="23"/>
          <w:szCs w:val="23"/>
          <w:shd w:val="clear" w:color="auto" w:fill="FFFFFF"/>
        </w:rPr>
        <w:t>() {</w:t>
      </w:r>
      <w:r w:rsidRPr="00D834D0">
        <w:rPr>
          <w:rFonts w:cstheme="minorHAnsi"/>
          <w:color w:val="000000"/>
          <w:sz w:val="23"/>
          <w:szCs w:val="23"/>
        </w:rPr>
        <w:br/>
      </w:r>
      <w:r w:rsidRPr="00D834D0">
        <w:rPr>
          <w:rFonts w:cstheme="minorHAnsi"/>
          <w:color w:val="000000"/>
          <w:sz w:val="23"/>
          <w:szCs w:val="23"/>
          <w:shd w:val="clear" w:color="auto" w:fill="FFFFFF"/>
        </w:rPr>
        <w:t>  </w:t>
      </w:r>
      <w:proofErr w:type="spellStart"/>
      <w:r w:rsidRPr="00D834D0">
        <w:rPr>
          <w:rFonts w:cstheme="minorHAnsi"/>
          <w:color w:val="000000"/>
          <w:sz w:val="23"/>
          <w:szCs w:val="23"/>
          <w:shd w:val="clear" w:color="auto" w:fill="FFFFFF"/>
        </w:rPr>
        <w:t>myDisplayer</w:t>
      </w:r>
      <w:proofErr w:type="spellEnd"/>
      <w:r w:rsidRPr="00D834D0">
        <w:rPr>
          <w:rFonts w:cstheme="minorHAnsi"/>
          <w:color w:val="000000"/>
          <w:sz w:val="23"/>
          <w:szCs w:val="23"/>
          <w:shd w:val="clear" w:color="auto" w:fill="FFFFFF"/>
        </w:rPr>
        <w:t>(</w:t>
      </w:r>
      <w:r w:rsidRPr="00D834D0">
        <w:rPr>
          <w:rStyle w:val="jsstringcolor"/>
          <w:rFonts w:cstheme="minorHAnsi"/>
          <w:color w:val="A52A2A"/>
          <w:sz w:val="23"/>
          <w:szCs w:val="23"/>
          <w:shd w:val="clear" w:color="auto" w:fill="FFFFFF"/>
        </w:rPr>
        <w:t>"Goodbye"</w:t>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proofErr w:type="spellStart"/>
      <w:r w:rsidRPr="00D834D0">
        <w:rPr>
          <w:rFonts w:cstheme="minorHAnsi"/>
          <w:color w:val="000000"/>
          <w:sz w:val="23"/>
          <w:szCs w:val="23"/>
          <w:shd w:val="clear" w:color="auto" w:fill="FFFFFF"/>
        </w:rPr>
        <w:t>mySecond</w:t>
      </w:r>
      <w:proofErr w:type="spellEnd"/>
      <w:r w:rsidRPr="00D834D0">
        <w:rPr>
          <w:rFonts w:cstheme="minorHAnsi"/>
          <w:color w:val="000000"/>
          <w:sz w:val="23"/>
          <w:szCs w:val="23"/>
          <w:shd w:val="clear" w:color="auto" w:fill="FFFFFF"/>
        </w:rPr>
        <w:t>();</w:t>
      </w:r>
      <w:r w:rsidRPr="00D834D0">
        <w:rPr>
          <w:rFonts w:cstheme="minorHAnsi"/>
          <w:color w:val="000000"/>
          <w:sz w:val="23"/>
          <w:szCs w:val="23"/>
        </w:rPr>
        <w:br/>
      </w:r>
      <w:proofErr w:type="spellStart"/>
      <w:r w:rsidRPr="00D834D0">
        <w:rPr>
          <w:rFonts w:cstheme="minorHAnsi"/>
          <w:color w:val="000000"/>
          <w:sz w:val="23"/>
          <w:szCs w:val="23"/>
          <w:shd w:val="clear" w:color="auto" w:fill="FFFFFF"/>
        </w:rPr>
        <w:t>myFirst</w:t>
      </w:r>
      <w:proofErr w:type="spellEnd"/>
      <w:r w:rsidRPr="00D834D0">
        <w:rPr>
          <w:rFonts w:cstheme="minorHAnsi"/>
          <w:color w:val="000000"/>
          <w:sz w:val="23"/>
          <w:szCs w:val="23"/>
          <w:shd w:val="clear" w:color="auto" w:fill="FFFFFF"/>
        </w:rPr>
        <w:t>();</w:t>
      </w:r>
    </w:p>
    <w:p w14:paraId="709944D9" w14:textId="77777777" w:rsidR="00B5306F" w:rsidRDefault="00B5306F" w:rsidP="00B5306F">
      <w:pPr>
        <w:pStyle w:val="NoSpacing"/>
      </w:pPr>
      <w:r>
        <w:tab/>
      </w:r>
    </w:p>
    <w:p w14:paraId="42F33A3C" w14:textId="77777777" w:rsidR="00B5306F" w:rsidRPr="00D834D0" w:rsidRDefault="00B5306F" w:rsidP="00B5306F">
      <w:pPr>
        <w:pStyle w:val="NoSpacing"/>
      </w:pPr>
      <w:r>
        <w:tab/>
      </w:r>
      <w:r>
        <w:rPr>
          <w:noProof/>
        </w:rPr>
        <w:drawing>
          <wp:inline distT="0" distB="0" distL="0" distR="0" wp14:anchorId="13ECFADF" wp14:editId="0560F43D">
            <wp:extent cx="2391508" cy="596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410158" cy="600737"/>
                    </a:xfrm>
                    <a:prstGeom prst="rect">
                      <a:avLst/>
                    </a:prstGeom>
                  </pic:spPr>
                </pic:pic>
              </a:graphicData>
            </a:graphic>
          </wp:inline>
        </w:drawing>
      </w:r>
    </w:p>
    <w:p w14:paraId="080DDDF3" w14:textId="77777777" w:rsidR="00B5306F" w:rsidRPr="00D834D0" w:rsidRDefault="00B5306F" w:rsidP="00B5306F">
      <w:pPr>
        <w:pStyle w:val="NoSpacing"/>
      </w:pPr>
    </w:p>
    <w:p w14:paraId="17087810" w14:textId="77777777" w:rsidR="00B5306F" w:rsidRPr="00D834D0" w:rsidRDefault="00B5306F" w:rsidP="00B5306F">
      <w:pPr>
        <w:pStyle w:val="NoSpacing"/>
      </w:pPr>
    </w:p>
    <w:p w14:paraId="3AF2CDE9" w14:textId="77777777" w:rsidR="00B5306F" w:rsidRPr="00D834D0" w:rsidRDefault="00B5306F" w:rsidP="00B5306F">
      <w:pPr>
        <w:pStyle w:val="NoSpacing"/>
      </w:pPr>
    </w:p>
    <w:p w14:paraId="0FD24428" w14:textId="77777777" w:rsidR="00B5306F" w:rsidRDefault="00B5306F" w:rsidP="00B5306F">
      <w:pPr>
        <w:pStyle w:val="NoSpacing"/>
        <w:rPr>
          <w:sz w:val="28"/>
          <w:szCs w:val="28"/>
        </w:rPr>
      </w:pPr>
      <w:r>
        <w:tab/>
      </w:r>
      <w:r>
        <w:rPr>
          <w:b/>
          <w:bCs/>
          <w:sz w:val="28"/>
          <w:szCs w:val="28"/>
        </w:rPr>
        <w:t>Sequence Control</w:t>
      </w:r>
    </w:p>
    <w:p w14:paraId="108D6436" w14:textId="77777777" w:rsidR="00B5306F" w:rsidRDefault="00B5306F" w:rsidP="00B5306F">
      <w:pPr>
        <w:pStyle w:val="NoSpacing"/>
      </w:pPr>
    </w:p>
    <w:p w14:paraId="1B4A2F81" w14:textId="77777777" w:rsidR="00B5306F" w:rsidRPr="00D834D0" w:rsidRDefault="00B5306F" w:rsidP="00B5306F">
      <w:pPr>
        <w:pStyle w:val="NoSpacing"/>
      </w:pPr>
      <w:r>
        <w:lastRenderedPageBreak/>
        <w:tab/>
      </w:r>
      <w:r w:rsidRPr="00D834D0">
        <w:t>Sometimes you would like to have better control over when to execute a function.</w:t>
      </w:r>
    </w:p>
    <w:p w14:paraId="080D3112" w14:textId="77777777" w:rsidR="00B5306F" w:rsidRDefault="00B5306F" w:rsidP="00B5306F">
      <w:pPr>
        <w:pStyle w:val="NoSpacing"/>
      </w:pPr>
    </w:p>
    <w:p w14:paraId="7D2044C5" w14:textId="77777777" w:rsidR="00B5306F" w:rsidRPr="00D834D0" w:rsidRDefault="00B5306F" w:rsidP="00B5306F">
      <w:pPr>
        <w:pStyle w:val="NoSpacing"/>
        <w:ind w:firstLine="720"/>
      </w:pPr>
      <w:r w:rsidRPr="00D834D0">
        <w:t>Suppose you want to do a calculation, and then display the result.</w:t>
      </w:r>
    </w:p>
    <w:p w14:paraId="59FB3379" w14:textId="77777777" w:rsidR="00B5306F" w:rsidRDefault="00B5306F" w:rsidP="00B5306F">
      <w:pPr>
        <w:pStyle w:val="NoSpacing"/>
      </w:pPr>
    </w:p>
    <w:p w14:paraId="14F2972E" w14:textId="41655B52" w:rsidR="00B5306F" w:rsidRPr="00D834D0" w:rsidRDefault="00B5306F" w:rsidP="00B5306F">
      <w:pPr>
        <w:pStyle w:val="NoSpacing"/>
        <w:ind w:left="720"/>
      </w:pPr>
      <w:r>
        <w:t>Y</w:t>
      </w:r>
      <w:r w:rsidRPr="00D834D0">
        <w:t>ou could call a calculator function (</w:t>
      </w:r>
      <w:proofErr w:type="spellStart"/>
      <w:r w:rsidRPr="00D834D0">
        <w:rPr>
          <w:color w:val="DC143C"/>
        </w:rPr>
        <w:t>myCalculator</w:t>
      </w:r>
      <w:proofErr w:type="spellEnd"/>
      <w:r w:rsidRPr="00D834D0">
        <w:t>), save the result, and then call another function (</w:t>
      </w:r>
      <w:proofErr w:type="spellStart"/>
      <w:r w:rsidRPr="00D834D0">
        <w:rPr>
          <w:color w:val="DC143C"/>
        </w:rPr>
        <w:t>myDisplayer</w:t>
      </w:r>
      <w:proofErr w:type="spellEnd"/>
      <w:r w:rsidRPr="00D834D0">
        <w:t>) to display the result</w:t>
      </w:r>
      <w:proofErr w:type="gramStart"/>
      <w:r w:rsidRPr="00D834D0">
        <w:t>:</w:t>
      </w:r>
      <w:r>
        <w:t xml:space="preserve">  (</w:t>
      </w:r>
      <w:proofErr w:type="gramEnd"/>
      <w:r>
        <w:t>((So, order is italics, Bold, underline, grey.  Green shows the connection.</w:t>
      </w:r>
      <w:r>
        <w:t xml:space="preserve">  Note that there are Two function calls here… one for calculator, and one for displayer.  Last two lines)))</w:t>
      </w:r>
    </w:p>
    <w:p w14:paraId="399E7A9B" w14:textId="77777777" w:rsidR="00B5306F" w:rsidRPr="00D834D0" w:rsidRDefault="00B5306F" w:rsidP="00B5306F">
      <w:pPr>
        <w:pStyle w:val="NoSpacing"/>
      </w:pPr>
    </w:p>
    <w:p w14:paraId="0FD25D4F" w14:textId="77777777" w:rsidR="00B5306F" w:rsidRDefault="00B5306F" w:rsidP="00B5306F">
      <w:pPr>
        <w:pStyle w:val="NoSpacing"/>
      </w:pPr>
      <w:r>
        <w:tab/>
      </w:r>
      <w:r>
        <w:rPr>
          <w:b/>
          <w:bCs/>
        </w:rPr>
        <w:t>Example:</w:t>
      </w:r>
    </w:p>
    <w:p w14:paraId="145260BD" w14:textId="77777777" w:rsidR="00B5306F" w:rsidRDefault="00B5306F" w:rsidP="00B5306F">
      <w:pPr>
        <w:pStyle w:val="NoSpacing"/>
      </w:pPr>
      <w:r>
        <w:tab/>
      </w:r>
    </w:p>
    <w:p w14:paraId="3755FF9D" w14:textId="41D58DF0" w:rsidR="00B5306F" w:rsidRDefault="00B5306F" w:rsidP="00B5306F">
      <w:pPr>
        <w:pStyle w:val="NoSpacing"/>
        <w:ind w:left="720"/>
        <w:rPr>
          <w:rFonts w:cstheme="minorHAnsi"/>
          <w:color w:val="000000"/>
          <w:sz w:val="23"/>
          <w:szCs w:val="23"/>
          <w:u w:val="single"/>
          <w:shd w:val="clear" w:color="auto" w:fill="FFFFFF"/>
        </w:rPr>
      </w:pPr>
      <w:r w:rsidRPr="00D834D0">
        <w:rPr>
          <w:rStyle w:val="jskeywordcolor"/>
          <w:rFonts w:cstheme="minorHAnsi"/>
          <w:color w:val="0000CD"/>
          <w:sz w:val="23"/>
          <w:szCs w:val="23"/>
          <w:highlight w:val="lightGray"/>
          <w:shd w:val="clear" w:color="auto" w:fill="FFFFFF"/>
        </w:rPr>
        <w:t>function</w:t>
      </w:r>
      <w:r w:rsidRPr="00D834D0">
        <w:rPr>
          <w:rFonts w:cstheme="minorHAnsi"/>
          <w:color w:val="000000"/>
          <w:sz w:val="23"/>
          <w:szCs w:val="23"/>
          <w:highlight w:val="lightGray"/>
          <w:shd w:val="clear" w:color="auto" w:fill="FFFFFF"/>
        </w:rPr>
        <w:t> </w:t>
      </w:r>
      <w:proofErr w:type="spellStart"/>
      <w:r w:rsidRPr="00D834D0">
        <w:rPr>
          <w:rFonts w:cstheme="minorHAnsi"/>
          <w:color w:val="000000"/>
          <w:sz w:val="23"/>
          <w:szCs w:val="23"/>
          <w:highlight w:val="lightGray"/>
          <w:shd w:val="clear" w:color="auto" w:fill="FFFFFF"/>
        </w:rPr>
        <w:t>myDisplayer</w:t>
      </w:r>
      <w:proofErr w:type="spellEnd"/>
      <w:r w:rsidRPr="00D834D0">
        <w:rPr>
          <w:rFonts w:cstheme="minorHAnsi"/>
          <w:color w:val="000000"/>
          <w:sz w:val="23"/>
          <w:szCs w:val="23"/>
          <w:highlight w:val="lightGray"/>
          <w:shd w:val="clear" w:color="auto" w:fill="FFFFFF"/>
        </w:rPr>
        <w:t>(</w:t>
      </w:r>
      <w:r w:rsidRPr="00D834D0">
        <w:rPr>
          <w:rFonts w:cstheme="minorHAnsi"/>
          <w:color w:val="000000"/>
          <w:sz w:val="23"/>
          <w:szCs w:val="23"/>
          <w:highlight w:val="green"/>
          <w:shd w:val="clear" w:color="auto" w:fill="FFFFFF"/>
        </w:rPr>
        <w:t>some</w:t>
      </w:r>
      <w:r w:rsidRPr="00D834D0">
        <w:rPr>
          <w:rFonts w:cstheme="minorHAnsi"/>
          <w:color w:val="000000"/>
          <w:sz w:val="23"/>
          <w:szCs w:val="23"/>
          <w:highlight w:val="lightGray"/>
          <w:shd w:val="clear" w:color="auto" w:fill="FFFFFF"/>
        </w:rPr>
        <w:t>) {</w:t>
      </w:r>
      <w:r w:rsidRPr="00D834D0">
        <w:rPr>
          <w:rFonts w:cstheme="minorHAnsi"/>
          <w:color w:val="000000"/>
          <w:sz w:val="23"/>
          <w:szCs w:val="23"/>
          <w:highlight w:val="lightGray"/>
        </w:rPr>
        <w:br/>
      </w:r>
      <w:r w:rsidRPr="00D834D0">
        <w:rPr>
          <w:rFonts w:cstheme="minorHAnsi"/>
          <w:color w:val="000000"/>
          <w:sz w:val="23"/>
          <w:szCs w:val="23"/>
          <w:highlight w:val="lightGray"/>
          <w:shd w:val="clear" w:color="auto" w:fill="FFFFFF"/>
        </w:rPr>
        <w:t xml:space="preserve">  </w:t>
      </w:r>
      <w:proofErr w:type="spellStart"/>
      <w:r w:rsidRPr="00D834D0">
        <w:rPr>
          <w:rFonts w:cstheme="minorHAnsi"/>
          <w:color w:val="000000"/>
          <w:sz w:val="23"/>
          <w:szCs w:val="23"/>
          <w:highlight w:val="lightGray"/>
          <w:shd w:val="clear" w:color="auto" w:fill="FFFFFF"/>
        </w:rPr>
        <w:t>document.</w:t>
      </w:r>
      <w:r w:rsidRPr="00D834D0">
        <w:rPr>
          <w:rStyle w:val="jspropertycolor"/>
          <w:rFonts w:cstheme="minorHAnsi"/>
          <w:color w:val="000000"/>
          <w:sz w:val="23"/>
          <w:szCs w:val="23"/>
          <w:highlight w:val="lightGray"/>
          <w:shd w:val="clear" w:color="auto" w:fill="FFFFFF"/>
        </w:rPr>
        <w:t>getElementById</w:t>
      </w:r>
      <w:proofErr w:type="spellEnd"/>
      <w:r w:rsidRPr="00D834D0">
        <w:rPr>
          <w:rFonts w:cstheme="minorHAnsi"/>
          <w:color w:val="000000"/>
          <w:sz w:val="23"/>
          <w:szCs w:val="23"/>
          <w:highlight w:val="lightGray"/>
          <w:shd w:val="clear" w:color="auto" w:fill="FFFFFF"/>
        </w:rPr>
        <w:t>(</w:t>
      </w:r>
      <w:r w:rsidRPr="00D834D0">
        <w:rPr>
          <w:rStyle w:val="jsstringcolor"/>
          <w:rFonts w:cstheme="minorHAnsi"/>
          <w:color w:val="A52A2A"/>
          <w:sz w:val="23"/>
          <w:szCs w:val="23"/>
          <w:highlight w:val="lightGray"/>
          <w:shd w:val="clear" w:color="auto" w:fill="FFFFFF"/>
        </w:rPr>
        <w:t>"demo"</w:t>
      </w:r>
      <w:proofErr w:type="gramStart"/>
      <w:r w:rsidRPr="00D834D0">
        <w:rPr>
          <w:rFonts w:cstheme="minorHAnsi"/>
          <w:color w:val="000000"/>
          <w:sz w:val="23"/>
          <w:szCs w:val="23"/>
          <w:highlight w:val="lightGray"/>
          <w:shd w:val="clear" w:color="auto" w:fill="FFFFFF"/>
        </w:rPr>
        <w:t>).</w:t>
      </w:r>
      <w:proofErr w:type="spellStart"/>
      <w:r w:rsidRPr="00D834D0">
        <w:rPr>
          <w:rStyle w:val="jspropertycolor"/>
          <w:rFonts w:cstheme="minorHAnsi"/>
          <w:color w:val="000000"/>
          <w:sz w:val="23"/>
          <w:szCs w:val="23"/>
          <w:highlight w:val="lightGray"/>
          <w:shd w:val="clear" w:color="auto" w:fill="FFFFFF"/>
        </w:rPr>
        <w:t>innerHTML</w:t>
      </w:r>
      <w:proofErr w:type="spellEnd"/>
      <w:proofErr w:type="gramEnd"/>
      <w:r w:rsidRPr="00D834D0">
        <w:rPr>
          <w:rFonts w:cstheme="minorHAnsi"/>
          <w:color w:val="000000"/>
          <w:sz w:val="23"/>
          <w:szCs w:val="23"/>
          <w:highlight w:val="lightGray"/>
          <w:shd w:val="clear" w:color="auto" w:fill="FFFFFF"/>
        </w:rPr>
        <w:t xml:space="preserve"> = </w:t>
      </w:r>
      <w:r w:rsidRPr="00D834D0">
        <w:rPr>
          <w:rFonts w:cstheme="minorHAnsi"/>
          <w:color w:val="000000"/>
          <w:sz w:val="23"/>
          <w:szCs w:val="23"/>
          <w:highlight w:val="green"/>
          <w:shd w:val="clear" w:color="auto" w:fill="FFFFFF"/>
        </w:rPr>
        <w:t>some</w:t>
      </w:r>
      <w:r w:rsidRPr="00D834D0">
        <w:rPr>
          <w:rFonts w:cstheme="minorHAnsi"/>
          <w:color w:val="000000"/>
          <w:sz w:val="23"/>
          <w:szCs w:val="23"/>
          <w:highlight w:val="lightGray"/>
          <w:shd w:val="clear" w:color="auto" w:fill="FFFFFF"/>
        </w:rPr>
        <w:t>;</w:t>
      </w:r>
      <w:r w:rsidRPr="00D834D0">
        <w:rPr>
          <w:rFonts w:cstheme="minorHAnsi"/>
          <w:color w:val="000000"/>
          <w:sz w:val="23"/>
          <w:szCs w:val="23"/>
          <w:highlight w:val="lightGray"/>
        </w:rPr>
        <w:br/>
      </w:r>
      <w:r w:rsidRPr="00D834D0">
        <w:rPr>
          <w:rFonts w:cstheme="minorHAnsi"/>
          <w:color w:val="000000"/>
          <w:sz w:val="23"/>
          <w:szCs w:val="23"/>
          <w:highlight w:val="lightGray"/>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i/>
          <w:iCs/>
          <w:color w:val="0000CD"/>
          <w:sz w:val="23"/>
          <w:szCs w:val="23"/>
          <w:shd w:val="clear" w:color="auto" w:fill="FFFFFF"/>
        </w:rPr>
        <w:t>function</w:t>
      </w:r>
      <w:r w:rsidRPr="00D834D0">
        <w:rPr>
          <w:rFonts w:cstheme="minorHAnsi"/>
          <w:i/>
          <w:iCs/>
          <w:color w:val="000000"/>
          <w:sz w:val="23"/>
          <w:szCs w:val="23"/>
          <w:shd w:val="clear" w:color="auto" w:fill="FFFFFF"/>
        </w:rPr>
        <w:t> </w:t>
      </w:r>
      <w:proofErr w:type="spellStart"/>
      <w:r w:rsidRPr="00D834D0">
        <w:rPr>
          <w:rFonts w:cstheme="minorHAnsi"/>
          <w:i/>
          <w:iCs/>
          <w:color w:val="000000"/>
          <w:sz w:val="23"/>
          <w:szCs w:val="23"/>
          <w:shd w:val="clear" w:color="auto" w:fill="FFFFFF"/>
        </w:rPr>
        <w:t>myCalculator</w:t>
      </w:r>
      <w:proofErr w:type="spellEnd"/>
      <w:r w:rsidRPr="00D834D0">
        <w:rPr>
          <w:rFonts w:cstheme="minorHAnsi"/>
          <w:i/>
          <w:iCs/>
          <w:color w:val="000000"/>
          <w:sz w:val="23"/>
          <w:szCs w:val="23"/>
          <w:shd w:val="clear" w:color="auto" w:fill="FFFFFF"/>
        </w:rPr>
        <w:t>(num1, num2) {</w:t>
      </w:r>
      <w:r w:rsidRPr="00D834D0">
        <w:rPr>
          <w:rFonts w:cstheme="minorHAnsi"/>
          <w:i/>
          <w:iCs/>
          <w:color w:val="000000"/>
          <w:sz w:val="23"/>
          <w:szCs w:val="23"/>
        </w:rPr>
        <w:br/>
      </w:r>
      <w:r w:rsidRPr="00D834D0">
        <w:rPr>
          <w:rFonts w:cstheme="minorHAnsi"/>
          <w:i/>
          <w:iCs/>
          <w:color w:val="000000"/>
          <w:sz w:val="23"/>
          <w:szCs w:val="23"/>
          <w:shd w:val="clear" w:color="auto" w:fill="FFFFFF"/>
        </w:rPr>
        <w:t>  </w:t>
      </w:r>
      <w:r w:rsidRPr="00D834D0">
        <w:rPr>
          <w:rStyle w:val="jskeywordcolor"/>
          <w:rFonts w:cstheme="minorHAnsi"/>
          <w:i/>
          <w:iCs/>
          <w:color w:val="0000CD"/>
          <w:sz w:val="23"/>
          <w:szCs w:val="23"/>
          <w:shd w:val="clear" w:color="auto" w:fill="FFFFFF"/>
        </w:rPr>
        <w:t>let</w:t>
      </w:r>
      <w:r w:rsidRPr="00D834D0">
        <w:rPr>
          <w:rFonts w:cstheme="minorHAnsi"/>
          <w:i/>
          <w:iCs/>
          <w:color w:val="000000"/>
          <w:sz w:val="23"/>
          <w:szCs w:val="23"/>
          <w:shd w:val="clear" w:color="auto" w:fill="FFFFFF"/>
        </w:rPr>
        <w:t> sum = num1 + num2;</w:t>
      </w:r>
      <w:r w:rsidRPr="00D834D0">
        <w:rPr>
          <w:rFonts w:cstheme="minorHAnsi"/>
          <w:i/>
          <w:iCs/>
          <w:color w:val="000000"/>
          <w:sz w:val="23"/>
          <w:szCs w:val="23"/>
        </w:rPr>
        <w:br/>
      </w:r>
      <w:r w:rsidRPr="00D834D0">
        <w:rPr>
          <w:rFonts w:cstheme="minorHAnsi"/>
          <w:i/>
          <w:iCs/>
          <w:color w:val="000000"/>
          <w:sz w:val="23"/>
          <w:szCs w:val="23"/>
          <w:shd w:val="clear" w:color="auto" w:fill="FFFFFF"/>
        </w:rPr>
        <w:t>  </w:t>
      </w:r>
      <w:r w:rsidRPr="00D834D0">
        <w:rPr>
          <w:rStyle w:val="jskeywordcolor"/>
          <w:rFonts w:cstheme="minorHAnsi"/>
          <w:i/>
          <w:iCs/>
          <w:color w:val="0000CD"/>
          <w:sz w:val="23"/>
          <w:szCs w:val="23"/>
          <w:shd w:val="clear" w:color="auto" w:fill="FFFFFF"/>
        </w:rPr>
        <w:t>return</w:t>
      </w:r>
      <w:r w:rsidRPr="00D834D0">
        <w:rPr>
          <w:rFonts w:cstheme="minorHAnsi"/>
          <w:i/>
          <w:iCs/>
          <w:color w:val="000000"/>
          <w:sz w:val="23"/>
          <w:szCs w:val="23"/>
          <w:shd w:val="clear" w:color="auto" w:fill="FFFFFF"/>
        </w:rPr>
        <w:t> sum;</w:t>
      </w:r>
      <w:r w:rsidRPr="00D834D0">
        <w:rPr>
          <w:rFonts w:cstheme="minorHAnsi"/>
          <w:i/>
          <w:iCs/>
          <w:color w:val="000000"/>
          <w:sz w:val="23"/>
          <w:szCs w:val="23"/>
        </w:rPr>
        <w:br/>
      </w:r>
      <w:r w:rsidRPr="00D834D0">
        <w:rPr>
          <w:rFonts w:cstheme="minorHAnsi"/>
          <w:i/>
          <w:iCs/>
          <w:color w:val="000000"/>
          <w:sz w:val="23"/>
          <w:szCs w:val="23"/>
          <w:shd w:val="clear" w:color="auto" w:fill="FFFFFF"/>
        </w:rPr>
        <w:t>}</w:t>
      </w:r>
      <w:r w:rsidRPr="00D834D0">
        <w:rPr>
          <w:rFonts w:cstheme="minorHAnsi"/>
          <w:color w:val="000000"/>
          <w:sz w:val="23"/>
          <w:szCs w:val="23"/>
        </w:rPr>
        <w:br/>
      </w:r>
      <w:r w:rsidRPr="00D834D0">
        <w:rPr>
          <w:rFonts w:cstheme="minorHAnsi"/>
          <w:color w:val="000000"/>
          <w:sz w:val="23"/>
          <w:szCs w:val="23"/>
        </w:rPr>
        <w:br/>
      </w:r>
      <w:r w:rsidRPr="00D834D0">
        <w:rPr>
          <w:rStyle w:val="jskeywordcolor"/>
          <w:rFonts w:cstheme="minorHAnsi"/>
          <w:b/>
          <w:bCs/>
          <w:color w:val="0000CD"/>
          <w:sz w:val="23"/>
          <w:szCs w:val="23"/>
          <w:shd w:val="clear" w:color="auto" w:fill="FFFFFF"/>
        </w:rPr>
        <w:t>let</w:t>
      </w:r>
      <w:r w:rsidRPr="00D834D0">
        <w:rPr>
          <w:rFonts w:cstheme="minorHAnsi"/>
          <w:b/>
          <w:bCs/>
          <w:color w:val="000000"/>
          <w:sz w:val="23"/>
          <w:szCs w:val="23"/>
          <w:shd w:val="clear" w:color="auto" w:fill="FFFFFF"/>
        </w:rPr>
        <w:t> </w:t>
      </w:r>
      <w:r w:rsidRPr="00D834D0">
        <w:rPr>
          <w:rFonts w:cstheme="minorHAnsi"/>
          <w:b/>
          <w:bCs/>
          <w:color w:val="000000"/>
          <w:sz w:val="23"/>
          <w:szCs w:val="23"/>
          <w:highlight w:val="green"/>
          <w:shd w:val="clear" w:color="auto" w:fill="FFFFFF"/>
        </w:rPr>
        <w:t>result</w:t>
      </w:r>
      <w:r w:rsidRPr="00D834D0">
        <w:rPr>
          <w:rFonts w:cstheme="minorHAnsi"/>
          <w:b/>
          <w:bCs/>
          <w:color w:val="000000"/>
          <w:sz w:val="23"/>
          <w:szCs w:val="23"/>
          <w:shd w:val="clear" w:color="auto" w:fill="FFFFFF"/>
        </w:rPr>
        <w:t xml:space="preserve"> = </w:t>
      </w:r>
      <w:proofErr w:type="spellStart"/>
      <w:r w:rsidRPr="00D834D0">
        <w:rPr>
          <w:rFonts w:cstheme="minorHAnsi"/>
          <w:b/>
          <w:bCs/>
          <w:color w:val="000000"/>
          <w:sz w:val="23"/>
          <w:szCs w:val="23"/>
          <w:shd w:val="clear" w:color="auto" w:fill="FFFFFF"/>
        </w:rPr>
        <w:t>myCalculator</w:t>
      </w:r>
      <w:proofErr w:type="spellEnd"/>
      <w:r w:rsidRPr="00D834D0">
        <w:rPr>
          <w:rFonts w:cstheme="minorHAnsi"/>
          <w:b/>
          <w:bCs/>
          <w:color w:val="000000"/>
          <w:sz w:val="23"/>
          <w:szCs w:val="23"/>
          <w:shd w:val="clear" w:color="auto" w:fill="FFFFFF"/>
        </w:rPr>
        <w:t>(</w:t>
      </w:r>
      <w:r w:rsidRPr="00D834D0">
        <w:rPr>
          <w:rStyle w:val="jsnumbercolor"/>
          <w:rFonts w:cstheme="minorHAnsi"/>
          <w:b/>
          <w:bCs/>
          <w:color w:val="FF0000"/>
          <w:sz w:val="23"/>
          <w:szCs w:val="23"/>
          <w:shd w:val="clear" w:color="auto" w:fill="FFFFFF"/>
        </w:rPr>
        <w:t>5</w:t>
      </w:r>
      <w:r w:rsidRPr="00D834D0">
        <w:rPr>
          <w:rFonts w:cstheme="minorHAnsi"/>
          <w:b/>
          <w:bCs/>
          <w:color w:val="000000"/>
          <w:sz w:val="23"/>
          <w:szCs w:val="23"/>
          <w:shd w:val="clear" w:color="auto" w:fill="FFFFFF"/>
        </w:rPr>
        <w:t>, </w:t>
      </w:r>
      <w:r w:rsidRPr="00D834D0">
        <w:rPr>
          <w:rStyle w:val="jsnumbercolor"/>
          <w:rFonts w:cstheme="minorHAnsi"/>
          <w:b/>
          <w:bCs/>
          <w:color w:val="FF0000"/>
          <w:sz w:val="23"/>
          <w:szCs w:val="23"/>
          <w:shd w:val="clear" w:color="auto" w:fill="FFFFFF"/>
        </w:rPr>
        <w:t>5</w:t>
      </w:r>
      <w:r w:rsidRPr="00D834D0">
        <w:rPr>
          <w:rFonts w:cstheme="minorHAnsi"/>
          <w:b/>
          <w:bCs/>
          <w:color w:val="000000"/>
          <w:sz w:val="23"/>
          <w:szCs w:val="23"/>
          <w:shd w:val="clear" w:color="auto" w:fill="FFFFFF"/>
        </w:rPr>
        <w:t>);</w:t>
      </w:r>
      <w:r w:rsidRPr="00D834D0">
        <w:rPr>
          <w:rFonts w:cstheme="minorHAnsi"/>
          <w:color w:val="000000"/>
          <w:sz w:val="23"/>
          <w:szCs w:val="23"/>
        </w:rPr>
        <w:br/>
      </w:r>
      <w:proofErr w:type="spellStart"/>
      <w:r w:rsidRPr="00D834D0">
        <w:rPr>
          <w:rFonts w:cstheme="minorHAnsi"/>
          <w:color w:val="000000"/>
          <w:sz w:val="23"/>
          <w:szCs w:val="23"/>
          <w:u w:val="single"/>
          <w:shd w:val="clear" w:color="auto" w:fill="FFFFFF"/>
        </w:rPr>
        <w:t>myDisplayer</w:t>
      </w:r>
      <w:proofErr w:type="spellEnd"/>
      <w:r w:rsidRPr="00D834D0">
        <w:rPr>
          <w:rFonts w:cstheme="minorHAnsi"/>
          <w:color w:val="000000"/>
          <w:sz w:val="23"/>
          <w:szCs w:val="23"/>
          <w:u w:val="single"/>
          <w:shd w:val="clear" w:color="auto" w:fill="FFFFFF"/>
        </w:rPr>
        <w:t>(</w:t>
      </w:r>
      <w:r w:rsidRPr="00D834D0">
        <w:rPr>
          <w:rFonts w:cstheme="minorHAnsi"/>
          <w:color w:val="000000"/>
          <w:sz w:val="23"/>
          <w:szCs w:val="23"/>
          <w:highlight w:val="green"/>
          <w:u w:val="single"/>
          <w:shd w:val="clear" w:color="auto" w:fill="FFFFFF"/>
        </w:rPr>
        <w:t>result</w:t>
      </w:r>
      <w:r w:rsidRPr="00D834D0">
        <w:rPr>
          <w:rFonts w:cstheme="minorHAnsi"/>
          <w:color w:val="000000"/>
          <w:sz w:val="23"/>
          <w:szCs w:val="23"/>
          <w:u w:val="single"/>
          <w:shd w:val="clear" w:color="auto" w:fill="FFFFFF"/>
        </w:rPr>
        <w:t>);</w:t>
      </w:r>
    </w:p>
    <w:p w14:paraId="38B319D6" w14:textId="49F304ED" w:rsidR="00B5306F" w:rsidRDefault="00B5306F" w:rsidP="00B5306F">
      <w:pPr>
        <w:pStyle w:val="NoSpacing"/>
        <w:ind w:left="720"/>
        <w:rPr>
          <w:rFonts w:cstheme="minorHAnsi"/>
        </w:rPr>
      </w:pPr>
    </w:p>
    <w:p w14:paraId="0B10DE4E" w14:textId="77777777" w:rsidR="00B5306F" w:rsidRPr="00D834D0" w:rsidRDefault="00B5306F" w:rsidP="00B5306F">
      <w:pPr>
        <w:pStyle w:val="NoSpacing"/>
        <w:ind w:left="720"/>
        <w:rPr>
          <w:rFonts w:cstheme="minorHAnsi"/>
        </w:rPr>
      </w:pPr>
    </w:p>
    <w:p w14:paraId="793BF26A" w14:textId="0437CE1E" w:rsidR="00B5306F" w:rsidRPr="00D834D0" w:rsidRDefault="00B5306F" w:rsidP="00B5306F">
      <w:pPr>
        <w:pStyle w:val="NoSpacing"/>
        <w:ind w:left="720"/>
      </w:pPr>
      <w:r>
        <w:rPr>
          <w:noProof/>
        </w:rPr>
        <w:drawing>
          <wp:inline distT="0" distB="0" distL="0" distR="0" wp14:anchorId="6BEAF497" wp14:editId="56F78059">
            <wp:extent cx="2718079" cy="990112"/>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25973" cy="992987"/>
                    </a:xfrm>
                    <a:prstGeom prst="rect">
                      <a:avLst/>
                    </a:prstGeom>
                  </pic:spPr>
                </pic:pic>
              </a:graphicData>
            </a:graphic>
          </wp:inline>
        </w:drawing>
      </w:r>
    </w:p>
    <w:p w14:paraId="0BCFB82F" w14:textId="52B6EF76" w:rsidR="00B5306F" w:rsidRDefault="00B5306F" w:rsidP="00B5306F">
      <w:pPr>
        <w:pStyle w:val="NoSpacing"/>
        <w:rPr>
          <w:rFonts w:cstheme="minorHAnsi"/>
        </w:rPr>
      </w:pPr>
    </w:p>
    <w:p w14:paraId="4F0D6333" w14:textId="77777777" w:rsidR="00B5306F" w:rsidRPr="00B5306F" w:rsidRDefault="00B5306F" w:rsidP="00B5306F">
      <w:pPr>
        <w:pStyle w:val="NoSpacing"/>
        <w:rPr>
          <w:rFonts w:cstheme="minorHAnsi"/>
        </w:rPr>
      </w:pPr>
    </w:p>
    <w:p w14:paraId="3AD9974D" w14:textId="340263E8" w:rsidR="00B5306F" w:rsidRPr="00B5306F" w:rsidRDefault="00B5306F" w:rsidP="00B5306F">
      <w:pPr>
        <w:pStyle w:val="NoSpacing"/>
        <w:ind w:left="720"/>
        <w:rPr>
          <w:rFonts w:cstheme="minorHAnsi"/>
          <w:b/>
          <w:bCs/>
        </w:rPr>
      </w:pPr>
      <w:r w:rsidRPr="00B5306F">
        <w:rPr>
          <w:rFonts w:cstheme="minorHAnsi"/>
          <w:color w:val="000000"/>
          <w:shd w:val="clear" w:color="auto" w:fill="FFFFFF"/>
        </w:rPr>
        <w:t>Or, you could call a calculator function (</w:t>
      </w:r>
      <w:proofErr w:type="spellStart"/>
      <w:r w:rsidRPr="00B5306F">
        <w:rPr>
          <w:rStyle w:val="HTMLCode"/>
          <w:rFonts w:asciiTheme="minorHAnsi" w:eastAsiaTheme="majorEastAsia" w:hAnsiTheme="minorHAnsi" w:cstheme="minorHAnsi"/>
          <w:color w:val="DC143C"/>
          <w:sz w:val="22"/>
          <w:szCs w:val="22"/>
        </w:rPr>
        <w:t>myCalculator</w:t>
      </w:r>
      <w:proofErr w:type="spellEnd"/>
      <w:r w:rsidRPr="00B5306F">
        <w:rPr>
          <w:rFonts w:cstheme="minorHAnsi"/>
          <w:color w:val="000000"/>
          <w:shd w:val="clear" w:color="auto" w:fill="FFFFFF"/>
        </w:rPr>
        <w:t>), and let the calculator function call the display function (</w:t>
      </w:r>
      <w:proofErr w:type="spellStart"/>
      <w:r w:rsidRPr="00B5306F">
        <w:rPr>
          <w:rStyle w:val="HTMLCode"/>
          <w:rFonts w:asciiTheme="minorHAnsi" w:eastAsiaTheme="majorEastAsia" w:hAnsiTheme="minorHAnsi" w:cstheme="minorHAnsi"/>
          <w:color w:val="DC143C"/>
          <w:sz w:val="22"/>
          <w:szCs w:val="22"/>
        </w:rPr>
        <w:t>myDisplayer</w:t>
      </w:r>
      <w:proofErr w:type="spellEnd"/>
      <w:r w:rsidRPr="00B5306F">
        <w:rPr>
          <w:rFonts w:cstheme="minorHAnsi"/>
          <w:color w:val="000000"/>
          <w:shd w:val="clear" w:color="auto" w:fill="FFFFFF"/>
        </w:rPr>
        <w:t>)</w:t>
      </w:r>
      <w:proofErr w:type="gramStart"/>
      <w:r w:rsidRPr="00B5306F">
        <w:rPr>
          <w:rFonts w:cstheme="minorHAnsi"/>
          <w:color w:val="000000"/>
          <w:shd w:val="clear" w:color="auto" w:fill="FFFFFF"/>
        </w:rPr>
        <w:t>:</w:t>
      </w:r>
      <w:r>
        <w:rPr>
          <w:rFonts w:cstheme="minorHAnsi"/>
          <w:color w:val="000000"/>
          <w:shd w:val="clear" w:color="auto" w:fill="FFFFFF"/>
        </w:rPr>
        <w:t xml:space="preserve">  (</w:t>
      </w:r>
      <w:proofErr w:type="gramEnd"/>
      <w:r>
        <w:rPr>
          <w:rFonts w:cstheme="minorHAnsi"/>
          <w:color w:val="000000"/>
          <w:shd w:val="clear" w:color="auto" w:fill="FFFFFF"/>
        </w:rPr>
        <w:t xml:space="preserve">((Note that the </w:t>
      </w:r>
      <w:r w:rsidRPr="00B5306F">
        <w:rPr>
          <w:rFonts w:cstheme="minorHAnsi"/>
          <w:color w:val="000000"/>
          <w:highlight w:val="green"/>
          <w:shd w:val="clear" w:color="auto" w:fill="FFFFFF"/>
        </w:rPr>
        <w:t>second</w:t>
      </w:r>
      <w:r>
        <w:rPr>
          <w:rFonts w:cstheme="minorHAnsi"/>
          <w:color w:val="000000"/>
          <w:shd w:val="clear" w:color="auto" w:fill="FFFFFF"/>
        </w:rPr>
        <w:t xml:space="preserve"> function call is in the calculator function)))</w:t>
      </w:r>
    </w:p>
    <w:p w14:paraId="488E2F9A" w14:textId="77777777" w:rsidR="00B5306F" w:rsidRDefault="00B5306F" w:rsidP="00B5306F">
      <w:pPr>
        <w:pStyle w:val="NoSpacing"/>
      </w:pPr>
      <w:r w:rsidRPr="00D834D0">
        <w:tab/>
      </w:r>
    </w:p>
    <w:p w14:paraId="11C4FD7E" w14:textId="109BC454" w:rsidR="00B5306F" w:rsidRDefault="00B5306F" w:rsidP="00B5306F">
      <w:pPr>
        <w:pStyle w:val="NoSpacing"/>
        <w:rPr>
          <w:b/>
          <w:bCs/>
        </w:rPr>
      </w:pPr>
      <w:r>
        <w:tab/>
      </w:r>
      <w:r>
        <w:rPr>
          <w:b/>
          <w:bCs/>
        </w:rPr>
        <w:t>Example:</w:t>
      </w:r>
    </w:p>
    <w:p w14:paraId="42C773A7" w14:textId="1107EA65" w:rsidR="00B5306F" w:rsidRDefault="00B5306F" w:rsidP="00B5306F">
      <w:pPr>
        <w:pStyle w:val="NoSpacing"/>
      </w:pPr>
      <w:r>
        <w:tab/>
      </w:r>
    </w:p>
    <w:p w14:paraId="18307E9B" w14:textId="77003AE8" w:rsidR="00B5306F" w:rsidRPr="00B5306F" w:rsidRDefault="00B5306F" w:rsidP="00B5306F">
      <w:pPr>
        <w:pStyle w:val="NoSpacing"/>
        <w:ind w:left="720"/>
        <w:rPr>
          <w:rFonts w:cstheme="minorHAnsi"/>
          <w:i/>
          <w:iCs/>
        </w:rPr>
      </w:pPr>
      <w:r w:rsidRPr="00B5306F">
        <w:rPr>
          <w:rStyle w:val="jskeywordcolor"/>
          <w:rFonts w:cstheme="minorHAnsi"/>
          <w:i/>
          <w:iCs/>
          <w:color w:val="0000CD"/>
          <w:shd w:val="clear" w:color="auto" w:fill="FFFFFF"/>
        </w:rPr>
        <w:t>function</w:t>
      </w:r>
      <w:r w:rsidRPr="00B5306F">
        <w:rPr>
          <w:rFonts w:cstheme="minorHAnsi"/>
          <w:i/>
          <w:iCs/>
          <w:color w:val="000000"/>
          <w:shd w:val="clear" w:color="auto" w:fill="FFFFFF"/>
        </w:rPr>
        <w:t> </w:t>
      </w:r>
      <w:proofErr w:type="spellStart"/>
      <w:r w:rsidRPr="00B5306F">
        <w:rPr>
          <w:rFonts w:cstheme="minorHAnsi"/>
          <w:i/>
          <w:iCs/>
          <w:color w:val="000000"/>
          <w:shd w:val="clear" w:color="auto" w:fill="FFFFFF"/>
        </w:rPr>
        <w:t>myDisplayer</w:t>
      </w:r>
      <w:proofErr w:type="spellEnd"/>
      <w:r w:rsidRPr="00B5306F">
        <w:rPr>
          <w:rFonts w:cstheme="minorHAnsi"/>
          <w:i/>
          <w:iCs/>
          <w:color w:val="000000"/>
          <w:shd w:val="clear" w:color="auto" w:fill="FFFFFF"/>
        </w:rPr>
        <w:t>(some) {</w:t>
      </w:r>
      <w:r w:rsidRPr="00B5306F">
        <w:rPr>
          <w:rFonts w:cstheme="minorHAnsi"/>
          <w:i/>
          <w:iCs/>
          <w:color w:val="000000"/>
        </w:rPr>
        <w:br/>
      </w:r>
      <w:r w:rsidRPr="00B5306F">
        <w:rPr>
          <w:rFonts w:cstheme="minorHAnsi"/>
          <w:i/>
          <w:iCs/>
          <w:color w:val="000000"/>
          <w:shd w:val="clear" w:color="auto" w:fill="FFFFFF"/>
        </w:rPr>
        <w:t xml:space="preserve">  </w:t>
      </w:r>
      <w:proofErr w:type="spellStart"/>
      <w:r w:rsidRPr="00B5306F">
        <w:rPr>
          <w:rFonts w:cstheme="minorHAnsi"/>
          <w:i/>
          <w:iCs/>
          <w:color w:val="000000"/>
          <w:shd w:val="clear" w:color="auto" w:fill="FFFFFF"/>
        </w:rPr>
        <w:t>document.</w:t>
      </w:r>
      <w:r w:rsidRPr="00B5306F">
        <w:rPr>
          <w:rStyle w:val="jspropertycolor"/>
          <w:rFonts w:cstheme="minorHAnsi"/>
          <w:i/>
          <w:iCs/>
          <w:color w:val="000000"/>
          <w:shd w:val="clear" w:color="auto" w:fill="FFFFFF"/>
        </w:rPr>
        <w:t>getElementById</w:t>
      </w:r>
      <w:proofErr w:type="spellEnd"/>
      <w:r w:rsidRPr="00B5306F">
        <w:rPr>
          <w:rFonts w:cstheme="minorHAnsi"/>
          <w:i/>
          <w:iCs/>
          <w:color w:val="000000"/>
          <w:shd w:val="clear" w:color="auto" w:fill="FFFFFF"/>
        </w:rPr>
        <w:t>(</w:t>
      </w:r>
      <w:r w:rsidRPr="00B5306F">
        <w:rPr>
          <w:rStyle w:val="jsstringcolor"/>
          <w:rFonts w:cstheme="minorHAnsi"/>
          <w:i/>
          <w:iCs/>
          <w:color w:val="A52A2A"/>
          <w:shd w:val="clear" w:color="auto" w:fill="FFFFFF"/>
        </w:rPr>
        <w:t>"demo"</w:t>
      </w:r>
      <w:proofErr w:type="gramStart"/>
      <w:r w:rsidRPr="00B5306F">
        <w:rPr>
          <w:rFonts w:cstheme="minorHAnsi"/>
          <w:i/>
          <w:iCs/>
          <w:color w:val="000000"/>
          <w:shd w:val="clear" w:color="auto" w:fill="FFFFFF"/>
        </w:rPr>
        <w:t>).</w:t>
      </w:r>
      <w:proofErr w:type="spellStart"/>
      <w:r w:rsidRPr="00B5306F">
        <w:rPr>
          <w:rStyle w:val="jspropertycolor"/>
          <w:rFonts w:cstheme="minorHAnsi"/>
          <w:i/>
          <w:iCs/>
          <w:color w:val="000000"/>
          <w:shd w:val="clear" w:color="auto" w:fill="FFFFFF"/>
        </w:rPr>
        <w:t>innerHTML</w:t>
      </w:r>
      <w:proofErr w:type="spellEnd"/>
      <w:proofErr w:type="gramEnd"/>
      <w:r w:rsidRPr="00B5306F">
        <w:rPr>
          <w:rFonts w:cstheme="minorHAnsi"/>
          <w:i/>
          <w:iCs/>
          <w:color w:val="000000"/>
          <w:shd w:val="clear" w:color="auto" w:fill="FFFFFF"/>
        </w:rPr>
        <w:t> = some;</w:t>
      </w:r>
      <w:r w:rsidRPr="00B5306F">
        <w:rPr>
          <w:rFonts w:cstheme="minorHAnsi"/>
          <w:i/>
          <w:iCs/>
          <w:color w:val="000000"/>
        </w:rPr>
        <w:br/>
      </w:r>
      <w:r w:rsidRPr="00B5306F">
        <w:rPr>
          <w:rFonts w:cstheme="minorHAnsi"/>
          <w:i/>
          <w:iCs/>
          <w:color w:val="000000"/>
          <w:shd w:val="clear" w:color="auto" w:fill="FFFFFF"/>
        </w:rPr>
        <w:t>}</w:t>
      </w:r>
      <w:r w:rsidRPr="00B5306F">
        <w:rPr>
          <w:rFonts w:cstheme="minorHAnsi"/>
          <w:i/>
          <w:iCs/>
          <w:color w:val="000000"/>
        </w:rPr>
        <w:br/>
      </w:r>
      <w:r w:rsidRPr="00B5306F">
        <w:rPr>
          <w:rFonts w:cstheme="minorHAnsi"/>
          <w:i/>
          <w:iCs/>
          <w:color w:val="000000"/>
        </w:rPr>
        <w:br/>
      </w:r>
      <w:r w:rsidRPr="00B5306F">
        <w:rPr>
          <w:rStyle w:val="jskeywordcolor"/>
          <w:rFonts w:cstheme="minorHAnsi"/>
          <w:i/>
          <w:iCs/>
          <w:color w:val="0000CD"/>
          <w:shd w:val="clear" w:color="auto" w:fill="FFFFFF"/>
        </w:rPr>
        <w:t>function</w:t>
      </w:r>
      <w:r w:rsidRPr="00B5306F">
        <w:rPr>
          <w:rFonts w:cstheme="minorHAnsi"/>
          <w:i/>
          <w:iCs/>
          <w:color w:val="000000"/>
          <w:shd w:val="clear" w:color="auto" w:fill="FFFFFF"/>
        </w:rPr>
        <w:t> </w:t>
      </w:r>
      <w:proofErr w:type="spellStart"/>
      <w:r w:rsidRPr="00B5306F">
        <w:rPr>
          <w:rFonts w:cstheme="minorHAnsi"/>
          <w:i/>
          <w:iCs/>
          <w:color w:val="000000"/>
          <w:shd w:val="clear" w:color="auto" w:fill="FFFFFF"/>
        </w:rPr>
        <w:t>myCalculator</w:t>
      </w:r>
      <w:proofErr w:type="spellEnd"/>
      <w:r w:rsidRPr="00B5306F">
        <w:rPr>
          <w:rFonts w:cstheme="minorHAnsi"/>
          <w:i/>
          <w:iCs/>
          <w:color w:val="000000"/>
          <w:shd w:val="clear" w:color="auto" w:fill="FFFFFF"/>
        </w:rPr>
        <w:t>(num1, num2) {</w:t>
      </w:r>
      <w:r w:rsidRPr="00B5306F">
        <w:rPr>
          <w:rFonts w:cstheme="minorHAnsi"/>
          <w:i/>
          <w:iCs/>
          <w:color w:val="000000"/>
        </w:rPr>
        <w:br/>
      </w:r>
      <w:r w:rsidRPr="00B5306F">
        <w:rPr>
          <w:rFonts w:cstheme="minorHAnsi"/>
          <w:i/>
          <w:iCs/>
          <w:color w:val="000000"/>
          <w:shd w:val="clear" w:color="auto" w:fill="FFFFFF"/>
        </w:rPr>
        <w:t>  </w:t>
      </w:r>
      <w:r w:rsidRPr="00B5306F">
        <w:rPr>
          <w:rStyle w:val="jskeywordcolor"/>
          <w:rFonts w:cstheme="minorHAnsi"/>
          <w:i/>
          <w:iCs/>
          <w:color w:val="0000CD"/>
          <w:shd w:val="clear" w:color="auto" w:fill="FFFFFF"/>
        </w:rPr>
        <w:t>let</w:t>
      </w:r>
      <w:r w:rsidRPr="00B5306F">
        <w:rPr>
          <w:rFonts w:cstheme="minorHAnsi"/>
          <w:i/>
          <w:iCs/>
          <w:color w:val="000000"/>
          <w:shd w:val="clear" w:color="auto" w:fill="FFFFFF"/>
        </w:rPr>
        <w:t> sum = num1 + num2;</w:t>
      </w:r>
      <w:r w:rsidRPr="00B5306F">
        <w:rPr>
          <w:rFonts w:cstheme="minorHAnsi"/>
          <w:i/>
          <w:iCs/>
          <w:color w:val="000000"/>
        </w:rPr>
        <w:br/>
      </w:r>
      <w:r w:rsidRPr="00B5306F">
        <w:rPr>
          <w:rFonts w:cstheme="minorHAnsi"/>
          <w:i/>
          <w:iCs/>
          <w:color w:val="000000"/>
          <w:shd w:val="clear" w:color="auto" w:fill="FFFFFF"/>
        </w:rPr>
        <w:t>  </w:t>
      </w:r>
      <w:proofErr w:type="spellStart"/>
      <w:r w:rsidRPr="00B5306F">
        <w:rPr>
          <w:rFonts w:cstheme="minorHAnsi"/>
          <w:i/>
          <w:iCs/>
          <w:color w:val="000000"/>
          <w:highlight w:val="green"/>
          <w:shd w:val="clear" w:color="auto" w:fill="FFFFFF"/>
        </w:rPr>
        <w:t>myDisplayer</w:t>
      </w:r>
      <w:proofErr w:type="spellEnd"/>
      <w:r w:rsidRPr="00B5306F">
        <w:rPr>
          <w:rFonts w:cstheme="minorHAnsi"/>
          <w:i/>
          <w:iCs/>
          <w:color w:val="000000"/>
          <w:highlight w:val="green"/>
          <w:shd w:val="clear" w:color="auto" w:fill="FFFFFF"/>
        </w:rPr>
        <w:t>(sum)</w:t>
      </w:r>
      <w:r w:rsidRPr="00B5306F">
        <w:rPr>
          <w:rFonts w:cstheme="minorHAnsi"/>
          <w:i/>
          <w:iCs/>
          <w:color w:val="000000"/>
          <w:shd w:val="clear" w:color="auto" w:fill="FFFFFF"/>
        </w:rPr>
        <w:t>;</w:t>
      </w:r>
      <w:r w:rsidRPr="00B5306F">
        <w:rPr>
          <w:rFonts w:cstheme="minorHAnsi"/>
          <w:i/>
          <w:iCs/>
          <w:color w:val="000000"/>
        </w:rPr>
        <w:br/>
      </w:r>
      <w:r w:rsidRPr="00B5306F">
        <w:rPr>
          <w:rFonts w:cstheme="minorHAnsi"/>
          <w:i/>
          <w:iCs/>
          <w:color w:val="000000"/>
          <w:shd w:val="clear" w:color="auto" w:fill="FFFFFF"/>
        </w:rPr>
        <w:t>}</w:t>
      </w:r>
      <w:r w:rsidRPr="00B5306F">
        <w:rPr>
          <w:rFonts w:cstheme="minorHAnsi"/>
          <w:i/>
          <w:iCs/>
          <w:color w:val="000000"/>
        </w:rPr>
        <w:br/>
      </w:r>
      <w:r w:rsidRPr="00B5306F">
        <w:rPr>
          <w:rFonts w:cstheme="minorHAnsi"/>
          <w:i/>
          <w:iCs/>
          <w:color w:val="000000"/>
        </w:rPr>
        <w:br/>
      </w:r>
      <w:proofErr w:type="spellStart"/>
      <w:r w:rsidRPr="00B5306F">
        <w:rPr>
          <w:rFonts w:cstheme="minorHAnsi"/>
          <w:i/>
          <w:iCs/>
          <w:color w:val="000000"/>
          <w:shd w:val="clear" w:color="auto" w:fill="FFFFFF"/>
        </w:rPr>
        <w:t>myCalculator</w:t>
      </w:r>
      <w:proofErr w:type="spellEnd"/>
      <w:r w:rsidRPr="00B5306F">
        <w:rPr>
          <w:rFonts w:cstheme="minorHAnsi"/>
          <w:i/>
          <w:iCs/>
          <w:color w:val="000000"/>
          <w:shd w:val="clear" w:color="auto" w:fill="FFFFFF"/>
        </w:rPr>
        <w:t>(</w:t>
      </w:r>
      <w:r w:rsidRPr="00B5306F">
        <w:rPr>
          <w:rStyle w:val="jsnumbercolor"/>
          <w:rFonts w:cstheme="minorHAnsi"/>
          <w:i/>
          <w:iCs/>
          <w:color w:val="FF0000"/>
          <w:shd w:val="clear" w:color="auto" w:fill="FFFFFF"/>
        </w:rPr>
        <w:t>5</w:t>
      </w:r>
      <w:r w:rsidRPr="00B5306F">
        <w:rPr>
          <w:rFonts w:cstheme="minorHAnsi"/>
          <w:i/>
          <w:iCs/>
          <w:color w:val="000000"/>
          <w:shd w:val="clear" w:color="auto" w:fill="FFFFFF"/>
        </w:rPr>
        <w:t>, </w:t>
      </w:r>
      <w:r w:rsidRPr="00B5306F">
        <w:rPr>
          <w:rStyle w:val="jsnumbercolor"/>
          <w:rFonts w:cstheme="minorHAnsi"/>
          <w:i/>
          <w:iCs/>
          <w:color w:val="FF0000"/>
          <w:shd w:val="clear" w:color="auto" w:fill="FFFFFF"/>
        </w:rPr>
        <w:t>5</w:t>
      </w:r>
      <w:r w:rsidRPr="00B5306F">
        <w:rPr>
          <w:rFonts w:cstheme="minorHAnsi"/>
          <w:i/>
          <w:iCs/>
          <w:color w:val="000000"/>
          <w:shd w:val="clear" w:color="auto" w:fill="FFFFFF"/>
        </w:rPr>
        <w:t>);</w:t>
      </w:r>
    </w:p>
    <w:p w14:paraId="01CE8330" w14:textId="6A8B88B9" w:rsidR="00B5306F" w:rsidRDefault="00B5306F" w:rsidP="00B5306F">
      <w:pPr>
        <w:pStyle w:val="NoSpacing"/>
        <w:ind w:left="720"/>
        <w:rPr>
          <w:rFonts w:cstheme="minorHAnsi"/>
        </w:rPr>
      </w:pPr>
    </w:p>
    <w:p w14:paraId="06091B92" w14:textId="77777777" w:rsidR="00B5306F" w:rsidRDefault="00B5306F" w:rsidP="00B5306F">
      <w:pPr>
        <w:pStyle w:val="NoSpacing"/>
        <w:ind w:left="720"/>
        <w:rPr>
          <w:rFonts w:cstheme="minorHAnsi"/>
        </w:rPr>
      </w:pPr>
    </w:p>
    <w:p w14:paraId="1775CD90" w14:textId="5ABF8E9A" w:rsidR="00B5306F" w:rsidRPr="00B5306F" w:rsidRDefault="00B5306F" w:rsidP="00B5306F">
      <w:pPr>
        <w:pStyle w:val="NoSpacing"/>
        <w:ind w:left="720"/>
        <w:rPr>
          <w:rFonts w:cstheme="minorHAnsi"/>
        </w:rPr>
      </w:pPr>
      <w:r>
        <w:rPr>
          <w:noProof/>
        </w:rPr>
        <w:drawing>
          <wp:inline distT="0" distB="0" distL="0" distR="0" wp14:anchorId="54351A7B" wp14:editId="62B5CD45">
            <wp:extent cx="2316145" cy="8437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329463" cy="848551"/>
                    </a:xfrm>
                    <a:prstGeom prst="rect">
                      <a:avLst/>
                    </a:prstGeom>
                  </pic:spPr>
                </pic:pic>
              </a:graphicData>
            </a:graphic>
          </wp:inline>
        </w:drawing>
      </w:r>
    </w:p>
    <w:p w14:paraId="1D5BCB35" w14:textId="77777777" w:rsidR="00B5306F" w:rsidRPr="00B5306F" w:rsidRDefault="00B5306F" w:rsidP="00B5306F">
      <w:pPr>
        <w:pStyle w:val="NoSpacing"/>
      </w:pPr>
    </w:p>
    <w:p w14:paraId="658F6514" w14:textId="77777777" w:rsidR="00B5306F" w:rsidRPr="00B5306F" w:rsidRDefault="00B5306F" w:rsidP="00B5306F">
      <w:pPr>
        <w:pStyle w:val="NoSpacing"/>
      </w:pPr>
    </w:p>
    <w:p w14:paraId="68CC8F98" w14:textId="20A0C6A0" w:rsidR="00B5306F" w:rsidRPr="00B5306F" w:rsidRDefault="00B5306F" w:rsidP="00B5306F">
      <w:pPr>
        <w:pStyle w:val="NoSpacing"/>
        <w:ind w:left="720"/>
      </w:pPr>
      <w:r w:rsidRPr="00B5306F">
        <w:t xml:space="preserve">The problem with the first example above, is that you </w:t>
      </w:r>
      <w:proofErr w:type="gramStart"/>
      <w:r w:rsidRPr="00B5306F">
        <w:t>have to</w:t>
      </w:r>
      <w:proofErr w:type="gramEnd"/>
      <w:r w:rsidRPr="00B5306F">
        <w:t xml:space="preserve"> call two functions to display the result.</w:t>
      </w:r>
    </w:p>
    <w:p w14:paraId="14348733" w14:textId="77777777" w:rsidR="00B5306F" w:rsidRDefault="00B5306F" w:rsidP="00B5306F">
      <w:pPr>
        <w:pStyle w:val="NoSpacing"/>
      </w:pPr>
    </w:p>
    <w:p w14:paraId="0AADB734" w14:textId="5C17B2D5" w:rsidR="00B5306F" w:rsidRPr="00B5306F" w:rsidRDefault="00B5306F" w:rsidP="00B5306F">
      <w:pPr>
        <w:pStyle w:val="NoSpacing"/>
        <w:ind w:left="720"/>
      </w:pPr>
      <w:r w:rsidRPr="00B5306F">
        <w:rPr>
          <w:b/>
          <w:bCs/>
        </w:rPr>
        <w:t>The problem</w:t>
      </w:r>
      <w:r w:rsidRPr="00B5306F">
        <w:t xml:space="preserve"> with the second example, is that you cannot prevent the calculator function from displaying the result.</w:t>
      </w:r>
    </w:p>
    <w:p w14:paraId="53E894DB" w14:textId="77777777" w:rsidR="00B5306F" w:rsidRDefault="00B5306F" w:rsidP="00B5306F">
      <w:pPr>
        <w:pStyle w:val="NoSpacing"/>
      </w:pPr>
    </w:p>
    <w:p w14:paraId="4559F878" w14:textId="30A1F1B5" w:rsidR="00B5306F" w:rsidRPr="00B5306F" w:rsidRDefault="00B5306F" w:rsidP="00B5306F">
      <w:pPr>
        <w:pStyle w:val="NoSpacing"/>
        <w:ind w:firstLine="720"/>
        <w:rPr>
          <w:b/>
          <w:bCs/>
          <w:color w:val="FF0000"/>
        </w:rPr>
      </w:pPr>
      <w:r w:rsidRPr="00B5306F">
        <w:rPr>
          <w:b/>
          <w:bCs/>
          <w:color w:val="FF0000"/>
        </w:rPr>
        <w:t>Now it is time to bring in a callback.</w:t>
      </w:r>
      <w:r>
        <w:rPr>
          <w:b/>
          <w:bCs/>
          <w:color w:val="FF0000"/>
        </w:rPr>
        <w:t xml:space="preserve">  (((Implying the above are Not callbacks?)))</w:t>
      </w:r>
    </w:p>
    <w:p w14:paraId="49258C47" w14:textId="279DDE60" w:rsidR="00B5306F" w:rsidRPr="00B5306F" w:rsidRDefault="00B5306F" w:rsidP="00B5306F">
      <w:pPr>
        <w:pStyle w:val="NoSpacing"/>
      </w:pPr>
    </w:p>
    <w:p w14:paraId="40835BBB" w14:textId="1CA36895" w:rsidR="00B5306F" w:rsidRDefault="00B5306F" w:rsidP="00B5306F">
      <w:pPr>
        <w:pStyle w:val="NoSpacing"/>
      </w:pPr>
      <w:r w:rsidRPr="00B5306F">
        <w:tab/>
      </w:r>
    </w:p>
    <w:p w14:paraId="43EFD97F" w14:textId="45FEB01F" w:rsidR="00B5306F" w:rsidRPr="00B5306F" w:rsidRDefault="00B5306F" w:rsidP="00B5306F">
      <w:pPr>
        <w:pStyle w:val="NoSpacing"/>
        <w:rPr>
          <w:b/>
          <w:bCs/>
          <w:sz w:val="28"/>
          <w:szCs w:val="28"/>
        </w:rPr>
      </w:pPr>
      <w:r>
        <w:tab/>
      </w:r>
      <w:r>
        <w:rPr>
          <w:b/>
          <w:bCs/>
          <w:sz w:val="28"/>
          <w:szCs w:val="28"/>
        </w:rPr>
        <w:t>JavaScript Callbacks</w:t>
      </w:r>
    </w:p>
    <w:p w14:paraId="0A62E9E8" w14:textId="77777777" w:rsidR="00B5306F" w:rsidRPr="00B5306F" w:rsidRDefault="00B5306F" w:rsidP="00B5306F">
      <w:pPr>
        <w:pStyle w:val="NoSpacing"/>
      </w:pPr>
    </w:p>
    <w:p w14:paraId="0FB41C03" w14:textId="64E5B66B" w:rsidR="00B5306F" w:rsidRPr="00B5306F" w:rsidRDefault="00B5306F" w:rsidP="00B5306F">
      <w:pPr>
        <w:pStyle w:val="NoSpacing"/>
        <w:rPr>
          <w:b/>
          <w:bCs/>
          <w:color w:val="FF0000"/>
        </w:rPr>
      </w:pPr>
      <w:r>
        <w:tab/>
      </w:r>
      <w:r w:rsidRPr="00B5306F">
        <w:rPr>
          <w:b/>
          <w:bCs/>
          <w:color w:val="FF0000"/>
        </w:rPr>
        <w:t>A callback is a function passed as an argument to another function.</w:t>
      </w:r>
    </w:p>
    <w:p w14:paraId="0BA35172" w14:textId="77777777" w:rsidR="00B5306F" w:rsidRPr="00B5306F" w:rsidRDefault="00B5306F" w:rsidP="00B5306F">
      <w:pPr>
        <w:pStyle w:val="NoSpacing"/>
        <w:rPr>
          <w:color w:val="FF0000"/>
        </w:rPr>
      </w:pPr>
    </w:p>
    <w:p w14:paraId="1378384A" w14:textId="3B81FBE6" w:rsidR="00B5306F" w:rsidRDefault="00B5306F" w:rsidP="00B5306F">
      <w:pPr>
        <w:pStyle w:val="NoSpacing"/>
        <w:ind w:left="720"/>
      </w:pPr>
      <w:r w:rsidRPr="00B5306F">
        <w:t>Using a callback, you could call the calculator function (</w:t>
      </w:r>
      <w:proofErr w:type="spellStart"/>
      <w:r w:rsidRPr="00B5306F">
        <w:t>myCalculator</w:t>
      </w:r>
      <w:proofErr w:type="spellEnd"/>
      <w:r w:rsidRPr="00B5306F">
        <w:t>) with a callback, and let the calculator function run the callback after the calculation is finished</w:t>
      </w:r>
      <w:proofErr w:type="gramStart"/>
      <w:r w:rsidRPr="00B5306F">
        <w:t>:</w:t>
      </w:r>
      <w:r>
        <w:t xml:space="preserve">  (</w:t>
      </w:r>
      <w:proofErr w:type="gramEnd"/>
      <w:r>
        <w:t>((</w:t>
      </w:r>
      <w:proofErr w:type="spellStart"/>
      <w:r>
        <w:t>myCallback</w:t>
      </w:r>
      <w:proofErr w:type="spellEnd"/>
      <w:r>
        <w:t xml:space="preserve"> is really </w:t>
      </w:r>
      <w:proofErr w:type="spellStart"/>
      <w:r>
        <w:t>myDisplayer</w:t>
      </w:r>
      <w:proofErr w:type="spellEnd"/>
      <w:r>
        <w:t>.)))</w:t>
      </w:r>
    </w:p>
    <w:p w14:paraId="723143BA" w14:textId="67003499" w:rsidR="00B5306F" w:rsidRDefault="00B5306F" w:rsidP="00B5306F">
      <w:pPr>
        <w:pStyle w:val="NoSpacing"/>
        <w:ind w:left="720"/>
      </w:pPr>
    </w:p>
    <w:p w14:paraId="0DEEBF81" w14:textId="362E37D2" w:rsidR="00B5306F" w:rsidRDefault="00B5306F" w:rsidP="00B5306F">
      <w:pPr>
        <w:pStyle w:val="NoSpacing"/>
        <w:ind w:left="720"/>
      </w:pPr>
      <w:r>
        <w:rPr>
          <w:b/>
          <w:bCs/>
        </w:rPr>
        <w:t>Example:</w:t>
      </w:r>
    </w:p>
    <w:p w14:paraId="26204BC8" w14:textId="4007FEFD" w:rsidR="00B5306F" w:rsidRDefault="00B5306F" w:rsidP="00B5306F">
      <w:pPr>
        <w:pStyle w:val="NoSpacing"/>
        <w:ind w:left="720"/>
      </w:pPr>
    </w:p>
    <w:p w14:paraId="0DCE06C1" w14:textId="50AC73FD" w:rsidR="00B5306F" w:rsidRPr="00B5306F" w:rsidRDefault="00B5306F" w:rsidP="00B5306F">
      <w:pPr>
        <w:pStyle w:val="NoSpacing"/>
        <w:ind w:left="720"/>
        <w:rPr>
          <w:rFonts w:cstheme="minorHAnsi"/>
          <w:color w:val="000000"/>
          <w:sz w:val="23"/>
          <w:szCs w:val="23"/>
          <w:shd w:val="clear" w:color="auto" w:fill="FFFFFF"/>
        </w:rPr>
      </w:pP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w:t>
      </w:r>
      <w:proofErr w:type="spellStart"/>
      <w:r w:rsidRPr="00B5306F">
        <w:rPr>
          <w:rFonts w:cstheme="minorHAnsi"/>
          <w:color w:val="000000"/>
          <w:sz w:val="23"/>
          <w:szCs w:val="23"/>
          <w:shd w:val="clear" w:color="auto" w:fill="FFFFFF"/>
        </w:rPr>
        <w:t>myDisplayer</w:t>
      </w:r>
      <w:proofErr w:type="spellEnd"/>
      <w:r w:rsidRPr="00B5306F">
        <w:rPr>
          <w:rFonts w:cstheme="minorHAnsi"/>
          <w:color w:val="000000"/>
          <w:sz w:val="23"/>
          <w:szCs w:val="23"/>
          <w:shd w:val="clear" w:color="auto" w:fill="FFFFFF"/>
        </w:rPr>
        <w:t>(some) {</w:t>
      </w:r>
      <w:r w:rsidRPr="00B5306F">
        <w:rPr>
          <w:rFonts w:cstheme="minorHAnsi"/>
          <w:color w:val="000000"/>
          <w:sz w:val="23"/>
          <w:szCs w:val="23"/>
        </w:rPr>
        <w:br/>
      </w:r>
      <w:r w:rsidRPr="00B5306F">
        <w:rPr>
          <w:rFonts w:cstheme="minorHAnsi"/>
          <w:color w:val="000000"/>
          <w:sz w:val="23"/>
          <w:szCs w:val="23"/>
          <w:shd w:val="clear" w:color="auto" w:fill="FFFFFF"/>
        </w:rPr>
        <w:t xml:space="preserve">  </w:t>
      </w:r>
      <w:proofErr w:type="spellStart"/>
      <w:r w:rsidRPr="00B5306F">
        <w:rPr>
          <w:rFonts w:cstheme="minorHAnsi"/>
          <w:color w:val="000000"/>
          <w:sz w:val="23"/>
          <w:szCs w:val="23"/>
          <w:shd w:val="clear" w:color="auto" w:fill="FFFFFF"/>
        </w:rPr>
        <w:t>document.</w:t>
      </w:r>
      <w:r w:rsidRPr="00B5306F">
        <w:rPr>
          <w:rStyle w:val="jspropertycolor"/>
          <w:rFonts w:cstheme="minorHAnsi"/>
          <w:color w:val="000000"/>
          <w:sz w:val="23"/>
          <w:szCs w:val="23"/>
          <w:shd w:val="clear" w:color="auto" w:fill="FFFFFF"/>
        </w:rPr>
        <w:t>getElementById</w:t>
      </w:r>
      <w:proofErr w:type="spellEnd"/>
      <w:r w:rsidRPr="00B5306F">
        <w:rPr>
          <w:rFonts w:cstheme="minorHAnsi"/>
          <w:color w:val="000000"/>
          <w:sz w:val="23"/>
          <w:szCs w:val="23"/>
          <w:shd w:val="clear" w:color="auto" w:fill="FFFFFF"/>
        </w:rPr>
        <w:t>(</w:t>
      </w:r>
      <w:r w:rsidRPr="00B5306F">
        <w:rPr>
          <w:rStyle w:val="jsstringcolor"/>
          <w:rFonts w:cstheme="minorHAnsi"/>
          <w:color w:val="A52A2A"/>
          <w:sz w:val="23"/>
          <w:szCs w:val="23"/>
          <w:shd w:val="clear" w:color="auto" w:fill="FFFFFF"/>
        </w:rPr>
        <w:t>"demo"</w:t>
      </w:r>
      <w:proofErr w:type="gramStart"/>
      <w:r w:rsidRPr="00B5306F">
        <w:rPr>
          <w:rFonts w:cstheme="minorHAnsi"/>
          <w:color w:val="000000"/>
          <w:sz w:val="23"/>
          <w:szCs w:val="23"/>
          <w:shd w:val="clear" w:color="auto" w:fill="FFFFFF"/>
        </w:rPr>
        <w:t>).</w:t>
      </w:r>
      <w:proofErr w:type="spellStart"/>
      <w:r w:rsidRPr="00B5306F">
        <w:rPr>
          <w:rStyle w:val="jspropertycolor"/>
          <w:rFonts w:cstheme="minorHAnsi"/>
          <w:color w:val="000000"/>
          <w:sz w:val="23"/>
          <w:szCs w:val="23"/>
          <w:shd w:val="clear" w:color="auto" w:fill="FFFFFF"/>
        </w:rPr>
        <w:t>innerHTML</w:t>
      </w:r>
      <w:proofErr w:type="spellEnd"/>
      <w:proofErr w:type="gramEnd"/>
      <w:r w:rsidRPr="00B5306F">
        <w:rPr>
          <w:rFonts w:cstheme="minorHAnsi"/>
          <w:color w:val="000000"/>
          <w:sz w:val="23"/>
          <w:szCs w:val="23"/>
          <w:shd w:val="clear" w:color="auto" w:fill="FFFFFF"/>
        </w:rPr>
        <w:t> = some;</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r w:rsidRPr="00B5306F">
        <w:rPr>
          <w:rStyle w:val="jskeywordcolor"/>
          <w:rFonts w:cstheme="minorHAnsi"/>
          <w:color w:val="0000CD"/>
          <w:sz w:val="23"/>
          <w:szCs w:val="23"/>
          <w:shd w:val="clear" w:color="auto" w:fill="FFFFFF"/>
        </w:rPr>
        <w:t>function</w:t>
      </w:r>
      <w:r w:rsidRPr="00B5306F">
        <w:rPr>
          <w:rFonts w:cstheme="minorHAnsi"/>
          <w:color w:val="000000"/>
          <w:sz w:val="23"/>
          <w:szCs w:val="23"/>
          <w:shd w:val="clear" w:color="auto" w:fill="FFFFFF"/>
        </w:rPr>
        <w:t> </w:t>
      </w:r>
      <w:proofErr w:type="spellStart"/>
      <w:r w:rsidRPr="00B5306F">
        <w:rPr>
          <w:rFonts w:cstheme="minorHAnsi"/>
          <w:color w:val="000000"/>
          <w:sz w:val="23"/>
          <w:szCs w:val="23"/>
          <w:shd w:val="clear" w:color="auto" w:fill="FFFFFF"/>
        </w:rPr>
        <w:t>myCalculator</w:t>
      </w:r>
      <w:proofErr w:type="spellEnd"/>
      <w:r w:rsidRPr="00B5306F">
        <w:rPr>
          <w:rFonts w:cstheme="minorHAnsi"/>
          <w:color w:val="000000"/>
          <w:sz w:val="23"/>
          <w:szCs w:val="23"/>
          <w:shd w:val="clear" w:color="auto" w:fill="FFFFFF"/>
        </w:rPr>
        <w:t xml:space="preserve">(num1, num2, </w:t>
      </w:r>
      <w:proofErr w:type="spellStart"/>
      <w:r w:rsidRPr="00B5306F">
        <w:rPr>
          <w:rFonts w:cstheme="minorHAnsi"/>
          <w:color w:val="000000"/>
          <w:sz w:val="23"/>
          <w:szCs w:val="23"/>
          <w:shd w:val="clear" w:color="auto" w:fill="FFFFFF"/>
        </w:rPr>
        <w:t>myCallback</w:t>
      </w:r>
      <w:proofErr w:type="spellEnd"/>
      <w:r w:rsidRPr="00B5306F">
        <w:rPr>
          <w:rFonts w:cstheme="minorHAnsi"/>
          <w:color w:val="000000"/>
          <w:sz w:val="23"/>
          <w:szCs w:val="23"/>
          <w:shd w:val="clear" w:color="auto" w:fill="FFFFFF"/>
        </w:rPr>
        <w:t>) {</w:t>
      </w:r>
      <w:r w:rsidRPr="00B5306F">
        <w:rPr>
          <w:rFonts w:cstheme="minorHAnsi"/>
          <w:color w:val="000000"/>
          <w:sz w:val="23"/>
          <w:szCs w:val="23"/>
        </w:rPr>
        <w:br/>
      </w:r>
      <w:r w:rsidRPr="00B5306F">
        <w:rPr>
          <w:rFonts w:cstheme="minorHAnsi"/>
          <w:color w:val="000000"/>
          <w:sz w:val="23"/>
          <w:szCs w:val="23"/>
          <w:shd w:val="clear" w:color="auto" w:fill="FFFFFF"/>
        </w:rPr>
        <w:t>  </w:t>
      </w:r>
      <w:r w:rsidRPr="00B5306F">
        <w:rPr>
          <w:rStyle w:val="jskeywordcolor"/>
          <w:rFonts w:cstheme="minorHAnsi"/>
          <w:color w:val="0000CD"/>
          <w:sz w:val="23"/>
          <w:szCs w:val="23"/>
          <w:shd w:val="clear" w:color="auto" w:fill="FFFFFF"/>
        </w:rPr>
        <w:t>let</w:t>
      </w:r>
      <w:r w:rsidRPr="00B5306F">
        <w:rPr>
          <w:rFonts w:cstheme="minorHAnsi"/>
          <w:color w:val="000000"/>
          <w:sz w:val="23"/>
          <w:szCs w:val="23"/>
          <w:shd w:val="clear" w:color="auto" w:fill="FFFFFF"/>
        </w:rPr>
        <w:t> sum = num1 + num2;</w:t>
      </w:r>
      <w:r w:rsidRPr="00B5306F">
        <w:rPr>
          <w:rFonts w:cstheme="minorHAnsi"/>
          <w:color w:val="000000"/>
          <w:sz w:val="23"/>
          <w:szCs w:val="23"/>
        </w:rPr>
        <w:br/>
      </w:r>
      <w:r w:rsidRPr="00B5306F">
        <w:rPr>
          <w:rFonts w:cstheme="minorHAnsi"/>
          <w:color w:val="000000"/>
          <w:sz w:val="23"/>
          <w:szCs w:val="23"/>
          <w:shd w:val="clear" w:color="auto" w:fill="FFFFFF"/>
        </w:rPr>
        <w:t>  </w:t>
      </w:r>
      <w:proofErr w:type="spellStart"/>
      <w:r w:rsidRPr="00B5306F">
        <w:rPr>
          <w:rFonts w:cstheme="minorHAnsi"/>
          <w:color w:val="000000"/>
          <w:sz w:val="23"/>
          <w:szCs w:val="23"/>
          <w:shd w:val="clear" w:color="auto" w:fill="FFFFFF"/>
        </w:rPr>
        <w:t>myCallback</w:t>
      </w:r>
      <w:proofErr w:type="spellEnd"/>
      <w:r w:rsidRPr="00B5306F">
        <w:rPr>
          <w:rFonts w:cstheme="minorHAnsi"/>
          <w:color w:val="000000"/>
          <w:sz w:val="23"/>
          <w:szCs w:val="23"/>
          <w:shd w:val="clear" w:color="auto" w:fill="FFFFFF"/>
        </w:rPr>
        <w:t>(sum);</w:t>
      </w:r>
      <w:r w:rsidRPr="00B5306F">
        <w:rPr>
          <w:rFonts w:cstheme="minorHAnsi"/>
          <w:color w:val="000000"/>
          <w:sz w:val="23"/>
          <w:szCs w:val="23"/>
        </w:rPr>
        <w:br/>
      </w:r>
      <w:r w:rsidRPr="00B5306F">
        <w:rPr>
          <w:rFonts w:cstheme="minorHAnsi"/>
          <w:color w:val="000000"/>
          <w:sz w:val="23"/>
          <w:szCs w:val="23"/>
          <w:shd w:val="clear" w:color="auto" w:fill="FFFFFF"/>
        </w:rPr>
        <w:t>}</w:t>
      </w:r>
      <w:r w:rsidRPr="00B5306F">
        <w:rPr>
          <w:rFonts w:cstheme="minorHAnsi"/>
          <w:color w:val="000000"/>
          <w:sz w:val="23"/>
          <w:szCs w:val="23"/>
        </w:rPr>
        <w:br/>
      </w:r>
      <w:r w:rsidRPr="00B5306F">
        <w:rPr>
          <w:rFonts w:cstheme="minorHAnsi"/>
          <w:color w:val="000000"/>
          <w:sz w:val="23"/>
          <w:szCs w:val="23"/>
        </w:rPr>
        <w:br/>
      </w:r>
      <w:proofErr w:type="spellStart"/>
      <w:r w:rsidRPr="00B5306F">
        <w:rPr>
          <w:rFonts w:cstheme="minorHAnsi"/>
          <w:color w:val="000000"/>
          <w:sz w:val="23"/>
          <w:szCs w:val="23"/>
          <w:shd w:val="clear" w:color="auto" w:fill="FFFFFF"/>
        </w:rPr>
        <w:t>myCalculator</w:t>
      </w:r>
      <w:proofErr w:type="spellEnd"/>
      <w:r w:rsidRPr="00B5306F">
        <w:rPr>
          <w:rFonts w:cstheme="minorHAnsi"/>
          <w:color w:val="000000"/>
          <w:sz w:val="23"/>
          <w:szCs w:val="23"/>
          <w:shd w:val="clear" w:color="auto" w:fill="FFFFFF"/>
        </w:rPr>
        <w:t>(</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w:t>
      </w:r>
      <w:r w:rsidRPr="00B5306F">
        <w:rPr>
          <w:rStyle w:val="jsnumbercolor"/>
          <w:rFonts w:cstheme="minorHAnsi"/>
          <w:color w:val="FF0000"/>
          <w:sz w:val="23"/>
          <w:szCs w:val="23"/>
          <w:shd w:val="clear" w:color="auto" w:fill="FFFFFF"/>
        </w:rPr>
        <w:t>5</w:t>
      </w:r>
      <w:r w:rsidRPr="00B5306F">
        <w:rPr>
          <w:rFonts w:cstheme="minorHAnsi"/>
          <w:color w:val="000000"/>
          <w:sz w:val="23"/>
          <w:szCs w:val="23"/>
          <w:shd w:val="clear" w:color="auto" w:fill="FFFFFF"/>
        </w:rPr>
        <w:t xml:space="preserve">, </w:t>
      </w:r>
      <w:proofErr w:type="spellStart"/>
      <w:r w:rsidRPr="00B5306F">
        <w:rPr>
          <w:rFonts w:cstheme="minorHAnsi"/>
          <w:color w:val="000000"/>
          <w:sz w:val="23"/>
          <w:szCs w:val="23"/>
          <w:shd w:val="clear" w:color="auto" w:fill="FFFFFF"/>
        </w:rPr>
        <w:t>myDisplayer</w:t>
      </w:r>
      <w:proofErr w:type="spellEnd"/>
      <w:r w:rsidRPr="00B5306F">
        <w:rPr>
          <w:rFonts w:cstheme="minorHAnsi"/>
          <w:color w:val="000000"/>
          <w:sz w:val="23"/>
          <w:szCs w:val="23"/>
          <w:shd w:val="clear" w:color="auto" w:fill="FFFFFF"/>
        </w:rPr>
        <w:t>);</w:t>
      </w:r>
    </w:p>
    <w:p w14:paraId="02EA9FBC" w14:textId="7DFE9535" w:rsidR="00B5306F" w:rsidRDefault="00B5306F" w:rsidP="00B5306F">
      <w:pPr>
        <w:pStyle w:val="NoSpacing"/>
        <w:ind w:left="720"/>
      </w:pPr>
    </w:p>
    <w:p w14:paraId="2AAF0F03" w14:textId="006DC94B" w:rsidR="00B5306F" w:rsidRPr="00B5306F" w:rsidRDefault="00B5306F" w:rsidP="00B5306F">
      <w:pPr>
        <w:pStyle w:val="NoSpacing"/>
      </w:pPr>
      <w:r>
        <w:tab/>
      </w:r>
      <w:r>
        <w:rPr>
          <w:noProof/>
        </w:rPr>
        <w:drawing>
          <wp:inline distT="0" distB="0" distL="0" distR="0" wp14:anchorId="0ECFF49A" wp14:editId="781E87F9">
            <wp:extent cx="2069960" cy="659456"/>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089848" cy="665792"/>
                    </a:xfrm>
                    <a:prstGeom prst="rect">
                      <a:avLst/>
                    </a:prstGeom>
                  </pic:spPr>
                </pic:pic>
              </a:graphicData>
            </a:graphic>
          </wp:inline>
        </w:drawing>
      </w:r>
    </w:p>
    <w:p w14:paraId="0614395E" w14:textId="77777777" w:rsidR="00B5306F" w:rsidRPr="00B5306F" w:rsidRDefault="00B5306F" w:rsidP="00B5306F">
      <w:pPr>
        <w:pStyle w:val="NoSpacing"/>
      </w:pPr>
    </w:p>
    <w:p w14:paraId="50E96D64" w14:textId="2B032229" w:rsidR="00B5306F" w:rsidRPr="00B5306F" w:rsidRDefault="00B5306F" w:rsidP="00B5306F">
      <w:pPr>
        <w:pStyle w:val="NoSpacing"/>
      </w:pPr>
      <w:r>
        <w:tab/>
      </w:r>
      <w:hyperlink r:id="rId76" w:history="1">
        <w:r>
          <w:rPr>
            <w:rStyle w:val="Hyperlink"/>
          </w:rPr>
          <w:t>Test Page Link</w:t>
        </w:r>
      </w:hyperlink>
      <w:r>
        <w:t xml:space="preserve"> </w:t>
      </w:r>
    </w:p>
    <w:p w14:paraId="26166F8B" w14:textId="77777777" w:rsidR="00B5306F" w:rsidRPr="00B5306F" w:rsidRDefault="00B5306F" w:rsidP="00B5306F">
      <w:pPr>
        <w:pStyle w:val="NoSpacing"/>
      </w:pPr>
    </w:p>
    <w:p w14:paraId="45C1F5A5" w14:textId="77777777" w:rsidR="00B5306F" w:rsidRDefault="00B5306F" w:rsidP="00B5306F">
      <w:pPr>
        <w:pStyle w:val="NoSpacing"/>
      </w:pPr>
    </w:p>
    <w:p w14:paraId="46418D8A" w14:textId="46534E9F" w:rsidR="00B5306F" w:rsidRDefault="00B5306F" w:rsidP="00B5306F">
      <w:pPr>
        <w:pStyle w:val="NoSpacing"/>
      </w:pPr>
      <w:r>
        <w:tab/>
      </w:r>
      <w:r w:rsidRPr="00B5306F">
        <w:t>In the example above, </w:t>
      </w:r>
      <w:proofErr w:type="spellStart"/>
      <w:r w:rsidRPr="00B5306F">
        <w:rPr>
          <w:color w:val="DC143C"/>
          <w:sz w:val="20"/>
          <w:szCs w:val="20"/>
        </w:rPr>
        <w:t>myDisplayer</w:t>
      </w:r>
      <w:proofErr w:type="spellEnd"/>
      <w:r w:rsidRPr="00B5306F">
        <w:t> is the name of a function.</w:t>
      </w:r>
    </w:p>
    <w:p w14:paraId="425E5138" w14:textId="205A60D5" w:rsidR="00B5306F" w:rsidRPr="00B5306F" w:rsidRDefault="00B5306F" w:rsidP="00B5306F">
      <w:pPr>
        <w:pStyle w:val="NoSpacing"/>
        <w:ind w:firstLine="720"/>
      </w:pPr>
      <w:r w:rsidRPr="00B5306F">
        <w:t>It is passed to </w:t>
      </w:r>
      <w:proofErr w:type="spellStart"/>
      <w:proofErr w:type="gramStart"/>
      <w:r w:rsidRPr="00B5306F">
        <w:rPr>
          <w:color w:val="DC143C"/>
          <w:sz w:val="20"/>
          <w:szCs w:val="20"/>
        </w:rPr>
        <w:t>myCalculator</w:t>
      </w:r>
      <w:proofErr w:type="spellEnd"/>
      <w:r w:rsidRPr="00B5306F">
        <w:rPr>
          <w:color w:val="DC143C"/>
          <w:sz w:val="20"/>
          <w:szCs w:val="20"/>
        </w:rPr>
        <w:t>(</w:t>
      </w:r>
      <w:proofErr w:type="gramEnd"/>
      <w:r w:rsidRPr="00B5306F">
        <w:rPr>
          <w:color w:val="DC143C"/>
          <w:sz w:val="20"/>
          <w:szCs w:val="20"/>
        </w:rPr>
        <w:t>)</w:t>
      </w:r>
      <w:r w:rsidRPr="00B5306F">
        <w:t> as an argument.</w:t>
      </w:r>
    </w:p>
    <w:p w14:paraId="3CF9A617" w14:textId="375EB1A1" w:rsidR="00B5306F" w:rsidRDefault="00B5306F" w:rsidP="00B5306F">
      <w:pPr>
        <w:pStyle w:val="NoSpacing"/>
      </w:pPr>
    </w:p>
    <w:p w14:paraId="26D0696A" w14:textId="77777777" w:rsidR="00B5306F" w:rsidRPr="00B5306F" w:rsidRDefault="00B5306F" w:rsidP="00B5306F">
      <w:pPr>
        <w:pStyle w:val="NoSpacing"/>
        <w:ind w:left="720"/>
      </w:pPr>
      <w:r w:rsidRPr="00B5306F">
        <w:t>When you pass a function as an argument, remember not to use parenthesis.</w:t>
      </w:r>
    </w:p>
    <w:p w14:paraId="2468BD75" w14:textId="77777777" w:rsidR="00B5306F" w:rsidRPr="00B5306F" w:rsidRDefault="00B5306F" w:rsidP="00B5306F">
      <w:pPr>
        <w:pStyle w:val="NoSpacing"/>
        <w:ind w:left="720"/>
      </w:pPr>
      <w:r w:rsidRPr="00B5306F">
        <w:t xml:space="preserve">Right: </w:t>
      </w:r>
      <w:proofErr w:type="spellStart"/>
      <w:proofErr w:type="gramStart"/>
      <w:r w:rsidRPr="00B5306F">
        <w:t>myCalculator</w:t>
      </w:r>
      <w:proofErr w:type="spellEnd"/>
      <w:r w:rsidRPr="00B5306F">
        <w:t>(</w:t>
      </w:r>
      <w:proofErr w:type="gramEnd"/>
      <w:r w:rsidRPr="00B5306F">
        <w:t xml:space="preserve">5, 5, </w:t>
      </w:r>
      <w:proofErr w:type="spellStart"/>
      <w:r w:rsidRPr="00B5306F">
        <w:t>myDisplayer</w:t>
      </w:r>
      <w:proofErr w:type="spellEnd"/>
      <w:r w:rsidRPr="00B5306F">
        <w:t>);</w:t>
      </w:r>
    </w:p>
    <w:p w14:paraId="613902F3" w14:textId="77777777" w:rsidR="00B5306F" w:rsidRPr="00B5306F" w:rsidRDefault="00B5306F" w:rsidP="00B5306F">
      <w:pPr>
        <w:pStyle w:val="NoSpacing"/>
        <w:ind w:left="720"/>
      </w:pPr>
      <w:r w:rsidRPr="00B5306F">
        <w:t>Wrong: </w:t>
      </w:r>
      <w:del w:id="17" w:author="Unknown">
        <w:r w:rsidRPr="00B5306F">
          <w:delText>myCalculator(5, 5, myDisplayer())</w:delText>
        </w:r>
      </w:del>
      <w:r w:rsidRPr="00B5306F">
        <w:t>;</w:t>
      </w:r>
    </w:p>
    <w:p w14:paraId="50659074" w14:textId="77777777" w:rsidR="00B5306F" w:rsidRDefault="00B5306F" w:rsidP="00B5306F">
      <w:pPr>
        <w:pStyle w:val="NoSpacing"/>
      </w:pPr>
    </w:p>
    <w:p w14:paraId="636392A5" w14:textId="04FC0AA6" w:rsidR="00B5306F" w:rsidRDefault="00B5306F" w:rsidP="00B5306F">
      <w:pPr>
        <w:pStyle w:val="NoSpacing"/>
      </w:pPr>
      <w:r>
        <w:tab/>
      </w:r>
    </w:p>
    <w:p w14:paraId="7DFDC258" w14:textId="058EA873" w:rsidR="00B5306F" w:rsidRDefault="00B5306F" w:rsidP="00B5306F">
      <w:pPr>
        <w:pStyle w:val="NoSpacing"/>
        <w:rPr>
          <w:b/>
          <w:bCs/>
          <w:sz w:val="28"/>
          <w:szCs w:val="28"/>
        </w:rPr>
      </w:pPr>
      <w:r>
        <w:tab/>
      </w:r>
      <w:r>
        <w:rPr>
          <w:b/>
          <w:bCs/>
          <w:sz w:val="28"/>
          <w:szCs w:val="28"/>
        </w:rPr>
        <w:t>When to Use a Callback?</w:t>
      </w:r>
    </w:p>
    <w:p w14:paraId="4CE103EA" w14:textId="6C556CBD" w:rsidR="00B5306F" w:rsidRDefault="00B5306F" w:rsidP="00B5306F">
      <w:pPr>
        <w:pStyle w:val="NoSpacing"/>
      </w:pPr>
      <w:r>
        <w:tab/>
      </w:r>
    </w:p>
    <w:p w14:paraId="71061C94" w14:textId="22BF69D4" w:rsidR="00B5306F" w:rsidRPr="00B5306F" w:rsidRDefault="00B5306F" w:rsidP="00B5306F">
      <w:pPr>
        <w:pStyle w:val="NoSpacing"/>
      </w:pPr>
      <w:r>
        <w:tab/>
      </w:r>
      <w:r w:rsidRPr="00B5306F">
        <w:t>The examples above are not very exciting.</w:t>
      </w:r>
      <w:r>
        <w:t xml:space="preserve"> </w:t>
      </w:r>
      <w:r w:rsidRPr="00B5306F">
        <w:t>They are simplified to teach you the callback syntax.</w:t>
      </w:r>
    </w:p>
    <w:p w14:paraId="577BAC44" w14:textId="77777777" w:rsidR="00B5306F" w:rsidRDefault="00B5306F" w:rsidP="00B5306F">
      <w:pPr>
        <w:pStyle w:val="NoSpacing"/>
        <w:ind w:firstLine="720"/>
      </w:pPr>
    </w:p>
    <w:p w14:paraId="12834A63" w14:textId="2CAF2DC5" w:rsidR="00B5306F" w:rsidRPr="00B5306F" w:rsidRDefault="00B5306F" w:rsidP="00B5306F">
      <w:pPr>
        <w:pStyle w:val="NoSpacing"/>
        <w:ind w:left="720"/>
      </w:pPr>
      <w:r w:rsidRPr="00B5306F">
        <w:t xml:space="preserve">Where callbacks really shine are in asynchronous functions, where one function </w:t>
      </w:r>
      <w:proofErr w:type="gramStart"/>
      <w:r w:rsidRPr="00B5306F">
        <w:t>has to</w:t>
      </w:r>
      <w:proofErr w:type="gramEnd"/>
      <w:r w:rsidRPr="00B5306F">
        <w:t xml:space="preserve"> wait for another function (like waiting for a file to load).</w:t>
      </w:r>
    </w:p>
    <w:p w14:paraId="07A5D141" w14:textId="77777777" w:rsidR="00B5306F" w:rsidRDefault="00B5306F" w:rsidP="00B5306F">
      <w:pPr>
        <w:pStyle w:val="NoSpacing"/>
        <w:ind w:firstLine="720"/>
      </w:pPr>
    </w:p>
    <w:p w14:paraId="51C96BBD" w14:textId="244BB685" w:rsidR="00B5306F" w:rsidRPr="00B5306F" w:rsidRDefault="00B5306F" w:rsidP="00B5306F">
      <w:pPr>
        <w:pStyle w:val="NoSpacing"/>
        <w:ind w:firstLine="720"/>
      </w:pPr>
      <w:r w:rsidRPr="00B5306F">
        <w:t>Asynchronous functions are covered in the next chapter.</w:t>
      </w:r>
    </w:p>
    <w:p w14:paraId="24396F05" w14:textId="37371F35" w:rsidR="00B5306F" w:rsidRPr="00B5306F" w:rsidRDefault="00B5306F" w:rsidP="00B5306F">
      <w:pPr>
        <w:pStyle w:val="NoSpacing"/>
      </w:pPr>
    </w:p>
    <w:p w14:paraId="0B159438" w14:textId="77777777" w:rsidR="00B5306F" w:rsidRDefault="00B5306F" w:rsidP="00B5306F">
      <w:pPr>
        <w:pStyle w:val="NoSpacing"/>
      </w:pPr>
    </w:p>
    <w:p w14:paraId="55E3F1B3" w14:textId="77777777" w:rsidR="00B5306F" w:rsidRDefault="00B5306F" w:rsidP="00B5306F">
      <w:pPr>
        <w:pStyle w:val="NoSpacing"/>
      </w:pPr>
    </w:p>
    <w:p w14:paraId="24BC3333" w14:textId="77777777" w:rsidR="00B5306F" w:rsidRDefault="00B5306F" w:rsidP="00B5306F">
      <w:pPr>
        <w:pStyle w:val="NoSpacing"/>
      </w:pPr>
    </w:p>
    <w:p w14:paraId="6304F6D4" w14:textId="0633BB3B" w:rsidR="00B5306F" w:rsidRDefault="00B5306F" w:rsidP="00B5306F">
      <w:pPr>
        <w:pStyle w:val="NoSpacing"/>
      </w:pPr>
    </w:p>
    <w:p w14:paraId="09A279EA" w14:textId="392BB151" w:rsidR="00B151C9" w:rsidRDefault="00B151C9" w:rsidP="00B5306F">
      <w:pPr>
        <w:pStyle w:val="NoSpacing"/>
      </w:pPr>
    </w:p>
    <w:p w14:paraId="5C3E49D0" w14:textId="5CA2A526" w:rsidR="00B151C9" w:rsidRDefault="00B151C9" w:rsidP="00B5306F">
      <w:pPr>
        <w:pStyle w:val="NoSpacing"/>
      </w:pPr>
    </w:p>
    <w:p w14:paraId="45CEA83B" w14:textId="3D6CA461" w:rsidR="00931154" w:rsidRDefault="00B151C9" w:rsidP="00931154">
      <w:pPr>
        <w:pStyle w:val="NoSpacing"/>
        <w:ind w:left="720"/>
      </w:pPr>
      <w:r w:rsidRPr="00B151C9">
        <w:rPr>
          <w:b/>
          <w:bCs/>
          <w:color w:val="FF0000"/>
          <w:sz w:val="36"/>
          <w:szCs w:val="36"/>
        </w:rPr>
        <w:t>method*</w:t>
      </w:r>
      <w:r>
        <w:t xml:space="preserve"> - </w:t>
      </w:r>
      <w:r w:rsidR="00931154">
        <w:t xml:space="preserve">From </w:t>
      </w:r>
      <w:hyperlink r:id="rId77" w:history="1">
        <w:r w:rsidR="00931154">
          <w:rPr>
            <w:rStyle w:val="Hyperlink"/>
          </w:rPr>
          <w:t>Tutorialspoint.com</w:t>
        </w:r>
      </w:hyperlink>
      <w:r w:rsidR="00931154">
        <w:t xml:space="preserve"> -</w:t>
      </w:r>
      <w:r w:rsidR="00931154">
        <w:t xml:space="preserve"> Excerpt only:</w:t>
      </w:r>
    </w:p>
    <w:p w14:paraId="2418B54E" w14:textId="77777777" w:rsidR="00931154" w:rsidRPr="009E27F0" w:rsidRDefault="00931154" w:rsidP="00931154">
      <w:pPr>
        <w:pStyle w:val="NoSpacing"/>
        <w:ind w:left="720"/>
      </w:pPr>
      <w:r w:rsidRPr="009E27F0">
        <w:t xml:space="preserve">Functions and methods are the same in JavaScript, but a </w:t>
      </w:r>
      <w:r w:rsidRPr="00931154">
        <w:t>method is a function</w:t>
      </w:r>
      <w:r w:rsidRPr="009E27F0">
        <w:t xml:space="preserve">, </w:t>
      </w:r>
      <w:r w:rsidRPr="009E27F0">
        <w:rPr>
          <w:b/>
          <w:bCs/>
        </w:rPr>
        <w:t>which is a property of an object</w:t>
      </w:r>
      <w:r w:rsidRPr="009E27F0">
        <w:t>.</w:t>
      </w:r>
    </w:p>
    <w:p w14:paraId="7D01F17C" w14:textId="5BD4F547" w:rsidR="00931154" w:rsidRPr="00931154" w:rsidRDefault="00931154" w:rsidP="00931154">
      <w:pPr>
        <w:pStyle w:val="NoSpacing"/>
        <w:ind w:left="720"/>
        <w:rPr>
          <w:b/>
          <w:bCs/>
        </w:rPr>
      </w:pPr>
      <w:r>
        <w:br/>
        <w:t xml:space="preserve">From </w:t>
      </w:r>
      <w:hyperlink r:id="rId78" w:history="1">
        <w:r>
          <w:rPr>
            <w:rStyle w:val="Hyperlink"/>
          </w:rPr>
          <w:t>programiz.com</w:t>
        </w:r>
      </w:hyperlink>
      <w:r>
        <w:t xml:space="preserve"> - </w:t>
      </w:r>
      <w:r>
        <w:br/>
      </w:r>
      <w:r>
        <w:br/>
      </w:r>
      <w:r w:rsidRPr="00931154">
        <w:rPr>
          <w:b/>
          <w:bCs/>
        </w:rPr>
        <w:t>JavaScript Methods and this Keyword</w:t>
      </w:r>
    </w:p>
    <w:p w14:paraId="4E9A0C25" w14:textId="13D29E1B" w:rsidR="00931154" w:rsidRPr="00931154" w:rsidRDefault="00931154" w:rsidP="00931154">
      <w:pPr>
        <w:pStyle w:val="NoSpacing"/>
        <w:ind w:left="720"/>
      </w:pPr>
      <w:r>
        <w:br/>
      </w:r>
      <w:r w:rsidRPr="00931154">
        <w:t>In this tutorial, you will learn about JavaScript object methods and this keyword with the help of examples.</w:t>
      </w:r>
    </w:p>
    <w:p w14:paraId="06D0C914" w14:textId="5DFB4E25" w:rsidR="00931154" w:rsidRDefault="00931154" w:rsidP="00931154">
      <w:pPr>
        <w:pStyle w:val="NoSpacing"/>
        <w:ind w:left="720"/>
      </w:pPr>
      <w:r>
        <w:br/>
      </w:r>
      <w:r w:rsidRPr="00931154">
        <w:t>In JavaScript, objects can also contain functions. For example,</w:t>
      </w:r>
    </w:p>
    <w:p w14:paraId="6C57A6E1"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object containing method</w:t>
      </w:r>
    </w:p>
    <w:p w14:paraId="79A9E784"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person = {</w:t>
      </w:r>
    </w:p>
    <w:p w14:paraId="0623B4CF"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22DC146F"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greet</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keyword"/>
          <w:rFonts w:ascii="Inconsolata" w:hAnsi="Inconsolata"/>
          <w:color w:val="C678DD"/>
          <w:sz w:val="21"/>
          <w:szCs w:val="21"/>
          <w:bdr w:val="none" w:sz="0" w:space="0" w:color="auto" w:frame="1"/>
          <w:shd w:val="clear" w:color="auto" w:fill="383B40"/>
        </w:rPr>
        <w:t>function</w:t>
      </w:r>
      <w:r>
        <w:rPr>
          <w:rStyle w:val="hljs-function"/>
          <w:rFonts w:ascii="Inconsolata" w:hAnsi="Inconsolata"/>
          <w:color w:val="D3D3D3"/>
          <w:sz w:val="21"/>
          <w:szCs w:val="21"/>
          <w:bdr w:val="none" w:sz="0" w:space="0" w:color="auto" w:frame="1"/>
          <w:shd w:val="clear" w:color="auto" w:fill="383B40"/>
        </w:rPr>
        <w:t>(</w:t>
      </w:r>
      <w:proofErr w:type="gramEnd"/>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.log(</w:t>
      </w:r>
      <w:r>
        <w:rPr>
          <w:rStyle w:val="hljs-string"/>
          <w:rFonts w:ascii="Inconsolata" w:hAnsi="Inconsolata"/>
          <w:color w:val="98C379"/>
          <w:sz w:val="21"/>
          <w:szCs w:val="21"/>
          <w:bdr w:val="none" w:sz="0" w:space="0" w:color="auto" w:frame="1"/>
          <w:shd w:val="clear" w:color="auto" w:fill="383B40"/>
        </w:rPr>
        <w:t>'hello'</w:t>
      </w:r>
      <w:r>
        <w:rPr>
          <w:rStyle w:val="HTMLCode"/>
          <w:rFonts w:ascii="Inconsolata" w:hAnsi="Inconsolata"/>
          <w:color w:val="D3D3D3"/>
          <w:sz w:val="21"/>
          <w:szCs w:val="21"/>
          <w:bdr w:val="none" w:sz="0" w:space="0" w:color="auto" w:frame="1"/>
          <w:shd w:val="clear" w:color="auto" w:fill="383B40"/>
        </w:rPr>
        <w:t>); }</w:t>
      </w:r>
    </w:p>
    <w:p w14:paraId="7008B8BE" w14:textId="77777777" w:rsidR="00931154" w:rsidRDefault="00931154" w:rsidP="00931154">
      <w:pPr>
        <w:pStyle w:val="HTMLPreformatted"/>
        <w:shd w:val="clear" w:color="auto" w:fill="383B40"/>
        <w:spacing w:line="300" w:lineRule="atLeast"/>
        <w:ind w:left="720"/>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w:t>
      </w:r>
    </w:p>
    <w:p w14:paraId="0CF1D9EE" w14:textId="77777777" w:rsidR="00931154" w:rsidRPr="00931154" w:rsidRDefault="00931154" w:rsidP="00931154">
      <w:pPr>
        <w:pStyle w:val="NoSpacing"/>
        <w:ind w:left="720"/>
      </w:pPr>
    </w:p>
    <w:p w14:paraId="35DC2A4B" w14:textId="77777777" w:rsidR="00931154" w:rsidRPr="00931154" w:rsidRDefault="00931154" w:rsidP="00931154">
      <w:pPr>
        <w:pStyle w:val="NoSpacing"/>
        <w:ind w:left="720"/>
      </w:pPr>
      <w:r w:rsidRPr="00931154">
        <w:t>In the above example, a </w:t>
      </w:r>
      <w:r w:rsidRPr="00931154">
        <w:rPr>
          <w:rFonts w:ascii="Inconsolata" w:hAnsi="Inconsolata" w:cs="Courier New"/>
          <w:b/>
          <w:bCs/>
          <w:sz w:val="21"/>
          <w:szCs w:val="21"/>
          <w:bdr w:val="single" w:sz="6" w:space="0" w:color="D3DCE6" w:frame="1"/>
        </w:rPr>
        <w:t>person</w:t>
      </w:r>
      <w:r w:rsidRPr="00931154">
        <w:t> object has two keys (</w:t>
      </w:r>
      <w:r w:rsidRPr="00931154">
        <w:rPr>
          <w:rFonts w:ascii="Inconsolata" w:hAnsi="Inconsolata" w:cs="Courier New"/>
          <w:b/>
          <w:bCs/>
          <w:sz w:val="21"/>
          <w:szCs w:val="21"/>
          <w:bdr w:val="single" w:sz="6" w:space="0" w:color="D3DCE6" w:frame="1"/>
        </w:rPr>
        <w:t>name</w:t>
      </w:r>
      <w:r w:rsidRPr="00931154">
        <w:t> and </w:t>
      </w:r>
      <w:r w:rsidRPr="00931154">
        <w:rPr>
          <w:rFonts w:ascii="Inconsolata" w:hAnsi="Inconsolata" w:cs="Courier New"/>
          <w:b/>
          <w:bCs/>
          <w:sz w:val="21"/>
          <w:szCs w:val="21"/>
          <w:bdr w:val="single" w:sz="6" w:space="0" w:color="D3DCE6" w:frame="1"/>
        </w:rPr>
        <w:t>greet</w:t>
      </w:r>
      <w:r w:rsidRPr="00931154">
        <w:t>), which have a string value and a function value, respectively.</w:t>
      </w:r>
    </w:p>
    <w:p w14:paraId="6BAD3272" w14:textId="77777777" w:rsidR="00931154" w:rsidRDefault="00931154" w:rsidP="00931154">
      <w:pPr>
        <w:pStyle w:val="NoSpacing"/>
        <w:ind w:firstLine="720"/>
      </w:pPr>
    </w:p>
    <w:p w14:paraId="5A4F50D7" w14:textId="02ED7BA6" w:rsidR="00931154" w:rsidRPr="00931154" w:rsidRDefault="00931154" w:rsidP="00931154">
      <w:pPr>
        <w:pStyle w:val="NoSpacing"/>
        <w:ind w:firstLine="720"/>
      </w:pPr>
      <w:r w:rsidRPr="00931154">
        <w:t>Hence basically, the JavaScript </w:t>
      </w:r>
      <w:r w:rsidRPr="00931154">
        <w:rPr>
          <w:b/>
          <w:bCs/>
        </w:rPr>
        <w:t>method</w:t>
      </w:r>
      <w:r w:rsidRPr="00931154">
        <w:t> is an object property that has a function value.</w:t>
      </w:r>
    </w:p>
    <w:p w14:paraId="7F28F570" w14:textId="12BEAB62" w:rsidR="00931154" w:rsidRDefault="00931154" w:rsidP="00931154">
      <w:pPr>
        <w:pStyle w:val="NoSpacing"/>
        <w:ind w:left="720"/>
      </w:pPr>
    </w:p>
    <w:p w14:paraId="1B4C05E6" w14:textId="77777777" w:rsidR="00931154" w:rsidRPr="00931154" w:rsidRDefault="00931154" w:rsidP="00931154">
      <w:pPr>
        <w:pStyle w:val="NoSpacing"/>
        <w:ind w:left="720"/>
        <w:rPr>
          <w:b/>
          <w:bCs/>
        </w:rPr>
      </w:pPr>
      <w:r>
        <w:br/>
      </w:r>
      <w:r w:rsidRPr="00931154">
        <w:rPr>
          <w:b/>
          <w:bCs/>
        </w:rPr>
        <w:t>Accessing Object Methods</w:t>
      </w:r>
    </w:p>
    <w:p w14:paraId="4E8AFFA0" w14:textId="77777777" w:rsidR="00931154" w:rsidRPr="00931154" w:rsidRDefault="00931154" w:rsidP="00931154">
      <w:pPr>
        <w:pStyle w:val="NoSpacing"/>
        <w:ind w:left="720"/>
      </w:pPr>
      <w:r w:rsidRPr="00931154">
        <w:t>You can access an object method using a dot notation. The syntax is:</w:t>
      </w:r>
    </w:p>
    <w:p w14:paraId="7F4D9F0D" w14:textId="77777777" w:rsidR="00931154" w:rsidRDefault="00931154" w:rsidP="0093115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916"/>
        <w:rPr>
          <w:rFonts w:ascii="Inconsolata" w:hAnsi="Inconsolata"/>
          <w:color w:val="D5D5D5"/>
          <w:sz w:val="21"/>
          <w:szCs w:val="21"/>
        </w:rPr>
      </w:pPr>
      <w:proofErr w:type="spellStart"/>
      <w:r>
        <w:rPr>
          <w:rStyle w:val="HTMLCode"/>
          <w:rFonts w:ascii="Inconsolata" w:hAnsi="Inconsolata"/>
          <w:color w:val="D3D3D3"/>
          <w:sz w:val="21"/>
          <w:szCs w:val="21"/>
          <w:bdr w:val="none" w:sz="0" w:space="0" w:color="auto" w:frame="1"/>
          <w:shd w:val="clear" w:color="auto" w:fill="383B40"/>
        </w:rPr>
        <w:t>objectName.methodKey</w:t>
      </w:r>
      <w:proofErr w:type="spellEnd"/>
      <w:r>
        <w:rPr>
          <w:rStyle w:val="HTMLCode"/>
          <w:rFonts w:ascii="Inconsolata" w:hAnsi="Inconsolata"/>
          <w:color w:val="D3D3D3"/>
          <w:sz w:val="21"/>
          <w:szCs w:val="21"/>
          <w:bdr w:val="none" w:sz="0" w:space="0" w:color="auto" w:frame="1"/>
          <w:shd w:val="clear" w:color="auto" w:fill="383B40"/>
        </w:rPr>
        <w:t>()</w:t>
      </w:r>
    </w:p>
    <w:p w14:paraId="41F7E867" w14:textId="77777777" w:rsidR="00931154" w:rsidRDefault="00931154" w:rsidP="00931154">
      <w:pPr>
        <w:pStyle w:val="NoSpacing"/>
        <w:ind w:left="720"/>
      </w:pPr>
      <w:r>
        <w:br/>
      </w:r>
    </w:p>
    <w:p w14:paraId="33FE6EAF" w14:textId="7067320C" w:rsidR="00931154" w:rsidRDefault="00931154" w:rsidP="00931154">
      <w:pPr>
        <w:pStyle w:val="NoSpacing"/>
        <w:ind w:left="720"/>
      </w:pPr>
      <w:r w:rsidRPr="00931154">
        <w:t>You can access property by calling an </w:t>
      </w:r>
      <w:proofErr w:type="spellStart"/>
      <w:r w:rsidRPr="00931154">
        <w:rPr>
          <w:b/>
          <w:bCs/>
        </w:rPr>
        <w:t>objectName</w:t>
      </w:r>
      <w:proofErr w:type="spellEnd"/>
      <w:r w:rsidRPr="00931154">
        <w:t> and a </w:t>
      </w:r>
      <w:r w:rsidRPr="00931154">
        <w:rPr>
          <w:b/>
          <w:bCs/>
        </w:rPr>
        <w:t>key</w:t>
      </w:r>
      <w:r w:rsidRPr="00931154">
        <w:t>. You can access a method by calling an </w:t>
      </w:r>
      <w:proofErr w:type="spellStart"/>
      <w:r w:rsidRPr="00931154">
        <w:rPr>
          <w:b/>
          <w:bCs/>
        </w:rPr>
        <w:t>objectName</w:t>
      </w:r>
      <w:proofErr w:type="spellEnd"/>
      <w:r w:rsidRPr="00931154">
        <w:t> and a </w:t>
      </w:r>
      <w:r w:rsidRPr="00931154">
        <w:rPr>
          <w:b/>
          <w:bCs/>
        </w:rPr>
        <w:t>key</w:t>
      </w:r>
      <w:r w:rsidRPr="00931154">
        <w:t> for that method along with (). For example,</w:t>
      </w:r>
    </w:p>
    <w:p w14:paraId="6C200DB5"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xml:space="preserve">/ </w:t>
      </w:r>
      <w:proofErr w:type="gramStart"/>
      <w:r>
        <w:rPr>
          <w:rStyle w:val="hljs-comment"/>
          <w:rFonts w:ascii="Inconsolata" w:hAnsi="Inconsolata"/>
          <w:color w:val="FFDDBE"/>
          <w:sz w:val="21"/>
          <w:szCs w:val="21"/>
          <w:bdr w:val="none" w:sz="0" w:space="0" w:color="auto" w:frame="1"/>
          <w:shd w:val="clear" w:color="auto" w:fill="383B40"/>
        </w:rPr>
        <w:t>accessing</w:t>
      </w:r>
      <w:proofErr w:type="gramEnd"/>
      <w:r>
        <w:rPr>
          <w:rStyle w:val="hljs-comment"/>
          <w:rFonts w:ascii="Inconsolata" w:hAnsi="Inconsolata"/>
          <w:color w:val="FFDDBE"/>
          <w:sz w:val="21"/>
          <w:szCs w:val="21"/>
          <w:bdr w:val="none" w:sz="0" w:space="0" w:color="auto" w:frame="1"/>
          <w:shd w:val="clear" w:color="auto" w:fill="383B40"/>
        </w:rPr>
        <w:t xml:space="preserve"> method and property</w:t>
      </w:r>
    </w:p>
    <w:p w14:paraId="24BAB96A"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const</w:t>
      </w:r>
      <w:r>
        <w:rPr>
          <w:rStyle w:val="HTMLCode"/>
          <w:rFonts w:ascii="Inconsolata" w:hAnsi="Inconsolata"/>
          <w:color w:val="D3D3D3"/>
          <w:sz w:val="21"/>
          <w:szCs w:val="21"/>
          <w:bdr w:val="none" w:sz="0" w:space="0" w:color="auto" w:frame="1"/>
          <w:shd w:val="clear" w:color="auto" w:fill="383B40"/>
        </w:rPr>
        <w:t xml:space="preserve"> person = {</w:t>
      </w:r>
    </w:p>
    <w:p w14:paraId="2A67D746"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name</w:t>
      </w:r>
      <w:r>
        <w:rPr>
          <w:rStyle w:val="HTMLCode"/>
          <w:rFonts w:ascii="Inconsolata" w:hAnsi="Inconsolata"/>
          <w:color w:val="D3D3D3"/>
          <w:sz w:val="21"/>
          <w:szCs w:val="21"/>
          <w:bdr w:val="none" w:sz="0" w:space="0" w:color="auto" w:frame="1"/>
          <w:shd w:val="clear" w:color="auto" w:fill="383B40"/>
        </w:rPr>
        <w:t xml:space="preserve">: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6CBA6202"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attr"/>
          <w:rFonts w:ascii="Inconsolata" w:hAnsi="Inconsolata"/>
          <w:color w:val="D19A66"/>
          <w:sz w:val="21"/>
          <w:szCs w:val="21"/>
          <w:bdr w:val="none" w:sz="0" w:space="0" w:color="auto" w:frame="1"/>
          <w:shd w:val="clear" w:color="auto" w:fill="383B40"/>
        </w:rPr>
        <w:t>greet</w:t>
      </w:r>
      <w:r>
        <w:rPr>
          <w:rStyle w:val="HTMLCode"/>
          <w:rFonts w:ascii="Inconsolata" w:hAnsi="Inconsolata"/>
          <w:color w:val="D3D3D3"/>
          <w:sz w:val="21"/>
          <w:szCs w:val="21"/>
          <w:bdr w:val="none" w:sz="0" w:space="0" w:color="auto" w:frame="1"/>
          <w:shd w:val="clear" w:color="auto" w:fill="383B40"/>
        </w:rPr>
        <w:t xml:space="preserve">: </w:t>
      </w:r>
      <w:proofErr w:type="gramStart"/>
      <w:r>
        <w:rPr>
          <w:rStyle w:val="hljs-keyword"/>
          <w:rFonts w:ascii="Inconsolata" w:hAnsi="Inconsolata"/>
          <w:color w:val="C678DD"/>
          <w:sz w:val="21"/>
          <w:szCs w:val="21"/>
          <w:bdr w:val="none" w:sz="0" w:space="0" w:color="auto" w:frame="1"/>
          <w:shd w:val="clear" w:color="auto" w:fill="383B40"/>
        </w:rPr>
        <w:t>function</w:t>
      </w:r>
      <w:r>
        <w:rPr>
          <w:rStyle w:val="hljs-function"/>
          <w:rFonts w:ascii="Inconsolata" w:hAnsi="Inconsolata"/>
          <w:color w:val="D3D3D3"/>
          <w:sz w:val="21"/>
          <w:szCs w:val="21"/>
          <w:bdr w:val="none" w:sz="0" w:space="0" w:color="auto" w:frame="1"/>
          <w:shd w:val="clear" w:color="auto" w:fill="383B40"/>
        </w:rPr>
        <w:t>(</w:t>
      </w:r>
      <w:proofErr w:type="gramEnd"/>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.log(</w:t>
      </w:r>
      <w:r>
        <w:rPr>
          <w:rStyle w:val="hljs-string"/>
          <w:rFonts w:ascii="Inconsolata" w:hAnsi="Inconsolata"/>
          <w:color w:val="98C379"/>
          <w:sz w:val="21"/>
          <w:szCs w:val="21"/>
          <w:bdr w:val="none" w:sz="0" w:space="0" w:color="auto" w:frame="1"/>
          <w:shd w:val="clear" w:color="auto" w:fill="383B40"/>
        </w:rPr>
        <w:t>'hello'</w:t>
      </w:r>
      <w:r>
        <w:rPr>
          <w:rStyle w:val="HTMLCode"/>
          <w:rFonts w:ascii="Inconsolata" w:hAnsi="Inconsolata"/>
          <w:color w:val="D3D3D3"/>
          <w:sz w:val="21"/>
          <w:szCs w:val="21"/>
          <w:bdr w:val="none" w:sz="0" w:space="0" w:color="auto" w:frame="1"/>
          <w:shd w:val="clear" w:color="auto" w:fill="383B40"/>
        </w:rPr>
        <w:t>); }</w:t>
      </w:r>
    </w:p>
    <w:p w14:paraId="454ECECD"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7B6073D9"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3E4942D2"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property</w:t>
      </w:r>
    </w:p>
    <w:p w14:paraId="1B9536DA"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person.name; </w:t>
      </w:r>
      <w:r>
        <w:rPr>
          <w:rStyle w:val="hljs-comment"/>
          <w:rFonts w:ascii="Inconsolata" w:hAnsi="Inconsolata"/>
          <w:color w:val="FFDDBE"/>
          <w:sz w:val="21"/>
          <w:szCs w:val="21"/>
          <w:bdr w:val="none" w:sz="0" w:space="0" w:color="auto" w:frame="1"/>
          <w:shd w:val="clear" w:color="auto" w:fill="383B40"/>
        </w:rPr>
        <w:t>// John</w:t>
      </w:r>
    </w:p>
    <w:p w14:paraId="46660463"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52C336D6" w14:textId="77777777" w:rsidR="00931154" w:rsidRDefault="00931154" w:rsidP="00931154">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method</w:t>
      </w:r>
    </w:p>
    <w:p w14:paraId="261B86A9" w14:textId="77777777" w:rsidR="00931154" w:rsidRDefault="00931154" w:rsidP="00931154">
      <w:pPr>
        <w:pStyle w:val="HTMLPreformatted"/>
        <w:shd w:val="clear" w:color="auto" w:fill="383B40"/>
        <w:spacing w:line="300" w:lineRule="atLeast"/>
        <w:ind w:left="720"/>
        <w:rPr>
          <w:rFonts w:ascii="Inconsolata" w:hAnsi="Inconsolata"/>
          <w:color w:val="D5D5D5"/>
          <w:sz w:val="21"/>
          <w:szCs w:val="21"/>
        </w:rPr>
      </w:pPr>
      <w:proofErr w:type="spellStart"/>
      <w:proofErr w:type="gramStart"/>
      <w:r>
        <w:rPr>
          <w:rStyle w:val="HTMLCode"/>
          <w:rFonts w:ascii="Inconsolata" w:hAnsi="Inconsolata"/>
          <w:color w:val="D3D3D3"/>
          <w:sz w:val="21"/>
          <w:szCs w:val="21"/>
          <w:bdr w:val="none" w:sz="0" w:space="0" w:color="auto" w:frame="1"/>
          <w:shd w:val="clear" w:color="auto" w:fill="383B40"/>
        </w:rPr>
        <w:t>person.greet</w:t>
      </w:r>
      <w:proofErr w:type="spellEnd"/>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hello</w:t>
      </w:r>
    </w:p>
    <w:p w14:paraId="0EE177EF" w14:textId="77777777" w:rsidR="009E20A9" w:rsidRDefault="00931154" w:rsidP="00931154">
      <w:pPr>
        <w:pStyle w:val="NoSpacing"/>
        <w:ind w:left="720"/>
      </w:pPr>
      <w:r>
        <w:br/>
      </w:r>
    </w:p>
    <w:p w14:paraId="6DA7F3CA" w14:textId="77777777" w:rsidR="009E20A9" w:rsidRPr="009E20A9" w:rsidRDefault="009E20A9" w:rsidP="009E20A9">
      <w:pPr>
        <w:pStyle w:val="NoSpacing"/>
        <w:ind w:left="720"/>
      </w:pPr>
      <w:r w:rsidRPr="009E20A9">
        <w:t>Here, the greet method is accessed as </w:t>
      </w:r>
      <w:proofErr w:type="spellStart"/>
      <w:proofErr w:type="gramStart"/>
      <w:r w:rsidRPr="009E20A9">
        <w:t>person.greet</w:t>
      </w:r>
      <w:proofErr w:type="spellEnd"/>
      <w:proofErr w:type="gramEnd"/>
      <w:r w:rsidRPr="009E20A9">
        <w:t>() instead of </w:t>
      </w:r>
      <w:proofErr w:type="spellStart"/>
      <w:r w:rsidRPr="009E20A9">
        <w:t>person.greet</w:t>
      </w:r>
      <w:proofErr w:type="spellEnd"/>
      <w:r w:rsidRPr="009E20A9">
        <w:t>.</w:t>
      </w:r>
    </w:p>
    <w:p w14:paraId="5F4085C4" w14:textId="77777777" w:rsidR="009E20A9" w:rsidRPr="009E20A9" w:rsidRDefault="009E20A9" w:rsidP="009E20A9">
      <w:pPr>
        <w:pStyle w:val="NoSpacing"/>
        <w:ind w:left="720"/>
      </w:pPr>
      <w:r w:rsidRPr="009E20A9">
        <w:lastRenderedPageBreak/>
        <w:t>If you try to access the method with only </w:t>
      </w:r>
      <w:proofErr w:type="spellStart"/>
      <w:proofErr w:type="gramStart"/>
      <w:r w:rsidRPr="009E20A9">
        <w:t>person.greet</w:t>
      </w:r>
      <w:proofErr w:type="spellEnd"/>
      <w:proofErr w:type="gramEnd"/>
      <w:r w:rsidRPr="009E20A9">
        <w:t>, it will give you a function definition.</w:t>
      </w:r>
    </w:p>
    <w:p w14:paraId="0B368D73" w14:textId="77777777" w:rsidR="009E20A9" w:rsidRDefault="009E20A9" w:rsidP="009E20A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ind w:left="916"/>
        <w:rPr>
          <w:rFonts w:ascii="Inconsolata" w:hAnsi="Inconsolata"/>
          <w:color w:val="D5D5D5"/>
          <w:sz w:val="21"/>
          <w:szCs w:val="21"/>
        </w:rPr>
      </w:pPr>
      <w:proofErr w:type="spellStart"/>
      <w:proofErr w:type="gramStart"/>
      <w:r>
        <w:rPr>
          <w:rStyle w:val="HTMLCode"/>
          <w:rFonts w:ascii="Inconsolata" w:hAnsi="Inconsolata"/>
          <w:color w:val="D3D3D3"/>
          <w:sz w:val="21"/>
          <w:szCs w:val="21"/>
          <w:bdr w:val="none" w:sz="0" w:space="0" w:color="auto" w:frame="1"/>
          <w:shd w:val="clear" w:color="auto" w:fill="383B40"/>
        </w:rPr>
        <w:t>person.greet</w:t>
      </w:r>
      <w:proofErr w:type="spellEnd"/>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ƒ () { console.log('hello'); }</w:t>
      </w:r>
    </w:p>
    <w:p w14:paraId="1CC1782E" w14:textId="77777777" w:rsidR="009E20A9" w:rsidRDefault="009E20A9" w:rsidP="00931154">
      <w:pPr>
        <w:pStyle w:val="NoSpacing"/>
        <w:ind w:left="720"/>
      </w:pPr>
    </w:p>
    <w:p w14:paraId="4ECDCA3E" w14:textId="77777777" w:rsidR="009E20A9" w:rsidRDefault="009E20A9" w:rsidP="00931154">
      <w:pPr>
        <w:pStyle w:val="NoSpacing"/>
        <w:ind w:left="720"/>
      </w:pPr>
    </w:p>
    <w:p w14:paraId="713E6CAA" w14:textId="77777777" w:rsidR="009E20A9" w:rsidRPr="009E20A9" w:rsidRDefault="009E20A9" w:rsidP="009E20A9">
      <w:pPr>
        <w:pStyle w:val="NoSpacing"/>
        <w:ind w:left="720"/>
        <w:rPr>
          <w:b/>
          <w:bCs/>
        </w:rPr>
      </w:pPr>
      <w:r w:rsidRPr="009E20A9">
        <w:rPr>
          <w:b/>
          <w:bCs/>
        </w:rPr>
        <w:t>JavaScript Built-In Methods</w:t>
      </w:r>
    </w:p>
    <w:p w14:paraId="02DBAE79" w14:textId="77777777" w:rsidR="009E20A9" w:rsidRPr="009E20A9" w:rsidRDefault="009E20A9" w:rsidP="009E20A9">
      <w:pPr>
        <w:pStyle w:val="NoSpacing"/>
        <w:ind w:left="720"/>
      </w:pPr>
      <w:r w:rsidRPr="009E20A9">
        <w:t>In JavaScript, there are many built-in methods. For example,</w:t>
      </w:r>
    </w:p>
    <w:p w14:paraId="70D21832"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let</w:t>
      </w:r>
      <w:r>
        <w:rPr>
          <w:rStyle w:val="HTMLCode"/>
          <w:rFonts w:ascii="Inconsolata" w:hAnsi="Inconsolata"/>
          <w:color w:val="D3D3D3"/>
          <w:sz w:val="21"/>
          <w:szCs w:val="21"/>
          <w:bdr w:val="none" w:sz="0" w:space="0" w:color="auto" w:frame="1"/>
          <w:shd w:val="clear" w:color="auto" w:fill="383B40"/>
        </w:rPr>
        <w:t xml:space="preserve"> number = </w:t>
      </w:r>
      <w:r>
        <w:rPr>
          <w:rStyle w:val="hljs-string"/>
          <w:rFonts w:ascii="Inconsolata" w:hAnsi="Inconsolata"/>
          <w:color w:val="98C379"/>
          <w:sz w:val="21"/>
          <w:szCs w:val="21"/>
          <w:bdr w:val="none" w:sz="0" w:space="0" w:color="auto" w:frame="1"/>
          <w:shd w:val="clear" w:color="auto" w:fill="383B40"/>
        </w:rPr>
        <w:t>'23.32'</w:t>
      </w:r>
      <w:r>
        <w:rPr>
          <w:rStyle w:val="HTMLCode"/>
          <w:rFonts w:ascii="Inconsolata" w:hAnsi="Inconsolata"/>
          <w:color w:val="D3D3D3"/>
          <w:sz w:val="21"/>
          <w:szCs w:val="21"/>
          <w:bdr w:val="none" w:sz="0" w:space="0" w:color="auto" w:frame="1"/>
          <w:shd w:val="clear" w:color="auto" w:fill="383B40"/>
        </w:rPr>
        <w:t>;</w:t>
      </w:r>
    </w:p>
    <w:p w14:paraId="46F73BB0"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let</w:t>
      </w:r>
      <w:r>
        <w:rPr>
          <w:rStyle w:val="HTMLCode"/>
          <w:rFonts w:ascii="Inconsolata" w:hAnsi="Inconsolata"/>
          <w:color w:val="D3D3D3"/>
          <w:sz w:val="21"/>
          <w:szCs w:val="21"/>
          <w:bdr w:val="none" w:sz="0" w:space="0" w:color="auto" w:frame="1"/>
          <w:shd w:val="clear" w:color="auto" w:fill="383B40"/>
        </w:rPr>
        <w:t xml:space="preserve"> result = </w:t>
      </w:r>
      <w:proofErr w:type="spellStart"/>
      <w:r>
        <w:rPr>
          <w:rStyle w:val="hljs-builtin"/>
          <w:rFonts w:ascii="Inconsolata" w:hAnsi="Inconsolata"/>
          <w:color w:val="E6C07B"/>
          <w:sz w:val="21"/>
          <w:szCs w:val="21"/>
          <w:bdr w:val="none" w:sz="0" w:space="0" w:color="auto" w:frame="1"/>
          <w:shd w:val="clear" w:color="auto" w:fill="383B40"/>
        </w:rPr>
        <w:t>parseInt</w:t>
      </w:r>
      <w:proofErr w:type="spellEnd"/>
      <w:r>
        <w:rPr>
          <w:rStyle w:val="HTMLCode"/>
          <w:rFonts w:ascii="Inconsolata" w:hAnsi="Inconsolata"/>
          <w:color w:val="D3D3D3"/>
          <w:sz w:val="21"/>
          <w:szCs w:val="21"/>
          <w:bdr w:val="none" w:sz="0" w:space="0" w:color="auto" w:frame="1"/>
          <w:shd w:val="clear" w:color="auto" w:fill="383B40"/>
        </w:rPr>
        <w:t>(number);</w:t>
      </w:r>
    </w:p>
    <w:p w14:paraId="15B99CCA"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0CC0C0A9" w14:textId="77777777" w:rsidR="009E20A9" w:rsidRDefault="009E20A9" w:rsidP="009E20A9">
      <w:pPr>
        <w:pStyle w:val="HTMLPreformatted"/>
        <w:shd w:val="clear" w:color="auto" w:fill="383B40"/>
        <w:spacing w:line="300" w:lineRule="atLeast"/>
        <w:ind w:left="720"/>
        <w:rPr>
          <w:rFonts w:ascii="Inconsolata" w:hAnsi="Inconsolata"/>
          <w:color w:val="D5D5D5"/>
          <w:sz w:val="21"/>
          <w:szCs w:val="21"/>
        </w:rPr>
      </w:pPr>
      <w:r>
        <w:rPr>
          <w:rStyle w:val="hljs-builtin"/>
          <w:rFonts w:ascii="Inconsolata" w:hAnsi="Inconsolata"/>
          <w:color w:val="E6C07B"/>
          <w:sz w:val="21"/>
          <w:szCs w:val="21"/>
          <w:bdr w:val="none" w:sz="0" w:space="0" w:color="auto" w:frame="1"/>
          <w:shd w:val="clear" w:color="auto" w:fill="383B40"/>
        </w:rPr>
        <w:t>console</w:t>
      </w:r>
      <w:r>
        <w:rPr>
          <w:rStyle w:val="HTMLCode"/>
          <w:rFonts w:ascii="Inconsolata" w:hAnsi="Inconsolata"/>
          <w:color w:val="D3D3D3"/>
          <w:sz w:val="21"/>
          <w:szCs w:val="21"/>
          <w:bdr w:val="none" w:sz="0" w:space="0" w:color="auto" w:frame="1"/>
          <w:shd w:val="clear" w:color="auto" w:fill="383B40"/>
        </w:rPr>
        <w:t xml:space="preserve">.log(result); </w:t>
      </w:r>
      <w:r>
        <w:rPr>
          <w:rStyle w:val="hljs-comment"/>
          <w:rFonts w:ascii="Inconsolata" w:hAnsi="Inconsolata"/>
          <w:color w:val="FFDDBE"/>
          <w:sz w:val="21"/>
          <w:szCs w:val="21"/>
          <w:bdr w:val="none" w:sz="0" w:space="0" w:color="auto" w:frame="1"/>
          <w:shd w:val="clear" w:color="auto" w:fill="383B40"/>
        </w:rPr>
        <w:t>// 23</w:t>
      </w:r>
    </w:p>
    <w:p w14:paraId="3F72AC9D" w14:textId="77777777" w:rsidR="009E20A9" w:rsidRDefault="009E20A9" w:rsidP="00931154">
      <w:pPr>
        <w:pStyle w:val="NoSpacing"/>
        <w:ind w:left="720"/>
      </w:pPr>
    </w:p>
    <w:p w14:paraId="1F206E75" w14:textId="77777777" w:rsidR="009E20A9" w:rsidRPr="009E20A9" w:rsidRDefault="009E20A9" w:rsidP="009E20A9">
      <w:pPr>
        <w:pStyle w:val="NoSpacing"/>
        <w:ind w:left="720"/>
      </w:pPr>
      <w:r w:rsidRPr="009E20A9">
        <w:t>Here, the </w:t>
      </w:r>
      <w:proofErr w:type="spellStart"/>
      <w:proofErr w:type="gramStart"/>
      <w:r w:rsidRPr="009E20A9">
        <w:rPr>
          <w:b/>
          <w:bCs/>
        </w:rPr>
        <w:t>parseInt</w:t>
      </w:r>
      <w:proofErr w:type="spellEnd"/>
      <w:r w:rsidRPr="009E20A9">
        <w:rPr>
          <w:b/>
          <w:bCs/>
        </w:rPr>
        <w:t>(</w:t>
      </w:r>
      <w:proofErr w:type="gramEnd"/>
      <w:r w:rsidRPr="009E20A9">
        <w:rPr>
          <w:b/>
          <w:bCs/>
        </w:rPr>
        <w:t>)</w:t>
      </w:r>
      <w:r w:rsidRPr="009E20A9">
        <w:t> method of Number object is used to convert numeric string value to an integer value.</w:t>
      </w:r>
    </w:p>
    <w:p w14:paraId="45AC302E" w14:textId="77777777" w:rsidR="009E20A9" w:rsidRDefault="009E20A9" w:rsidP="009E20A9">
      <w:pPr>
        <w:pStyle w:val="NoSpacing"/>
        <w:ind w:left="720"/>
      </w:pPr>
    </w:p>
    <w:p w14:paraId="3A3A3ECB" w14:textId="6C52F5CA" w:rsidR="009E20A9" w:rsidRPr="009E20A9" w:rsidRDefault="009E20A9" w:rsidP="009E20A9">
      <w:pPr>
        <w:pStyle w:val="NoSpacing"/>
        <w:ind w:left="720"/>
      </w:pPr>
      <w:r w:rsidRPr="009E20A9">
        <w:t>To learn more about built-in methods, visit </w:t>
      </w:r>
      <w:hyperlink r:id="rId79" w:history="1">
        <w:r w:rsidRPr="009E20A9">
          <w:rPr>
            <w:rStyle w:val="Hyperlink"/>
          </w:rPr>
          <w:t>JavaScript Built-In Methods</w:t>
        </w:r>
      </w:hyperlink>
      <w:r w:rsidRPr="009E20A9">
        <w:t>.</w:t>
      </w:r>
    </w:p>
    <w:p w14:paraId="298267E1" w14:textId="79C140D4" w:rsidR="009E20A9" w:rsidRDefault="009E20A9" w:rsidP="00931154">
      <w:pPr>
        <w:pStyle w:val="NoSpacing"/>
        <w:ind w:left="720"/>
      </w:pPr>
    </w:p>
    <w:p w14:paraId="05E10958" w14:textId="2530200E" w:rsidR="009E20A9" w:rsidRDefault="009E20A9" w:rsidP="00931154">
      <w:pPr>
        <w:pStyle w:val="NoSpacing"/>
        <w:ind w:left="720"/>
      </w:pPr>
    </w:p>
    <w:p w14:paraId="4C3986DA" w14:textId="77777777" w:rsidR="009E20A9" w:rsidRPr="009E20A9" w:rsidRDefault="009E20A9" w:rsidP="009E20A9">
      <w:pPr>
        <w:pStyle w:val="NoSpacing"/>
        <w:ind w:left="720"/>
        <w:rPr>
          <w:b/>
          <w:bCs/>
        </w:rPr>
      </w:pPr>
      <w:r w:rsidRPr="009E20A9">
        <w:rPr>
          <w:b/>
          <w:bCs/>
        </w:rPr>
        <w:t>Adding a Method to a JavaScript Object</w:t>
      </w:r>
    </w:p>
    <w:p w14:paraId="55F727CB" w14:textId="77777777" w:rsidR="009E20A9" w:rsidRPr="009E20A9" w:rsidRDefault="009E20A9" w:rsidP="009E20A9">
      <w:pPr>
        <w:pStyle w:val="NoSpacing"/>
        <w:ind w:left="720"/>
      </w:pPr>
      <w:r w:rsidRPr="009E20A9">
        <w:t>You can also add a method in an object. For example,</w:t>
      </w:r>
    </w:p>
    <w:p w14:paraId="424A7D92" w14:textId="77777777" w:rsidR="009E20A9" w:rsidRDefault="009E20A9" w:rsidP="00931154">
      <w:pPr>
        <w:pStyle w:val="NoSpacing"/>
        <w:ind w:left="720"/>
      </w:pPr>
    </w:p>
    <w:p w14:paraId="4E95D64B"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creating an object</w:t>
      </w:r>
    </w:p>
    <w:p w14:paraId="654ACF8A"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let</w:t>
      </w:r>
      <w:r>
        <w:rPr>
          <w:rStyle w:val="HTMLCode"/>
          <w:rFonts w:ascii="Inconsolata" w:hAnsi="Inconsolata"/>
          <w:color w:val="D3D3D3"/>
          <w:sz w:val="21"/>
          <w:szCs w:val="21"/>
          <w:bdr w:val="none" w:sz="0" w:space="0" w:color="auto" w:frame="1"/>
          <w:shd w:val="clear" w:color="auto" w:fill="383B40"/>
        </w:rPr>
        <w:t xml:space="preserve"> student = </w:t>
      </w:r>
      <w:proofErr w:type="gramStart"/>
      <w:r>
        <w:rPr>
          <w:rStyle w:val="HTMLCode"/>
          <w:rFonts w:ascii="Inconsolata" w:hAnsi="Inconsolata"/>
          <w:color w:val="D3D3D3"/>
          <w:sz w:val="21"/>
          <w:szCs w:val="21"/>
          <w:bdr w:val="none" w:sz="0" w:space="0" w:color="auto" w:frame="1"/>
          <w:shd w:val="clear" w:color="auto" w:fill="383B40"/>
        </w:rPr>
        <w:t>{ }</w:t>
      </w:r>
      <w:proofErr w:type="gramEnd"/>
      <w:r>
        <w:rPr>
          <w:rStyle w:val="HTMLCode"/>
          <w:rFonts w:ascii="Inconsolata" w:hAnsi="Inconsolata"/>
          <w:color w:val="D3D3D3"/>
          <w:sz w:val="21"/>
          <w:szCs w:val="21"/>
          <w:bdr w:val="none" w:sz="0" w:space="0" w:color="auto" w:frame="1"/>
          <w:shd w:val="clear" w:color="auto" w:fill="383B40"/>
        </w:rPr>
        <w:t>;</w:t>
      </w:r>
    </w:p>
    <w:p w14:paraId="0208C83D"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25F67D3D"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adding a property</w:t>
      </w:r>
    </w:p>
    <w:p w14:paraId="7C2F6606"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student.name = </w:t>
      </w:r>
      <w:r>
        <w:rPr>
          <w:rStyle w:val="hljs-string"/>
          <w:rFonts w:ascii="Inconsolata" w:hAnsi="Inconsolata"/>
          <w:color w:val="98C379"/>
          <w:sz w:val="21"/>
          <w:szCs w:val="21"/>
          <w:bdr w:val="none" w:sz="0" w:space="0" w:color="auto" w:frame="1"/>
          <w:shd w:val="clear" w:color="auto" w:fill="383B40"/>
        </w:rPr>
        <w:t>'John'</w:t>
      </w:r>
      <w:r>
        <w:rPr>
          <w:rStyle w:val="HTMLCode"/>
          <w:rFonts w:ascii="Inconsolata" w:hAnsi="Inconsolata"/>
          <w:color w:val="D3D3D3"/>
          <w:sz w:val="21"/>
          <w:szCs w:val="21"/>
          <w:bdr w:val="none" w:sz="0" w:space="0" w:color="auto" w:frame="1"/>
          <w:shd w:val="clear" w:color="auto" w:fill="383B40"/>
        </w:rPr>
        <w:t>;</w:t>
      </w:r>
    </w:p>
    <w:p w14:paraId="4169F55B"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18F68398" w14:textId="77777777" w:rsidR="009E20A9" w:rsidRPr="009E20A9" w:rsidRDefault="009E20A9" w:rsidP="009E20A9">
      <w:pPr>
        <w:pStyle w:val="HTMLPreformatted"/>
        <w:shd w:val="clear" w:color="auto" w:fill="383B40"/>
        <w:spacing w:line="300" w:lineRule="atLeast"/>
        <w:ind w:left="720"/>
        <w:rPr>
          <w:rStyle w:val="HTMLCode"/>
          <w:rFonts w:ascii="Inconsolata" w:hAnsi="Inconsolata"/>
          <w:b/>
          <w:bCs/>
          <w:i/>
          <w:iCs/>
          <w:color w:val="D3D3D3"/>
          <w:sz w:val="21"/>
          <w:szCs w:val="21"/>
          <w:bdr w:val="none" w:sz="0" w:space="0" w:color="auto" w:frame="1"/>
          <w:shd w:val="clear" w:color="auto" w:fill="383B40"/>
        </w:rPr>
      </w:pPr>
      <w:r w:rsidRPr="009E20A9">
        <w:rPr>
          <w:rStyle w:val="hljs-comment"/>
          <w:rFonts w:ascii="Inconsolata" w:hAnsi="Inconsolata"/>
          <w:b/>
          <w:bCs/>
          <w:i/>
          <w:iCs/>
          <w:color w:val="FFDDBE"/>
          <w:sz w:val="21"/>
          <w:szCs w:val="21"/>
          <w:bdr w:val="none" w:sz="0" w:space="0" w:color="auto" w:frame="1"/>
          <w:shd w:val="clear" w:color="auto" w:fill="383B40"/>
        </w:rPr>
        <w:t>// adding a method</w:t>
      </w:r>
    </w:p>
    <w:p w14:paraId="44232866" w14:textId="77777777" w:rsidR="009E20A9" w:rsidRPr="009E20A9" w:rsidRDefault="009E20A9" w:rsidP="009E20A9">
      <w:pPr>
        <w:pStyle w:val="HTMLPreformatted"/>
        <w:shd w:val="clear" w:color="auto" w:fill="383B40"/>
        <w:spacing w:line="300" w:lineRule="atLeast"/>
        <w:ind w:left="720"/>
        <w:rPr>
          <w:rStyle w:val="HTMLCode"/>
          <w:rFonts w:ascii="Inconsolata" w:hAnsi="Inconsolata"/>
          <w:b/>
          <w:bCs/>
          <w:i/>
          <w:iCs/>
          <w:color w:val="D3D3D3"/>
          <w:sz w:val="21"/>
          <w:szCs w:val="21"/>
          <w:bdr w:val="none" w:sz="0" w:space="0" w:color="auto" w:frame="1"/>
          <w:shd w:val="clear" w:color="auto" w:fill="383B40"/>
        </w:rPr>
      </w:pPr>
      <w:proofErr w:type="spellStart"/>
      <w:proofErr w:type="gramStart"/>
      <w:r w:rsidRPr="009E20A9">
        <w:rPr>
          <w:rStyle w:val="HTMLCode"/>
          <w:rFonts w:ascii="Inconsolata" w:hAnsi="Inconsolata"/>
          <w:b/>
          <w:bCs/>
          <w:i/>
          <w:iCs/>
          <w:color w:val="D3D3D3"/>
          <w:sz w:val="21"/>
          <w:szCs w:val="21"/>
          <w:bdr w:val="none" w:sz="0" w:space="0" w:color="auto" w:frame="1"/>
          <w:shd w:val="clear" w:color="auto" w:fill="383B40"/>
        </w:rPr>
        <w:t>student.greet</w:t>
      </w:r>
      <w:proofErr w:type="spellEnd"/>
      <w:proofErr w:type="gramEnd"/>
      <w:r w:rsidRPr="009E20A9">
        <w:rPr>
          <w:rStyle w:val="HTMLCode"/>
          <w:rFonts w:ascii="Inconsolata" w:hAnsi="Inconsolata"/>
          <w:b/>
          <w:bCs/>
          <w:i/>
          <w:iCs/>
          <w:color w:val="D3D3D3"/>
          <w:sz w:val="21"/>
          <w:szCs w:val="21"/>
          <w:bdr w:val="none" w:sz="0" w:space="0" w:color="auto" w:frame="1"/>
          <w:shd w:val="clear" w:color="auto" w:fill="383B40"/>
        </w:rPr>
        <w:t xml:space="preserve"> = </w:t>
      </w:r>
      <w:r w:rsidRPr="009E20A9">
        <w:rPr>
          <w:rStyle w:val="hljs-keyword"/>
          <w:rFonts w:ascii="Inconsolata" w:hAnsi="Inconsolata"/>
          <w:b/>
          <w:bCs/>
          <w:i/>
          <w:iCs/>
          <w:color w:val="C678DD"/>
          <w:sz w:val="21"/>
          <w:szCs w:val="21"/>
          <w:bdr w:val="none" w:sz="0" w:space="0" w:color="auto" w:frame="1"/>
          <w:shd w:val="clear" w:color="auto" w:fill="383B40"/>
        </w:rPr>
        <w:t>function</w:t>
      </w:r>
      <w:r w:rsidRPr="009E20A9">
        <w:rPr>
          <w:rStyle w:val="hljs-function"/>
          <w:rFonts w:ascii="Inconsolata" w:hAnsi="Inconsolata"/>
          <w:b/>
          <w:bCs/>
          <w:i/>
          <w:iCs/>
          <w:color w:val="D3D3D3"/>
          <w:sz w:val="21"/>
          <w:szCs w:val="21"/>
          <w:bdr w:val="none" w:sz="0" w:space="0" w:color="auto" w:frame="1"/>
          <w:shd w:val="clear" w:color="auto" w:fill="383B40"/>
        </w:rPr>
        <w:t xml:space="preserve">() </w:t>
      </w:r>
      <w:r w:rsidRPr="009E20A9">
        <w:rPr>
          <w:rStyle w:val="HTMLCode"/>
          <w:rFonts w:ascii="Inconsolata" w:hAnsi="Inconsolata"/>
          <w:b/>
          <w:bCs/>
          <w:i/>
          <w:iCs/>
          <w:color w:val="D3D3D3"/>
          <w:sz w:val="21"/>
          <w:szCs w:val="21"/>
          <w:bdr w:val="none" w:sz="0" w:space="0" w:color="auto" w:frame="1"/>
          <w:shd w:val="clear" w:color="auto" w:fill="383B40"/>
        </w:rPr>
        <w:t>{</w:t>
      </w:r>
    </w:p>
    <w:p w14:paraId="13D1A427" w14:textId="77777777" w:rsidR="009E20A9" w:rsidRPr="009E20A9" w:rsidRDefault="009E20A9" w:rsidP="009E20A9">
      <w:pPr>
        <w:pStyle w:val="HTMLPreformatted"/>
        <w:shd w:val="clear" w:color="auto" w:fill="383B40"/>
        <w:spacing w:line="300" w:lineRule="atLeast"/>
        <w:ind w:left="720"/>
        <w:rPr>
          <w:rStyle w:val="HTMLCode"/>
          <w:rFonts w:ascii="Inconsolata" w:hAnsi="Inconsolata"/>
          <w:b/>
          <w:bCs/>
          <w:i/>
          <w:iCs/>
          <w:color w:val="D3D3D3"/>
          <w:sz w:val="21"/>
          <w:szCs w:val="21"/>
          <w:bdr w:val="none" w:sz="0" w:space="0" w:color="auto" w:frame="1"/>
          <w:shd w:val="clear" w:color="auto" w:fill="383B40"/>
        </w:rPr>
      </w:pPr>
      <w:r w:rsidRPr="009E20A9">
        <w:rPr>
          <w:rStyle w:val="HTMLCode"/>
          <w:rFonts w:ascii="Inconsolata" w:hAnsi="Inconsolata"/>
          <w:b/>
          <w:bCs/>
          <w:i/>
          <w:iCs/>
          <w:color w:val="D3D3D3"/>
          <w:sz w:val="21"/>
          <w:szCs w:val="21"/>
          <w:bdr w:val="none" w:sz="0" w:space="0" w:color="auto" w:frame="1"/>
          <w:shd w:val="clear" w:color="auto" w:fill="383B40"/>
        </w:rPr>
        <w:t xml:space="preserve">    </w:t>
      </w:r>
      <w:r w:rsidRPr="009E20A9">
        <w:rPr>
          <w:rStyle w:val="hljs-builtin"/>
          <w:rFonts w:ascii="Inconsolata" w:hAnsi="Inconsolata"/>
          <w:b/>
          <w:bCs/>
          <w:i/>
          <w:iCs/>
          <w:color w:val="E6C07B"/>
          <w:sz w:val="21"/>
          <w:szCs w:val="21"/>
          <w:bdr w:val="none" w:sz="0" w:space="0" w:color="auto" w:frame="1"/>
          <w:shd w:val="clear" w:color="auto" w:fill="383B40"/>
        </w:rPr>
        <w:t>console</w:t>
      </w:r>
      <w:r w:rsidRPr="009E20A9">
        <w:rPr>
          <w:rStyle w:val="HTMLCode"/>
          <w:rFonts w:ascii="Inconsolata" w:hAnsi="Inconsolata"/>
          <w:b/>
          <w:bCs/>
          <w:i/>
          <w:iCs/>
          <w:color w:val="D3D3D3"/>
          <w:sz w:val="21"/>
          <w:szCs w:val="21"/>
          <w:bdr w:val="none" w:sz="0" w:space="0" w:color="auto" w:frame="1"/>
          <w:shd w:val="clear" w:color="auto" w:fill="383B40"/>
        </w:rPr>
        <w:t>.log(</w:t>
      </w:r>
      <w:r w:rsidRPr="009E20A9">
        <w:rPr>
          <w:rStyle w:val="hljs-string"/>
          <w:rFonts w:ascii="Inconsolata" w:hAnsi="Inconsolata"/>
          <w:b/>
          <w:bCs/>
          <w:i/>
          <w:iCs/>
          <w:color w:val="98C379"/>
          <w:sz w:val="21"/>
          <w:szCs w:val="21"/>
          <w:bdr w:val="none" w:sz="0" w:space="0" w:color="auto" w:frame="1"/>
          <w:shd w:val="clear" w:color="auto" w:fill="383B40"/>
        </w:rPr>
        <w:t>'hello'</w:t>
      </w:r>
      <w:r w:rsidRPr="009E20A9">
        <w:rPr>
          <w:rStyle w:val="HTMLCode"/>
          <w:rFonts w:ascii="Inconsolata" w:hAnsi="Inconsolata"/>
          <w:b/>
          <w:bCs/>
          <w:i/>
          <w:iCs/>
          <w:color w:val="D3D3D3"/>
          <w:sz w:val="21"/>
          <w:szCs w:val="21"/>
          <w:bdr w:val="none" w:sz="0" w:space="0" w:color="auto" w:frame="1"/>
          <w:shd w:val="clear" w:color="auto" w:fill="383B40"/>
        </w:rPr>
        <w:t>);</w:t>
      </w:r>
    </w:p>
    <w:p w14:paraId="6C933080"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w:t>
      </w:r>
    </w:p>
    <w:p w14:paraId="65B89183"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p>
    <w:p w14:paraId="74B347E5" w14:textId="77777777" w:rsidR="009E20A9" w:rsidRDefault="009E20A9" w:rsidP="009E20A9">
      <w:pPr>
        <w:pStyle w:val="HTMLPreformatted"/>
        <w:shd w:val="clear" w:color="auto" w:fill="383B40"/>
        <w:spacing w:line="300" w:lineRule="atLeast"/>
        <w:ind w:left="720"/>
        <w:rPr>
          <w:rStyle w:val="HTMLCode"/>
          <w:rFonts w:ascii="Inconsolat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accessing a method</w:t>
      </w:r>
    </w:p>
    <w:p w14:paraId="1CDA1F52" w14:textId="77777777" w:rsidR="009E20A9" w:rsidRDefault="009E20A9" w:rsidP="009E20A9">
      <w:pPr>
        <w:pStyle w:val="HTMLPreformatted"/>
        <w:shd w:val="clear" w:color="auto" w:fill="383B40"/>
        <w:spacing w:line="300" w:lineRule="atLeast"/>
        <w:ind w:left="720"/>
        <w:rPr>
          <w:rFonts w:ascii="Inconsolata" w:hAnsi="Inconsolata"/>
          <w:color w:val="D5D5D5"/>
          <w:sz w:val="21"/>
          <w:szCs w:val="21"/>
        </w:rPr>
      </w:pPr>
      <w:proofErr w:type="spellStart"/>
      <w:proofErr w:type="gramStart"/>
      <w:r>
        <w:rPr>
          <w:rStyle w:val="HTMLCode"/>
          <w:rFonts w:ascii="Inconsolata" w:hAnsi="Inconsolata"/>
          <w:color w:val="D3D3D3"/>
          <w:sz w:val="21"/>
          <w:szCs w:val="21"/>
          <w:bdr w:val="none" w:sz="0" w:space="0" w:color="auto" w:frame="1"/>
          <w:shd w:val="clear" w:color="auto" w:fill="383B40"/>
        </w:rPr>
        <w:t>student.greet</w:t>
      </w:r>
      <w:proofErr w:type="spellEnd"/>
      <w:proofErr w:type="gramEnd"/>
      <w:r>
        <w:rPr>
          <w:rStyle w:val="HTMLCode"/>
          <w:rFonts w:ascii="Inconsolat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hello</w:t>
      </w:r>
    </w:p>
    <w:p w14:paraId="18C8650C" w14:textId="77777777" w:rsidR="009E20A9" w:rsidRDefault="009E20A9" w:rsidP="00931154">
      <w:pPr>
        <w:pStyle w:val="NoSpacing"/>
        <w:ind w:left="720"/>
      </w:pPr>
    </w:p>
    <w:p w14:paraId="5AAEC257" w14:textId="60F92746" w:rsidR="009E20A9" w:rsidRDefault="009E20A9" w:rsidP="00931154">
      <w:pPr>
        <w:pStyle w:val="NoSpacing"/>
        <w:ind w:left="720"/>
      </w:pPr>
      <w:r w:rsidRPr="009E20A9">
        <w:t>In the above example, an empty </w:t>
      </w:r>
      <w:r w:rsidRPr="009E20A9">
        <w:rPr>
          <w:b/>
          <w:bCs/>
        </w:rPr>
        <w:t>student</w:t>
      </w:r>
      <w:r w:rsidRPr="009E20A9">
        <w:t> object is created. Then, the </w:t>
      </w:r>
      <w:r w:rsidRPr="009E20A9">
        <w:rPr>
          <w:b/>
          <w:bCs/>
        </w:rPr>
        <w:t>name</w:t>
      </w:r>
      <w:r w:rsidRPr="009E20A9">
        <w:t> property is added. Similarly, the </w:t>
      </w:r>
      <w:r w:rsidRPr="009E20A9">
        <w:rPr>
          <w:b/>
          <w:bCs/>
        </w:rPr>
        <w:t>greet</w:t>
      </w:r>
      <w:r w:rsidRPr="009E20A9">
        <w:t> method is also added. In this way, you can add a method as well as property to an object.</w:t>
      </w:r>
    </w:p>
    <w:p w14:paraId="464DBA8C" w14:textId="77777777" w:rsidR="009E20A9" w:rsidRDefault="009E20A9" w:rsidP="00931154">
      <w:pPr>
        <w:pStyle w:val="NoSpacing"/>
        <w:ind w:left="720"/>
      </w:pPr>
    </w:p>
    <w:p w14:paraId="5479D2C5" w14:textId="5C27E7D5" w:rsidR="009E20A9" w:rsidRDefault="009E20A9" w:rsidP="00931154">
      <w:pPr>
        <w:pStyle w:val="NoSpacing"/>
        <w:ind w:left="720"/>
      </w:pPr>
      <w:r>
        <w:t>(((Truncating definition here)))</w:t>
      </w:r>
    </w:p>
    <w:p w14:paraId="38E862D0" w14:textId="77777777" w:rsidR="009E20A9" w:rsidRDefault="009E20A9" w:rsidP="00931154">
      <w:pPr>
        <w:pStyle w:val="NoSpacing"/>
        <w:ind w:left="720"/>
      </w:pPr>
    </w:p>
    <w:p w14:paraId="5C31ABEC" w14:textId="77777777" w:rsidR="009E20A9" w:rsidRDefault="009E20A9" w:rsidP="00931154">
      <w:pPr>
        <w:pStyle w:val="NoSpacing"/>
        <w:ind w:left="720"/>
      </w:pPr>
    </w:p>
    <w:p w14:paraId="477C5229" w14:textId="378599A2" w:rsidR="009E20A9" w:rsidRDefault="00057215" w:rsidP="00931154">
      <w:pPr>
        <w:pStyle w:val="NoSpacing"/>
        <w:ind w:left="720"/>
      </w:pPr>
      <w:r>
        <w:t xml:space="preserve">From </w:t>
      </w:r>
      <w:hyperlink r:id="rId80" w:history="1">
        <w:r>
          <w:rPr>
            <w:rStyle w:val="Hyperlink"/>
          </w:rPr>
          <w:t>W3Schools</w:t>
        </w:r>
      </w:hyperlink>
      <w:r>
        <w:t xml:space="preserve"> - (((Truncating beginning))) -</w:t>
      </w:r>
      <w:r>
        <w:br/>
        <w:t xml:space="preserve"> </w:t>
      </w:r>
      <w:r w:rsidRPr="00057215">
        <w:t>Methods are functions stored as object properties.</w:t>
      </w:r>
    </w:p>
    <w:p w14:paraId="595FAC2D" w14:textId="77777777" w:rsidR="009E20A9" w:rsidRDefault="009E20A9" w:rsidP="00931154">
      <w:pPr>
        <w:pStyle w:val="NoSpacing"/>
        <w:ind w:left="720"/>
      </w:pPr>
    </w:p>
    <w:p w14:paraId="4D17313E" w14:textId="77777777" w:rsidR="00057215" w:rsidRPr="00057215" w:rsidRDefault="00057215" w:rsidP="00057215">
      <w:pPr>
        <w:pStyle w:val="NoSpacing"/>
        <w:ind w:left="720"/>
        <w:rPr>
          <w:b/>
          <w:bCs/>
          <w:sz w:val="28"/>
          <w:szCs w:val="28"/>
        </w:rPr>
      </w:pPr>
      <w:r w:rsidRPr="00057215">
        <w:rPr>
          <w:b/>
          <w:bCs/>
          <w:sz w:val="28"/>
          <w:szCs w:val="28"/>
        </w:rPr>
        <w:t>Accessing Object Methods</w:t>
      </w:r>
    </w:p>
    <w:p w14:paraId="568B5EF9" w14:textId="77777777" w:rsidR="00057215" w:rsidRDefault="00057215" w:rsidP="00057215">
      <w:pPr>
        <w:pStyle w:val="NoSpacing"/>
        <w:ind w:left="720"/>
      </w:pPr>
    </w:p>
    <w:p w14:paraId="0DC9048C" w14:textId="06250DB4" w:rsidR="00057215" w:rsidRPr="00057215" w:rsidRDefault="00057215" w:rsidP="00057215">
      <w:pPr>
        <w:pStyle w:val="NoSpacing"/>
        <w:ind w:left="720"/>
      </w:pPr>
      <w:r w:rsidRPr="00057215">
        <w:t>You access an object method with the following syntax:</w:t>
      </w:r>
    </w:p>
    <w:p w14:paraId="68D0603C" w14:textId="77777777" w:rsidR="00057215" w:rsidRDefault="00057215" w:rsidP="00057215">
      <w:pPr>
        <w:pStyle w:val="NoSpacing"/>
        <w:ind w:left="720"/>
        <w:rPr>
          <w:i/>
          <w:iCs/>
        </w:rPr>
      </w:pPr>
    </w:p>
    <w:p w14:paraId="73C02D59" w14:textId="3BC75338" w:rsidR="00057215" w:rsidRPr="00057215" w:rsidRDefault="00057215" w:rsidP="00057215">
      <w:pPr>
        <w:pStyle w:val="NoSpacing"/>
        <w:ind w:left="720" w:firstLine="720"/>
      </w:pPr>
      <w:proofErr w:type="spellStart"/>
      <w:r w:rsidRPr="00057215">
        <w:rPr>
          <w:i/>
          <w:iCs/>
        </w:rPr>
        <w:t>objectName.methodName</w:t>
      </w:r>
      <w:proofErr w:type="spellEnd"/>
      <w:r w:rsidRPr="00057215">
        <w:rPr>
          <w:i/>
          <w:iCs/>
        </w:rPr>
        <w:t>()</w:t>
      </w:r>
    </w:p>
    <w:p w14:paraId="771164FD" w14:textId="77777777" w:rsidR="00057215" w:rsidRDefault="00057215" w:rsidP="00057215">
      <w:pPr>
        <w:pStyle w:val="NoSpacing"/>
        <w:ind w:left="720"/>
      </w:pPr>
    </w:p>
    <w:p w14:paraId="2E989BE8" w14:textId="1D08D649" w:rsidR="00057215" w:rsidRPr="00057215" w:rsidRDefault="00057215" w:rsidP="00057215">
      <w:pPr>
        <w:pStyle w:val="NoSpacing"/>
        <w:ind w:left="720"/>
      </w:pPr>
      <w:r w:rsidRPr="00057215">
        <w:t xml:space="preserve">You will typically describe </w:t>
      </w:r>
      <w:proofErr w:type="spellStart"/>
      <w:proofErr w:type="gramStart"/>
      <w:r w:rsidRPr="00057215">
        <w:t>fullName</w:t>
      </w:r>
      <w:proofErr w:type="spellEnd"/>
      <w:r w:rsidRPr="00057215">
        <w:t>(</w:t>
      </w:r>
      <w:proofErr w:type="gramEnd"/>
      <w:r w:rsidRPr="00057215">
        <w:t xml:space="preserve">) as a method of the person object, and </w:t>
      </w:r>
      <w:proofErr w:type="spellStart"/>
      <w:r w:rsidRPr="00057215">
        <w:t>fullName</w:t>
      </w:r>
      <w:proofErr w:type="spellEnd"/>
      <w:r w:rsidRPr="00057215">
        <w:t xml:space="preserve"> as a property.</w:t>
      </w:r>
    </w:p>
    <w:p w14:paraId="2FA1CE67" w14:textId="715C4022" w:rsidR="00057215" w:rsidRDefault="00057215" w:rsidP="00057215">
      <w:pPr>
        <w:pStyle w:val="NoSpacing"/>
        <w:ind w:left="720"/>
      </w:pPr>
      <w:r w:rsidRPr="00057215">
        <w:lastRenderedPageBreak/>
        <w:t xml:space="preserve">The </w:t>
      </w:r>
      <w:proofErr w:type="spellStart"/>
      <w:r w:rsidRPr="00057215">
        <w:t>fullName</w:t>
      </w:r>
      <w:proofErr w:type="spellEnd"/>
      <w:r w:rsidRPr="00057215">
        <w:t xml:space="preserve"> property will execute (as a function) when it is invoked with ().</w:t>
      </w:r>
    </w:p>
    <w:p w14:paraId="7B154CDD" w14:textId="77777777" w:rsidR="00057215" w:rsidRPr="00057215" w:rsidRDefault="00057215" w:rsidP="00057215">
      <w:pPr>
        <w:pStyle w:val="NoSpacing"/>
        <w:ind w:left="720"/>
      </w:pPr>
    </w:p>
    <w:p w14:paraId="6D7804F4" w14:textId="77777777" w:rsidR="00057215" w:rsidRPr="00057215" w:rsidRDefault="00057215" w:rsidP="00057215">
      <w:pPr>
        <w:pStyle w:val="NoSpacing"/>
        <w:ind w:left="720"/>
      </w:pPr>
      <w:r w:rsidRPr="00057215">
        <w:t xml:space="preserve">This example accesses the </w:t>
      </w:r>
      <w:proofErr w:type="spellStart"/>
      <w:proofErr w:type="gramStart"/>
      <w:r w:rsidRPr="00057215">
        <w:t>fullName</w:t>
      </w:r>
      <w:proofErr w:type="spellEnd"/>
      <w:r w:rsidRPr="00057215">
        <w:t>(</w:t>
      </w:r>
      <w:proofErr w:type="gramEnd"/>
      <w:r w:rsidRPr="00057215">
        <w:t>) </w:t>
      </w:r>
      <w:r w:rsidRPr="00057215">
        <w:rPr>
          <w:b/>
          <w:bCs/>
        </w:rPr>
        <w:t>method</w:t>
      </w:r>
      <w:r w:rsidRPr="00057215">
        <w:t> of a person object:</w:t>
      </w:r>
    </w:p>
    <w:p w14:paraId="7CB0FD89" w14:textId="77777777" w:rsidR="009E20A9" w:rsidRDefault="009E20A9" w:rsidP="00931154">
      <w:pPr>
        <w:pStyle w:val="NoSpacing"/>
        <w:ind w:left="720"/>
      </w:pPr>
    </w:p>
    <w:p w14:paraId="45634F9E" w14:textId="6608A389" w:rsidR="009E20A9" w:rsidRDefault="008D0456" w:rsidP="00931154">
      <w:pPr>
        <w:pStyle w:val="NoSpacing"/>
        <w:ind w:left="720"/>
      </w:pPr>
      <w:r>
        <w:t>XXXXXXXXXXXXXXXXX Should finish this</w:t>
      </w:r>
    </w:p>
    <w:p w14:paraId="66A694EB" w14:textId="2CFB7279" w:rsidR="00B151C9" w:rsidRDefault="00931154" w:rsidP="00931154">
      <w:pPr>
        <w:pStyle w:val="NoSpacing"/>
        <w:ind w:left="720"/>
      </w:pPr>
      <w:r>
        <w:br/>
      </w:r>
      <w:r>
        <w:br/>
      </w:r>
      <w:r w:rsidR="00B151C9">
        <w:t xml:space="preserve">From </w:t>
      </w:r>
      <w:hyperlink r:id="rId81" w:history="1">
        <w:r w:rsidR="00B151C9">
          <w:rPr>
            <w:rStyle w:val="Hyperlink"/>
          </w:rPr>
          <w:t>Tutorialspoint.com</w:t>
        </w:r>
      </w:hyperlink>
      <w:r w:rsidR="009E27F0">
        <w:t xml:space="preserve"> -</w:t>
      </w:r>
      <w:r w:rsidR="009E27F0">
        <w:br/>
      </w:r>
      <w:r w:rsidR="009E27F0">
        <w:br/>
        <w:t>What is the difference between functions and methods in JavaScript?</w:t>
      </w:r>
      <w:r w:rsidR="00B151C9">
        <w:t xml:space="preserve"> </w:t>
      </w:r>
    </w:p>
    <w:p w14:paraId="507E11E9" w14:textId="77777777" w:rsidR="00B5306F" w:rsidRDefault="00B5306F" w:rsidP="00B5306F">
      <w:pPr>
        <w:pStyle w:val="NoSpacing"/>
      </w:pPr>
    </w:p>
    <w:p w14:paraId="07DBFD11" w14:textId="5D1172D7" w:rsidR="009E27F0" w:rsidRPr="009E27F0" w:rsidRDefault="009E27F0" w:rsidP="009E27F0">
      <w:pPr>
        <w:pStyle w:val="NoSpacing"/>
        <w:ind w:left="720"/>
      </w:pPr>
      <w:r w:rsidRPr="009E27F0">
        <w:t xml:space="preserve">Functions and methods are the same in JavaScript, but a method is a function, </w:t>
      </w:r>
      <w:r w:rsidRPr="009E27F0">
        <w:rPr>
          <w:b/>
          <w:bCs/>
        </w:rPr>
        <w:t>which is a property of an object</w:t>
      </w:r>
      <w:r w:rsidRPr="009E27F0">
        <w:t>.</w:t>
      </w:r>
    </w:p>
    <w:p w14:paraId="30795BFB" w14:textId="77777777" w:rsidR="009E27F0" w:rsidRDefault="009E27F0" w:rsidP="009E27F0">
      <w:pPr>
        <w:pStyle w:val="NoSpacing"/>
        <w:ind w:firstLine="720"/>
      </w:pPr>
    </w:p>
    <w:p w14:paraId="1D8834A4" w14:textId="02402280" w:rsidR="009E27F0" w:rsidRPr="009E27F0" w:rsidRDefault="009E27F0" w:rsidP="009E27F0">
      <w:pPr>
        <w:pStyle w:val="NoSpacing"/>
        <w:ind w:firstLine="720"/>
      </w:pPr>
      <w:r w:rsidRPr="009E27F0">
        <w:t>The following is an example of a function in JavaScript</w:t>
      </w:r>
      <w:r>
        <w:t>:</w:t>
      </w:r>
    </w:p>
    <w:p w14:paraId="3242EE76" w14:textId="77777777" w:rsidR="009E27F0" w:rsidRDefault="009E27F0" w:rsidP="009E27F0">
      <w:pPr>
        <w:pStyle w:val="HTMLPreformatted"/>
        <w:shd w:val="clear" w:color="auto" w:fill="EEEEEE"/>
        <w:spacing w:before="120" w:after="120"/>
        <w:ind w:left="720"/>
        <w:rPr>
          <w:rFonts w:ascii="var(--bs-font-monospace)" w:hAnsi="var(--bs-font-monospace)"/>
          <w:color w:val="000000"/>
          <w:sz w:val="23"/>
          <w:szCs w:val="23"/>
        </w:rPr>
      </w:pPr>
      <w:r>
        <w:tab/>
      </w:r>
      <w:r>
        <w:rPr>
          <w:rFonts w:ascii="var(--bs-font-monospace)" w:hAnsi="var(--bs-font-monospace)"/>
          <w:color w:val="000000"/>
          <w:sz w:val="23"/>
          <w:szCs w:val="23"/>
        </w:rPr>
        <w:t xml:space="preserve">function </w:t>
      </w:r>
      <w:proofErr w:type="spellStart"/>
      <w:proofErr w:type="gramStart"/>
      <w:r>
        <w:rPr>
          <w:rFonts w:ascii="var(--bs-font-monospace)" w:hAnsi="var(--bs-font-monospace)"/>
          <w:color w:val="000000"/>
          <w:sz w:val="23"/>
          <w:szCs w:val="23"/>
        </w:rPr>
        <w:t>functionname</w:t>
      </w:r>
      <w:proofErr w:type="spellEnd"/>
      <w:r>
        <w:rPr>
          <w:rFonts w:ascii="var(--bs-font-monospace)" w:hAnsi="var(--bs-font-monospace)"/>
          <w:color w:val="000000"/>
          <w:sz w:val="23"/>
          <w:szCs w:val="23"/>
        </w:rPr>
        <w:t>(</w:t>
      </w:r>
      <w:proofErr w:type="gramEnd"/>
      <w:r>
        <w:rPr>
          <w:rFonts w:ascii="var(--bs-font-monospace)" w:hAnsi="var(--bs-font-monospace)"/>
          <w:color w:val="000000"/>
          <w:sz w:val="23"/>
          <w:szCs w:val="23"/>
        </w:rPr>
        <w:t>param1, param2){</w:t>
      </w:r>
    </w:p>
    <w:p w14:paraId="4CC2E741" w14:textId="77777777" w:rsidR="009E27F0" w:rsidRDefault="009E27F0" w:rsidP="009E27F0">
      <w:pPr>
        <w:pStyle w:val="HTMLPreformatted"/>
        <w:shd w:val="clear" w:color="auto" w:fill="EEEEEE"/>
        <w:spacing w:before="120" w:after="120"/>
        <w:ind w:left="720"/>
        <w:rPr>
          <w:rFonts w:ascii="var(--bs-font-monospace)" w:hAnsi="var(--bs-font-monospace)"/>
          <w:color w:val="000000"/>
          <w:sz w:val="23"/>
          <w:szCs w:val="23"/>
        </w:rPr>
      </w:pPr>
      <w:r>
        <w:rPr>
          <w:rFonts w:ascii="var(--bs-font-monospace)" w:hAnsi="var(--bs-font-monospace)"/>
          <w:color w:val="000000"/>
          <w:sz w:val="23"/>
          <w:szCs w:val="23"/>
        </w:rPr>
        <w:t>   // code</w:t>
      </w:r>
    </w:p>
    <w:p w14:paraId="6C2E7FE7" w14:textId="77777777" w:rsidR="009E27F0" w:rsidRDefault="009E27F0" w:rsidP="009E27F0">
      <w:pPr>
        <w:pStyle w:val="HTMLPreformatted"/>
        <w:shd w:val="clear" w:color="auto" w:fill="EEEEEE"/>
        <w:spacing w:before="120" w:after="120"/>
        <w:ind w:left="720"/>
        <w:rPr>
          <w:rFonts w:ascii="var(--bs-font-monospace)" w:hAnsi="var(--bs-font-monospace)"/>
          <w:color w:val="000000"/>
          <w:sz w:val="23"/>
          <w:szCs w:val="23"/>
        </w:rPr>
      </w:pPr>
      <w:r>
        <w:rPr>
          <w:rFonts w:ascii="var(--bs-font-monospace)" w:hAnsi="var(--bs-font-monospace)"/>
          <w:color w:val="000000"/>
          <w:sz w:val="23"/>
          <w:szCs w:val="23"/>
        </w:rPr>
        <w:t>}</w:t>
      </w:r>
    </w:p>
    <w:p w14:paraId="0F81EAE5" w14:textId="0881D08E" w:rsidR="00B5306F" w:rsidRDefault="00B5306F" w:rsidP="00B5306F">
      <w:pPr>
        <w:pStyle w:val="NoSpacing"/>
      </w:pPr>
    </w:p>
    <w:p w14:paraId="772A8045" w14:textId="77777777" w:rsidR="009E27F0" w:rsidRDefault="009E27F0" w:rsidP="00B5306F">
      <w:pPr>
        <w:pStyle w:val="NoSpacing"/>
      </w:pPr>
    </w:p>
    <w:p w14:paraId="37347FEA" w14:textId="3DB27C28" w:rsidR="009E27F0" w:rsidRPr="009E27F0" w:rsidRDefault="009E27F0" w:rsidP="009E27F0">
      <w:pPr>
        <w:pStyle w:val="NoSpacing"/>
        <w:rPr>
          <w:b/>
          <w:bCs/>
          <w:sz w:val="28"/>
          <w:szCs w:val="28"/>
        </w:rPr>
      </w:pPr>
      <w:r>
        <w:tab/>
      </w:r>
      <w:r w:rsidRPr="009E27F0">
        <w:rPr>
          <w:b/>
          <w:bCs/>
          <w:sz w:val="28"/>
          <w:szCs w:val="28"/>
        </w:rPr>
        <w:t>E</w:t>
      </w:r>
      <w:r w:rsidRPr="009E27F0">
        <w:rPr>
          <w:rFonts w:hint="cs"/>
          <w:b/>
          <w:bCs/>
          <w:sz w:val="28"/>
          <w:szCs w:val="28"/>
        </w:rPr>
        <w:t>xample</w:t>
      </w:r>
    </w:p>
    <w:p w14:paraId="7659F1B3" w14:textId="77777777" w:rsidR="009E27F0" w:rsidRPr="009E27F0" w:rsidRDefault="009E27F0" w:rsidP="009E27F0">
      <w:pPr>
        <w:pStyle w:val="NoSpacing"/>
        <w:rPr>
          <w:rFonts w:cstheme="minorHAnsi"/>
        </w:rPr>
      </w:pPr>
    </w:p>
    <w:p w14:paraId="741C032B" w14:textId="0351DB62" w:rsidR="009E27F0" w:rsidRPr="009E27F0" w:rsidRDefault="009E27F0" w:rsidP="009E27F0">
      <w:pPr>
        <w:pStyle w:val="NoSpacing"/>
        <w:ind w:left="720"/>
        <w:rPr>
          <w:rFonts w:cstheme="minorHAnsi"/>
        </w:rPr>
      </w:pPr>
      <w:r w:rsidRPr="009E27F0">
        <w:rPr>
          <w:rFonts w:cstheme="minorHAnsi"/>
        </w:rPr>
        <w:t xml:space="preserve">The </w:t>
      </w:r>
      <w:r w:rsidRPr="009E27F0">
        <w:rPr>
          <w:rFonts w:cstheme="minorHAnsi"/>
          <w:b/>
          <w:bCs/>
        </w:rPr>
        <w:t>method is a function associated with an object</w:t>
      </w:r>
      <w:r w:rsidRPr="009E27F0">
        <w:rPr>
          <w:rFonts w:cstheme="minorHAnsi"/>
        </w:rPr>
        <w:t>. The following is an example of a method in JavaScript −</w:t>
      </w:r>
    </w:p>
    <w:p w14:paraId="061CFF1A" w14:textId="583AFC54" w:rsidR="00B5306F" w:rsidRDefault="009E27F0" w:rsidP="00B5306F">
      <w:pPr>
        <w:pStyle w:val="NoSpacing"/>
      </w:pPr>
      <w:r>
        <w:tab/>
      </w:r>
    </w:p>
    <w:p w14:paraId="708833B7"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tab/>
      </w:r>
      <w:r>
        <w:rPr>
          <w:rStyle w:val="tag"/>
          <w:rFonts w:ascii="var(--bs-font-monospace)" w:hAnsi="var(--bs-font-monospace)"/>
          <w:color w:val="000088"/>
          <w:sz w:val="23"/>
          <w:szCs w:val="23"/>
        </w:rPr>
        <w:t>&lt;html&gt;</w:t>
      </w:r>
    </w:p>
    <w:p w14:paraId="3434F2C9"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&lt;head&gt;</w:t>
      </w:r>
    </w:p>
    <w:p w14:paraId="6E52D3DF"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7A96FD75"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var</w:t>
      </w:r>
      <w:r>
        <w:rPr>
          <w:rStyle w:val="pln"/>
          <w:rFonts w:ascii="var(--bs-font-monospace)" w:hAnsi="var(--bs-font-monospace)"/>
          <w:color w:val="000000"/>
          <w:sz w:val="23"/>
          <w:szCs w:val="23"/>
        </w:rPr>
        <w:t xml:space="preserve"> employee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0D865DA1"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spellStart"/>
      <w:r>
        <w:rPr>
          <w:rStyle w:val="pln"/>
          <w:rFonts w:ascii="var(--bs-font-monospace)" w:hAnsi="var(--bs-font-monospace)"/>
          <w:color w:val="000000"/>
          <w:sz w:val="23"/>
          <w:szCs w:val="23"/>
        </w:rPr>
        <w:t>empname</w:t>
      </w:r>
      <w:proofErr w:type="spellEnd"/>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"David"</w:t>
      </w:r>
      <w:r>
        <w:rPr>
          <w:rStyle w:val="pun"/>
          <w:rFonts w:ascii="var(--bs-font-monospace)" w:hAnsi="var(--bs-font-monospace)"/>
          <w:color w:val="666600"/>
          <w:sz w:val="23"/>
          <w:szCs w:val="23"/>
        </w:rPr>
        <w:t>,</w:t>
      </w:r>
    </w:p>
    <w:p w14:paraId="76C2A128"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department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"Finance"</w:t>
      </w:r>
      <w:r>
        <w:rPr>
          <w:rStyle w:val="pun"/>
          <w:rFonts w:ascii="var(--bs-font-monospace)" w:hAnsi="var(--bs-font-monospace)"/>
          <w:color w:val="666600"/>
          <w:sz w:val="23"/>
          <w:szCs w:val="23"/>
        </w:rPr>
        <w:t>,</w:t>
      </w:r>
    </w:p>
    <w:p w14:paraId="23AD7A2A"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id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lit"/>
          <w:rFonts w:ascii="var(--bs-font-monospace)" w:hAnsi="var(--bs-font-monospace)"/>
          <w:color w:val="006666"/>
          <w:sz w:val="23"/>
          <w:szCs w:val="23"/>
        </w:rPr>
        <w:t>002</w:t>
      </w:r>
      <w:r>
        <w:rPr>
          <w:rStyle w:val="pun"/>
          <w:rFonts w:ascii="var(--bs-font-monospace)" w:hAnsi="var(--bs-font-monospace)"/>
          <w:color w:val="666600"/>
          <w:sz w:val="23"/>
          <w:szCs w:val="23"/>
        </w:rPr>
        <w:t>,</w:t>
      </w:r>
    </w:p>
    <w:p w14:paraId="51344FD5"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proofErr w:type="gramStart"/>
      <w:r>
        <w:rPr>
          <w:rStyle w:val="pln"/>
          <w:rFonts w:ascii="var(--bs-font-monospace)" w:hAnsi="var(--bs-font-monospace)"/>
          <w:color w:val="000000"/>
          <w:sz w:val="23"/>
          <w:szCs w:val="23"/>
        </w:rPr>
        <w:t xml:space="preserve">details </w:t>
      </w:r>
      <w:r>
        <w:rPr>
          <w:rStyle w:val="pun"/>
          <w:rFonts w:ascii="var(--bs-font-monospace)" w:hAnsi="var(--bs-font-monospace)"/>
          <w:color w:val="666600"/>
          <w:sz w:val="23"/>
          <w:szCs w:val="23"/>
        </w:rPr>
        <w:t>:</w:t>
      </w:r>
      <w:proofErr w:type="gramEnd"/>
      <w:r>
        <w:rPr>
          <w:rStyle w:val="pln"/>
          <w:rFonts w:ascii="var(--bs-font-monospace)" w:hAnsi="var(--bs-font-monospace)"/>
          <w:color w:val="000000"/>
          <w:sz w:val="23"/>
          <w:szCs w:val="23"/>
        </w:rPr>
        <w:t xml:space="preserve"> </w:t>
      </w:r>
      <w:r>
        <w:rPr>
          <w:rStyle w:val="kwd"/>
          <w:rFonts w:ascii="var(--bs-font-monospace)" w:hAnsi="var(--bs-font-monospace)"/>
          <w:color w:val="000088"/>
          <w:sz w:val="23"/>
          <w:szCs w:val="23"/>
        </w:rPr>
        <w:t>function</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5EE78F85"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kwd"/>
          <w:rFonts w:ascii="var(--bs-font-monospace)" w:hAnsi="var(--bs-font-monospace)"/>
          <w:color w:val="000088"/>
          <w:sz w:val="23"/>
          <w:szCs w:val="23"/>
        </w:rPr>
        <w:t>return</w:t>
      </w:r>
      <w:r>
        <w:rPr>
          <w:rStyle w:val="pln"/>
          <w:rFonts w:ascii="var(--bs-font-monospace)" w:hAnsi="var(--bs-font-monospace)"/>
          <w:color w:val="000000"/>
          <w:sz w:val="23"/>
          <w:szCs w:val="23"/>
        </w:rPr>
        <w:t xml:space="preserve"> </w:t>
      </w:r>
      <w:proofErr w:type="spellStart"/>
      <w:proofErr w:type="gram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empname</w:t>
      </w:r>
      <w:proofErr w:type="spellEnd"/>
      <w:proofErr w:type="gramEnd"/>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str"/>
          <w:rFonts w:ascii="var(--bs-font-monospace)" w:hAnsi="var(--bs-font-monospace)"/>
          <w:color w:val="008800"/>
          <w:sz w:val="23"/>
          <w:szCs w:val="23"/>
        </w:rPr>
        <w:t>" with Department "</w:t>
      </w: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proofErr w:type="spellStart"/>
      <w:r>
        <w:rPr>
          <w:rStyle w:val="kwd"/>
          <w:rFonts w:ascii="var(--bs-font-monospace)" w:hAnsi="var(--bs-font-monospace)"/>
          <w:color w:val="000088"/>
          <w:sz w:val="23"/>
          <w:szCs w:val="23"/>
        </w:rPr>
        <w:t>this</w:t>
      </w:r>
      <w:r>
        <w:rPr>
          <w:rStyle w:val="pun"/>
          <w:rFonts w:ascii="var(--bs-font-monospace)" w:hAnsi="var(--bs-font-monospace)"/>
          <w:color w:val="666600"/>
          <w:sz w:val="23"/>
          <w:szCs w:val="23"/>
        </w:rPr>
        <w:t>.</w:t>
      </w:r>
      <w:r>
        <w:rPr>
          <w:rStyle w:val="pln"/>
          <w:rFonts w:ascii="var(--bs-font-monospace)" w:hAnsi="var(--bs-font-monospace)"/>
          <w:color w:val="000000"/>
          <w:sz w:val="23"/>
          <w:szCs w:val="23"/>
        </w:rPr>
        <w:t>department</w:t>
      </w:r>
      <w:proofErr w:type="spellEnd"/>
      <w:r>
        <w:rPr>
          <w:rStyle w:val="pun"/>
          <w:rFonts w:ascii="var(--bs-font-monospace)" w:hAnsi="var(--bs-font-monospace)"/>
          <w:color w:val="666600"/>
          <w:sz w:val="23"/>
          <w:szCs w:val="23"/>
        </w:rPr>
        <w:t>;</w:t>
      </w:r>
    </w:p>
    <w:p w14:paraId="7479C5CB"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pun"/>
          <w:rFonts w:ascii="var(--bs-font-monospace)" w:hAnsi="var(--bs-font-monospace)"/>
          <w:color w:val="666600"/>
          <w:sz w:val="23"/>
          <w:szCs w:val="23"/>
        </w:rPr>
        <w:t>}</w:t>
      </w:r>
    </w:p>
    <w:p w14:paraId="7EA5ECD6"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pun"/>
          <w:rFonts w:ascii="var(--bs-font-monospace)" w:hAnsi="var(--bs-font-monospace)"/>
          <w:color w:val="666600"/>
          <w:sz w:val="23"/>
          <w:szCs w:val="23"/>
        </w:rPr>
        <w:t>};</w:t>
      </w:r>
    </w:p>
    <w:p w14:paraId="3E7BC3C1"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p>
    <w:p w14:paraId="2D11A040"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proofErr w:type="spellStart"/>
      <w:proofErr w:type="gramStart"/>
      <w:r>
        <w:rPr>
          <w:rStyle w:val="pln"/>
          <w:rFonts w:ascii="var(--bs-font-monospace)" w:hAnsi="var(--bs-font-monospace)"/>
          <w:color w:val="000000"/>
          <w:sz w:val="23"/>
          <w:szCs w:val="23"/>
        </w:rPr>
        <w:t>document</w:t>
      </w:r>
      <w:r>
        <w:rPr>
          <w:rStyle w:val="pun"/>
          <w:rFonts w:ascii="var(--bs-font-monospace)" w:hAnsi="var(--bs-font-monospace)"/>
          <w:color w:val="666600"/>
          <w:sz w:val="23"/>
          <w:szCs w:val="23"/>
        </w:rPr>
        <w:t>.</w:t>
      </w:r>
      <w:r>
        <w:rPr>
          <w:rStyle w:val="pln"/>
          <w:rFonts w:ascii="var(--bs-font-monospace)" w:hAnsi="var(--bs-font-monospace)"/>
          <w:color w:val="000000"/>
          <w:sz w:val="23"/>
          <w:szCs w:val="23"/>
        </w:rPr>
        <w:t>write</w:t>
      </w:r>
      <w:proofErr w:type="spellEnd"/>
      <w:proofErr w:type="gramEnd"/>
      <w:r>
        <w:rPr>
          <w:rStyle w:val="pun"/>
          <w:rFonts w:ascii="var(--bs-font-monospace)" w:hAnsi="var(--bs-font-monospace)"/>
          <w:color w:val="666600"/>
          <w:sz w:val="23"/>
          <w:szCs w:val="23"/>
        </w:rPr>
        <w:t>(</w:t>
      </w:r>
      <w:proofErr w:type="spellStart"/>
      <w:r>
        <w:rPr>
          <w:rStyle w:val="pln"/>
          <w:rFonts w:ascii="var(--bs-font-monospace)" w:hAnsi="var(--bs-font-monospace)"/>
          <w:color w:val="000000"/>
          <w:sz w:val="23"/>
          <w:szCs w:val="23"/>
        </w:rPr>
        <w:t>employee</w:t>
      </w:r>
      <w:r>
        <w:rPr>
          <w:rStyle w:val="pun"/>
          <w:rFonts w:ascii="var(--bs-font-monospace)" w:hAnsi="var(--bs-font-monospace)"/>
          <w:color w:val="666600"/>
          <w:sz w:val="23"/>
          <w:szCs w:val="23"/>
        </w:rPr>
        <w:t>.</w:t>
      </w:r>
      <w:r>
        <w:rPr>
          <w:rStyle w:val="pln"/>
          <w:rFonts w:ascii="var(--bs-font-monospace)" w:hAnsi="var(--bs-font-monospace)"/>
          <w:color w:val="000000"/>
          <w:sz w:val="23"/>
          <w:szCs w:val="23"/>
        </w:rPr>
        <w:t>details</w:t>
      </w:r>
      <w:proofErr w:type="spellEnd"/>
      <w:r>
        <w:rPr>
          <w:rStyle w:val="pun"/>
          <w:rFonts w:ascii="var(--bs-font-monospace)" w:hAnsi="var(--bs-font-monospace)"/>
          <w:color w:val="666600"/>
          <w:sz w:val="23"/>
          <w:szCs w:val="23"/>
        </w:rPr>
        <w:t>());</w:t>
      </w:r>
    </w:p>
    <w:p w14:paraId="183D88A0"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ag"/>
          <w:rFonts w:ascii="var(--bs-font-monospace)" w:hAnsi="var(--bs-font-monospace)"/>
          <w:color w:val="000088"/>
          <w:sz w:val="23"/>
          <w:szCs w:val="23"/>
        </w:rPr>
        <w:t>&lt;/script&gt;</w:t>
      </w:r>
    </w:p>
    <w:p w14:paraId="0BAF1FA5"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Style w:val="pln"/>
          <w:rFonts w:ascii="var(--bs-font-monospace)" w:hAnsi="var(--bs-font-monospace)"/>
          <w:color w:val="000000"/>
          <w:sz w:val="23"/>
          <w:szCs w:val="23"/>
        </w:rPr>
      </w:pPr>
      <w:r>
        <w:rPr>
          <w:rStyle w:val="pln"/>
          <w:rFonts w:ascii="var(--bs-font-monospace)" w:hAnsi="var(--bs-font-monospace)"/>
          <w:color w:val="000000"/>
          <w:sz w:val="23"/>
          <w:szCs w:val="23"/>
        </w:rPr>
        <w:t>   </w:t>
      </w:r>
      <w:r>
        <w:rPr>
          <w:rStyle w:val="tag"/>
          <w:rFonts w:ascii="var(--bs-font-monospace)" w:hAnsi="var(--bs-font-monospace)"/>
          <w:color w:val="000088"/>
          <w:sz w:val="23"/>
          <w:szCs w:val="23"/>
        </w:rPr>
        <w:t>&lt;/head&gt;</w:t>
      </w:r>
    </w:p>
    <w:p w14:paraId="585DB549" w14:textId="77777777" w:rsidR="009E27F0" w:rsidRDefault="009E27F0" w:rsidP="009E27F0">
      <w:pPr>
        <w:pStyle w:val="HTMLPreformatted"/>
        <w:pBdr>
          <w:top w:val="single" w:sz="6" w:space="2" w:color="888888"/>
          <w:left w:val="single" w:sz="6" w:space="2" w:color="888888"/>
          <w:bottom w:val="single" w:sz="6" w:space="2" w:color="888888"/>
          <w:right w:val="single" w:sz="6" w:space="2" w:color="888888"/>
        </w:pBdr>
        <w:shd w:val="clear" w:color="auto" w:fill="EEEEEE"/>
        <w:spacing w:before="120" w:after="120"/>
        <w:ind w:left="720"/>
        <w:rPr>
          <w:rFonts w:ascii="var(--bs-font-monospace)" w:hAnsi="var(--bs-font-monospace)"/>
          <w:color w:val="747579"/>
          <w:sz w:val="23"/>
          <w:szCs w:val="23"/>
        </w:rPr>
      </w:pPr>
      <w:r>
        <w:rPr>
          <w:rStyle w:val="tag"/>
          <w:rFonts w:ascii="var(--bs-font-monospace)" w:hAnsi="var(--bs-font-monospace)"/>
          <w:color w:val="000088"/>
          <w:sz w:val="23"/>
          <w:szCs w:val="23"/>
        </w:rPr>
        <w:t>&lt;/html&gt;</w:t>
      </w:r>
    </w:p>
    <w:p w14:paraId="69EF1574" w14:textId="1E00A224" w:rsidR="009E27F0" w:rsidRPr="009E27F0" w:rsidRDefault="009E27F0" w:rsidP="00B5306F">
      <w:pPr>
        <w:pStyle w:val="NoSpacing"/>
      </w:pPr>
    </w:p>
    <w:p w14:paraId="21734CDB" w14:textId="651AB4E7" w:rsidR="00B5306F" w:rsidRPr="009E27F0" w:rsidRDefault="009E27F0" w:rsidP="00B5306F">
      <w:pPr>
        <w:pStyle w:val="NoSpacing"/>
      </w:pPr>
      <w:r w:rsidRPr="009E27F0">
        <w:tab/>
      </w:r>
      <w:r>
        <w:rPr>
          <w:noProof/>
        </w:rPr>
        <w:drawing>
          <wp:inline distT="0" distB="0" distL="0" distR="0" wp14:anchorId="4C9AED5D" wp14:editId="19CD9905">
            <wp:extent cx="2773345" cy="757337"/>
            <wp:effectExtent l="0" t="0" r="825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2801547" cy="765038"/>
                    </a:xfrm>
                    <a:prstGeom prst="rect">
                      <a:avLst/>
                    </a:prstGeom>
                  </pic:spPr>
                </pic:pic>
              </a:graphicData>
            </a:graphic>
          </wp:inline>
        </w:drawing>
      </w:r>
    </w:p>
    <w:p w14:paraId="5F58412D" w14:textId="77777777" w:rsidR="00B5306F" w:rsidRDefault="00B5306F" w:rsidP="00B5306F">
      <w:pPr>
        <w:pStyle w:val="NoSpacing"/>
      </w:pPr>
    </w:p>
    <w:p w14:paraId="57C95076" w14:textId="77777777" w:rsidR="00B5306F" w:rsidRDefault="00B5306F" w:rsidP="00B5306F">
      <w:pPr>
        <w:pStyle w:val="NoSpacing"/>
      </w:pPr>
    </w:p>
    <w:p w14:paraId="61209508" w14:textId="77777777" w:rsidR="00B5306F" w:rsidRDefault="00B5306F" w:rsidP="00B5306F">
      <w:pPr>
        <w:pStyle w:val="NoSpacing"/>
      </w:pPr>
    </w:p>
    <w:p w14:paraId="3A024FC3" w14:textId="77777777" w:rsidR="00B5306F" w:rsidRPr="00D834D0" w:rsidRDefault="00B5306F" w:rsidP="00B5306F">
      <w:pPr>
        <w:pStyle w:val="NoSpacing"/>
      </w:pPr>
    </w:p>
    <w:p w14:paraId="05BACF59" w14:textId="77777777" w:rsidR="00B5306F" w:rsidRPr="00D834D0" w:rsidRDefault="00B5306F" w:rsidP="00B5306F">
      <w:pPr>
        <w:pStyle w:val="NoSpacing"/>
      </w:pPr>
    </w:p>
    <w:p w14:paraId="1149BF7B" w14:textId="7F741B52" w:rsidR="00B50608" w:rsidRDefault="00B50608" w:rsidP="00B5306F"/>
    <w:p w14:paraId="24491612" w14:textId="22E07EFE" w:rsidR="009E27F0" w:rsidRDefault="009E27F0" w:rsidP="00B5306F"/>
    <w:p w14:paraId="19749092" w14:textId="27DAF0A8" w:rsidR="009E27F0" w:rsidRDefault="009E27F0" w:rsidP="00B5306F"/>
    <w:p w14:paraId="154F18AD" w14:textId="77777777" w:rsidR="009E27F0" w:rsidRPr="00B5306F" w:rsidRDefault="009E27F0" w:rsidP="00B5306F"/>
    <w:sectPr w:rsidR="009E27F0" w:rsidRPr="00B5306F" w:rsidSect="001F1856">
      <w:pgSz w:w="12240" w:h="15840"/>
      <w:pgMar w:top="288" w:right="1440" w:bottom="2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consolata">
    <w:charset w:val="00"/>
    <w:family w:val="auto"/>
    <w:pitch w:val="variable"/>
    <w:sig w:usb0="A00000FF" w:usb1="0000F9EB" w:usb2="00000020" w:usb3="00000000" w:csb0="00000193"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965"/>
    <w:multiLevelType w:val="multilevel"/>
    <w:tmpl w:val="573A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6605C"/>
    <w:multiLevelType w:val="hybridMultilevel"/>
    <w:tmpl w:val="DE782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5061E"/>
    <w:multiLevelType w:val="hybridMultilevel"/>
    <w:tmpl w:val="D18E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C7C2A"/>
    <w:multiLevelType w:val="multilevel"/>
    <w:tmpl w:val="544C61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28C4299"/>
    <w:multiLevelType w:val="multilevel"/>
    <w:tmpl w:val="4D120108"/>
    <w:lvl w:ilvl="0">
      <w:start w:val="1"/>
      <w:numFmt w:val="bullet"/>
      <w:lvlText w:val=""/>
      <w:lvlJc w:val="left"/>
      <w:pPr>
        <w:tabs>
          <w:tab w:val="num" w:pos="1080"/>
        </w:tabs>
        <w:ind w:left="1080" w:hanging="360"/>
      </w:pPr>
      <w:rPr>
        <w:rFonts w:ascii="Symbol" w:hAnsi="Symbol" w:hint="default"/>
        <w:sz w:val="20"/>
      </w:rPr>
    </w:lvl>
    <w:lvl w:ilvl="1" w:tentative="1">
      <w:numFmt w:val="bullet"/>
      <w:lvlText w:val="o"/>
      <w:lvlJc w:val="left"/>
      <w:pPr>
        <w:tabs>
          <w:tab w:val="num" w:pos="1800"/>
        </w:tabs>
        <w:ind w:left="1800" w:hanging="360"/>
      </w:pPr>
      <w:rPr>
        <w:rFonts w:ascii="Courier New" w:hAnsi="Courier New" w:hint="default"/>
        <w:sz w:val="20"/>
      </w:rPr>
    </w:lvl>
    <w:lvl w:ilvl="2" w:tentative="1">
      <w:numFmt w:val="bullet"/>
      <w:lvlText w:val=""/>
      <w:lvlJc w:val="left"/>
      <w:pPr>
        <w:tabs>
          <w:tab w:val="num" w:pos="2520"/>
        </w:tabs>
        <w:ind w:left="2520" w:hanging="360"/>
      </w:pPr>
      <w:rPr>
        <w:rFonts w:ascii="Wingdings" w:hAnsi="Wingdings" w:hint="default"/>
        <w:sz w:val="20"/>
      </w:rPr>
    </w:lvl>
    <w:lvl w:ilvl="3" w:tentative="1">
      <w:numFmt w:val="bullet"/>
      <w:lvlText w:val=""/>
      <w:lvlJc w:val="left"/>
      <w:pPr>
        <w:tabs>
          <w:tab w:val="num" w:pos="3240"/>
        </w:tabs>
        <w:ind w:left="3240" w:hanging="360"/>
      </w:pPr>
      <w:rPr>
        <w:rFonts w:ascii="Wingdings" w:hAnsi="Wingdings" w:hint="default"/>
        <w:sz w:val="20"/>
      </w:rPr>
    </w:lvl>
    <w:lvl w:ilvl="4" w:tentative="1">
      <w:numFmt w:val="bullet"/>
      <w:lvlText w:val=""/>
      <w:lvlJc w:val="left"/>
      <w:pPr>
        <w:tabs>
          <w:tab w:val="num" w:pos="3960"/>
        </w:tabs>
        <w:ind w:left="3960" w:hanging="360"/>
      </w:pPr>
      <w:rPr>
        <w:rFonts w:ascii="Wingdings" w:hAnsi="Wingdings" w:hint="default"/>
        <w:sz w:val="20"/>
      </w:rPr>
    </w:lvl>
    <w:lvl w:ilvl="5" w:tentative="1">
      <w:numFmt w:val="bullet"/>
      <w:lvlText w:val=""/>
      <w:lvlJc w:val="left"/>
      <w:pPr>
        <w:tabs>
          <w:tab w:val="num" w:pos="4680"/>
        </w:tabs>
        <w:ind w:left="4680" w:hanging="360"/>
      </w:pPr>
      <w:rPr>
        <w:rFonts w:ascii="Wingdings" w:hAnsi="Wingdings" w:hint="default"/>
        <w:sz w:val="20"/>
      </w:rPr>
    </w:lvl>
    <w:lvl w:ilvl="6" w:tentative="1">
      <w:numFmt w:val="bullet"/>
      <w:lvlText w:val=""/>
      <w:lvlJc w:val="left"/>
      <w:pPr>
        <w:tabs>
          <w:tab w:val="num" w:pos="5400"/>
        </w:tabs>
        <w:ind w:left="5400" w:hanging="360"/>
      </w:pPr>
      <w:rPr>
        <w:rFonts w:ascii="Wingdings" w:hAnsi="Wingdings" w:hint="default"/>
        <w:sz w:val="20"/>
      </w:rPr>
    </w:lvl>
    <w:lvl w:ilvl="7" w:tentative="1">
      <w:numFmt w:val="bullet"/>
      <w:lvlText w:val=""/>
      <w:lvlJc w:val="left"/>
      <w:pPr>
        <w:tabs>
          <w:tab w:val="num" w:pos="6120"/>
        </w:tabs>
        <w:ind w:left="6120" w:hanging="360"/>
      </w:pPr>
      <w:rPr>
        <w:rFonts w:ascii="Wingdings" w:hAnsi="Wingdings" w:hint="default"/>
        <w:sz w:val="20"/>
      </w:rPr>
    </w:lvl>
    <w:lvl w:ilvl="8" w:tentative="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F16483F"/>
    <w:multiLevelType w:val="multilevel"/>
    <w:tmpl w:val="9AAEA0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265BD"/>
    <w:multiLevelType w:val="multilevel"/>
    <w:tmpl w:val="992E16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23DB4CAF"/>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1097F"/>
    <w:multiLevelType w:val="hybridMultilevel"/>
    <w:tmpl w:val="EAFA31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C6154B"/>
    <w:multiLevelType w:val="multilevel"/>
    <w:tmpl w:val="361E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56184"/>
    <w:multiLevelType w:val="multilevel"/>
    <w:tmpl w:val="859878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CC3167D"/>
    <w:multiLevelType w:val="multilevel"/>
    <w:tmpl w:val="04826AFE"/>
    <w:lvl w:ilvl="0">
      <w:start w:val="1"/>
      <w:numFmt w:val="bullet"/>
      <w:lvlText w:val=""/>
      <w:lvlJc w:val="left"/>
      <w:pPr>
        <w:tabs>
          <w:tab w:val="num" w:pos="720"/>
        </w:tabs>
        <w:ind w:left="720" w:hanging="360"/>
      </w:pPr>
      <w:rPr>
        <w:rFonts w:ascii="Symbol" w:hAnsi="Symbol" w:hint="default"/>
        <w:sz w:val="20"/>
      </w:rPr>
    </w:lvl>
    <w:lvl w:ilvl="1">
      <w:start w:val="1"/>
      <w:numFmt w:val="decimalZero"/>
      <w:lvlText w:val="%2"/>
      <w:lvlJc w:val="left"/>
      <w:pPr>
        <w:ind w:left="1966" w:hanging="886"/>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AE026B"/>
    <w:multiLevelType w:val="hybridMultilevel"/>
    <w:tmpl w:val="316C4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91845"/>
    <w:multiLevelType w:val="multilevel"/>
    <w:tmpl w:val="67FE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31207"/>
    <w:multiLevelType w:val="hybridMultilevel"/>
    <w:tmpl w:val="EEE0B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1BB1DA5"/>
    <w:multiLevelType w:val="hybridMultilevel"/>
    <w:tmpl w:val="F07ED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244F8F"/>
    <w:multiLevelType w:val="hybridMultilevel"/>
    <w:tmpl w:val="6F209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DC25D5"/>
    <w:multiLevelType w:val="hybridMultilevel"/>
    <w:tmpl w:val="A4283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B66BDA"/>
    <w:multiLevelType w:val="multilevel"/>
    <w:tmpl w:val="8B2EC76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709265B3"/>
    <w:multiLevelType w:val="hybridMultilevel"/>
    <w:tmpl w:val="A6D6E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D56E79"/>
    <w:multiLevelType w:val="hybridMultilevel"/>
    <w:tmpl w:val="A7FCF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E52B17"/>
    <w:multiLevelType w:val="multilevel"/>
    <w:tmpl w:val="987439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1B50CA"/>
    <w:multiLevelType w:val="hybridMultilevel"/>
    <w:tmpl w:val="491AC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ED92A78"/>
    <w:multiLevelType w:val="multilevel"/>
    <w:tmpl w:val="1F62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621068">
    <w:abstractNumId w:val="11"/>
  </w:num>
  <w:num w:numId="2" w16cid:durableId="1047950815">
    <w:abstractNumId w:val="16"/>
  </w:num>
  <w:num w:numId="3" w16cid:durableId="819541196">
    <w:abstractNumId w:val="2"/>
  </w:num>
  <w:num w:numId="4" w16cid:durableId="677729673">
    <w:abstractNumId w:val="19"/>
  </w:num>
  <w:num w:numId="5" w16cid:durableId="583497751">
    <w:abstractNumId w:val="8"/>
  </w:num>
  <w:num w:numId="6" w16cid:durableId="1774200349">
    <w:abstractNumId w:val="20"/>
  </w:num>
  <w:num w:numId="7" w16cid:durableId="1596208872">
    <w:abstractNumId w:val="1"/>
  </w:num>
  <w:num w:numId="8" w16cid:durableId="294875485">
    <w:abstractNumId w:val="15"/>
  </w:num>
  <w:num w:numId="9" w16cid:durableId="1593273587">
    <w:abstractNumId w:val="12"/>
  </w:num>
  <w:num w:numId="10" w16cid:durableId="95639327">
    <w:abstractNumId w:val="14"/>
  </w:num>
  <w:num w:numId="11" w16cid:durableId="388842610">
    <w:abstractNumId w:val="22"/>
  </w:num>
  <w:num w:numId="12" w16cid:durableId="2095785548">
    <w:abstractNumId w:val="17"/>
  </w:num>
  <w:num w:numId="13" w16cid:durableId="1944722097">
    <w:abstractNumId w:val="21"/>
  </w:num>
  <w:num w:numId="14" w16cid:durableId="519512632">
    <w:abstractNumId w:val="5"/>
  </w:num>
  <w:num w:numId="15" w16cid:durableId="1759978752">
    <w:abstractNumId w:val="4"/>
  </w:num>
  <w:num w:numId="16" w16cid:durableId="871652693">
    <w:abstractNumId w:val="7"/>
  </w:num>
  <w:num w:numId="17" w16cid:durableId="1615674255">
    <w:abstractNumId w:val="23"/>
  </w:num>
  <w:num w:numId="18" w16cid:durableId="565453894">
    <w:abstractNumId w:val="13"/>
  </w:num>
  <w:num w:numId="19" w16cid:durableId="851378178">
    <w:abstractNumId w:val="9"/>
  </w:num>
  <w:num w:numId="20" w16cid:durableId="27529869">
    <w:abstractNumId w:val="6"/>
  </w:num>
  <w:num w:numId="21" w16cid:durableId="1733308872">
    <w:abstractNumId w:val="10"/>
  </w:num>
  <w:num w:numId="22" w16cid:durableId="125975719">
    <w:abstractNumId w:val="3"/>
  </w:num>
  <w:num w:numId="23" w16cid:durableId="462120422">
    <w:abstractNumId w:val="18"/>
  </w:num>
  <w:num w:numId="24" w16cid:durableId="182041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F6B40823-86B0-4F4F-AB40-400B2C5BDB7F}"/>
    <w:docVar w:name="dgnword-eventsink" w:val="2476201266192"/>
  </w:docVars>
  <w:rsids>
    <w:rsidRoot w:val="00022DDA"/>
    <w:rsid w:val="00021E4E"/>
    <w:rsid w:val="00022DDA"/>
    <w:rsid w:val="00057215"/>
    <w:rsid w:val="000B0661"/>
    <w:rsid w:val="002325E7"/>
    <w:rsid w:val="00236E87"/>
    <w:rsid w:val="003762C8"/>
    <w:rsid w:val="00392CBA"/>
    <w:rsid w:val="004C60A6"/>
    <w:rsid w:val="005225F8"/>
    <w:rsid w:val="005B4C3C"/>
    <w:rsid w:val="005E1786"/>
    <w:rsid w:val="007C1548"/>
    <w:rsid w:val="007F3F57"/>
    <w:rsid w:val="008C1414"/>
    <w:rsid w:val="008D0456"/>
    <w:rsid w:val="00931154"/>
    <w:rsid w:val="00985CD4"/>
    <w:rsid w:val="009E20A9"/>
    <w:rsid w:val="009E27F0"/>
    <w:rsid w:val="00A410F9"/>
    <w:rsid w:val="00A920D5"/>
    <w:rsid w:val="00B151C9"/>
    <w:rsid w:val="00B26975"/>
    <w:rsid w:val="00B50608"/>
    <w:rsid w:val="00B5306F"/>
    <w:rsid w:val="00B90BD6"/>
    <w:rsid w:val="00BF4E56"/>
    <w:rsid w:val="00D87580"/>
    <w:rsid w:val="00DD7542"/>
    <w:rsid w:val="00F5057B"/>
    <w:rsid w:val="00FC6699"/>
    <w:rsid w:val="00FE4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76A9"/>
  <w15:chartTrackingRefBased/>
  <w15:docId w15:val="{5D130774-AFCD-433C-BE07-EA006E3B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DDA"/>
    <w:pPr>
      <w:spacing w:after="200" w:line="276" w:lineRule="auto"/>
    </w:pPr>
  </w:style>
  <w:style w:type="paragraph" w:styleId="Heading1">
    <w:name w:val="heading 1"/>
    <w:basedOn w:val="Normal"/>
    <w:next w:val="Normal"/>
    <w:link w:val="Heading1Char"/>
    <w:uiPriority w:val="9"/>
    <w:qFormat/>
    <w:rsid w:val="00022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2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2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D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2D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2DDA"/>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022DDA"/>
    <w:pPr>
      <w:spacing w:after="0" w:line="240" w:lineRule="auto"/>
    </w:pPr>
  </w:style>
  <w:style w:type="paragraph" w:styleId="ListParagraph">
    <w:name w:val="List Paragraph"/>
    <w:basedOn w:val="Normal"/>
    <w:uiPriority w:val="34"/>
    <w:qFormat/>
    <w:rsid w:val="00022DDA"/>
    <w:pPr>
      <w:ind w:left="720"/>
      <w:contextualSpacing/>
    </w:pPr>
  </w:style>
  <w:style w:type="character" w:styleId="HTMLCode">
    <w:name w:val="HTML Code"/>
    <w:basedOn w:val="DefaultParagraphFont"/>
    <w:uiPriority w:val="99"/>
    <w:semiHidden/>
    <w:unhideWhenUsed/>
    <w:rsid w:val="00022DDA"/>
    <w:rPr>
      <w:rFonts w:ascii="Courier New" w:eastAsia="Times New Roman" w:hAnsi="Courier New" w:cs="Courier New"/>
      <w:sz w:val="20"/>
      <w:szCs w:val="20"/>
    </w:rPr>
  </w:style>
  <w:style w:type="character" w:customStyle="1" w:styleId="jscolor">
    <w:name w:val="jscolor"/>
    <w:basedOn w:val="DefaultParagraphFont"/>
    <w:rsid w:val="00022DDA"/>
  </w:style>
  <w:style w:type="character" w:customStyle="1" w:styleId="jskeywordcolor">
    <w:name w:val="jskeywordcolor"/>
    <w:basedOn w:val="DefaultParagraphFont"/>
    <w:rsid w:val="00022DDA"/>
  </w:style>
  <w:style w:type="character" w:customStyle="1" w:styleId="jsnumbercolor">
    <w:name w:val="jsnumbercolor"/>
    <w:basedOn w:val="DefaultParagraphFont"/>
    <w:rsid w:val="00022DDA"/>
  </w:style>
  <w:style w:type="character" w:styleId="Hyperlink">
    <w:name w:val="Hyperlink"/>
    <w:basedOn w:val="DefaultParagraphFont"/>
    <w:uiPriority w:val="99"/>
    <w:unhideWhenUsed/>
    <w:rsid w:val="00022DDA"/>
    <w:rPr>
      <w:color w:val="0000FF"/>
      <w:u w:val="single"/>
    </w:rPr>
  </w:style>
  <w:style w:type="character" w:styleId="CommentReference">
    <w:name w:val="annotation reference"/>
    <w:basedOn w:val="DefaultParagraphFont"/>
    <w:uiPriority w:val="99"/>
    <w:semiHidden/>
    <w:unhideWhenUsed/>
    <w:rsid w:val="00022DDA"/>
    <w:rPr>
      <w:sz w:val="16"/>
      <w:szCs w:val="16"/>
    </w:rPr>
  </w:style>
  <w:style w:type="paragraph" w:styleId="CommentText">
    <w:name w:val="annotation text"/>
    <w:basedOn w:val="Normal"/>
    <w:link w:val="CommentTextChar"/>
    <w:uiPriority w:val="99"/>
    <w:semiHidden/>
    <w:unhideWhenUsed/>
    <w:rsid w:val="00022DDA"/>
    <w:pPr>
      <w:spacing w:line="240" w:lineRule="auto"/>
    </w:pPr>
    <w:rPr>
      <w:sz w:val="20"/>
      <w:szCs w:val="20"/>
    </w:rPr>
  </w:style>
  <w:style w:type="character" w:customStyle="1" w:styleId="CommentTextChar">
    <w:name w:val="Comment Text Char"/>
    <w:basedOn w:val="DefaultParagraphFont"/>
    <w:link w:val="CommentText"/>
    <w:uiPriority w:val="99"/>
    <w:semiHidden/>
    <w:rsid w:val="00022DDA"/>
    <w:rPr>
      <w:sz w:val="20"/>
      <w:szCs w:val="20"/>
    </w:rPr>
  </w:style>
  <w:style w:type="paragraph" w:styleId="CommentSubject">
    <w:name w:val="annotation subject"/>
    <w:basedOn w:val="CommentText"/>
    <w:next w:val="CommentText"/>
    <w:link w:val="CommentSubjectChar"/>
    <w:uiPriority w:val="99"/>
    <w:semiHidden/>
    <w:unhideWhenUsed/>
    <w:rsid w:val="00022DDA"/>
    <w:rPr>
      <w:b/>
      <w:bCs/>
    </w:rPr>
  </w:style>
  <w:style w:type="character" w:customStyle="1" w:styleId="CommentSubjectChar">
    <w:name w:val="Comment Subject Char"/>
    <w:basedOn w:val="CommentTextChar"/>
    <w:link w:val="CommentSubject"/>
    <w:uiPriority w:val="99"/>
    <w:semiHidden/>
    <w:rsid w:val="00022DDA"/>
    <w:rPr>
      <w:b/>
      <w:bCs/>
      <w:sz w:val="20"/>
      <w:szCs w:val="20"/>
    </w:rPr>
  </w:style>
  <w:style w:type="character" w:styleId="UnresolvedMention">
    <w:name w:val="Unresolved Mention"/>
    <w:basedOn w:val="DefaultParagraphFont"/>
    <w:uiPriority w:val="99"/>
    <w:semiHidden/>
    <w:unhideWhenUsed/>
    <w:rsid w:val="00022DDA"/>
    <w:rPr>
      <w:color w:val="605E5C"/>
      <w:shd w:val="clear" w:color="auto" w:fill="E1DFDD"/>
    </w:rPr>
  </w:style>
  <w:style w:type="paragraph" w:styleId="NormalWeb">
    <w:name w:val="Normal (Web)"/>
    <w:basedOn w:val="Normal"/>
    <w:uiPriority w:val="99"/>
    <w:semiHidden/>
    <w:unhideWhenUsed/>
    <w:rsid w:val="00022DDA"/>
    <w:rPr>
      <w:rFonts w:ascii="Times New Roman" w:hAnsi="Times New Roman" w:cs="Times New Roman"/>
      <w:sz w:val="24"/>
      <w:szCs w:val="24"/>
    </w:rPr>
  </w:style>
  <w:style w:type="character" w:customStyle="1" w:styleId="commentcolor">
    <w:name w:val="commentcolor"/>
    <w:basedOn w:val="DefaultParagraphFont"/>
    <w:rsid w:val="00022DDA"/>
  </w:style>
  <w:style w:type="character" w:styleId="Emphasis">
    <w:name w:val="Emphasis"/>
    <w:basedOn w:val="DefaultParagraphFont"/>
    <w:uiPriority w:val="20"/>
    <w:qFormat/>
    <w:rsid w:val="00022DDA"/>
    <w:rPr>
      <w:i/>
      <w:iCs/>
    </w:rPr>
  </w:style>
  <w:style w:type="character" w:customStyle="1" w:styleId="jsstringcolor">
    <w:name w:val="jsstringcolor"/>
    <w:basedOn w:val="DefaultParagraphFont"/>
    <w:rsid w:val="00022DDA"/>
  </w:style>
  <w:style w:type="paragraph" w:styleId="HTMLPreformatted">
    <w:name w:val="HTML Preformatted"/>
    <w:basedOn w:val="Normal"/>
    <w:link w:val="HTMLPreformattedChar"/>
    <w:uiPriority w:val="99"/>
    <w:unhideWhenUsed/>
    <w:rsid w:val="00022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2DDA"/>
    <w:rPr>
      <w:rFonts w:ascii="Courier New" w:eastAsia="Times New Roman" w:hAnsi="Courier New" w:cs="Courier New"/>
      <w:sz w:val="20"/>
      <w:szCs w:val="20"/>
    </w:rPr>
  </w:style>
  <w:style w:type="character" w:customStyle="1" w:styleId="token">
    <w:name w:val="token"/>
    <w:basedOn w:val="DefaultParagraphFont"/>
    <w:rsid w:val="00022DDA"/>
  </w:style>
  <w:style w:type="character" w:customStyle="1" w:styleId="jspropertycolor">
    <w:name w:val="jspropertycolor"/>
    <w:basedOn w:val="DefaultParagraphFont"/>
    <w:rsid w:val="00022DDA"/>
  </w:style>
  <w:style w:type="character" w:styleId="Strong">
    <w:name w:val="Strong"/>
    <w:basedOn w:val="DefaultParagraphFont"/>
    <w:uiPriority w:val="22"/>
    <w:qFormat/>
    <w:rsid w:val="00022DDA"/>
    <w:rPr>
      <w:b/>
      <w:bCs/>
    </w:rPr>
  </w:style>
  <w:style w:type="character" w:customStyle="1" w:styleId="visually-hidden">
    <w:name w:val="visually-hidden"/>
    <w:basedOn w:val="DefaultParagraphFont"/>
    <w:rsid w:val="00022DDA"/>
  </w:style>
  <w:style w:type="character" w:styleId="FollowedHyperlink">
    <w:name w:val="FollowedHyperlink"/>
    <w:basedOn w:val="DefaultParagraphFont"/>
    <w:uiPriority w:val="99"/>
    <w:semiHidden/>
    <w:unhideWhenUsed/>
    <w:rsid w:val="00A920D5"/>
    <w:rPr>
      <w:color w:val="954F72" w:themeColor="followedHyperlink"/>
      <w:u w:val="single"/>
    </w:rPr>
  </w:style>
  <w:style w:type="character" w:customStyle="1" w:styleId="pl-s">
    <w:name w:val="pl-s"/>
    <w:basedOn w:val="DefaultParagraphFont"/>
    <w:rsid w:val="00A920D5"/>
  </w:style>
  <w:style w:type="character" w:customStyle="1" w:styleId="kd">
    <w:name w:val="kd"/>
    <w:basedOn w:val="DefaultParagraphFont"/>
    <w:rsid w:val="00A920D5"/>
  </w:style>
  <w:style w:type="character" w:customStyle="1" w:styleId="nx">
    <w:name w:val="nx"/>
    <w:basedOn w:val="DefaultParagraphFont"/>
    <w:rsid w:val="00A920D5"/>
  </w:style>
  <w:style w:type="character" w:customStyle="1" w:styleId="p">
    <w:name w:val="p"/>
    <w:basedOn w:val="DefaultParagraphFont"/>
    <w:rsid w:val="00A920D5"/>
  </w:style>
  <w:style w:type="character" w:customStyle="1" w:styleId="c1">
    <w:name w:val="c1"/>
    <w:basedOn w:val="DefaultParagraphFont"/>
    <w:rsid w:val="00A920D5"/>
  </w:style>
  <w:style w:type="character" w:customStyle="1" w:styleId="o">
    <w:name w:val="o"/>
    <w:basedOn w:val="DefaultParagraphFont"/>
    <w:rsid w:val="00A920D5"/>
  </w:style>
  <w:style w:type="character" w:customStyle="1" w:styleId="mi">
    <w:name w:val="mi"/>
    <w:basedOn w:val="DefaultParagraphFont"/>
    <w:rsid w:val="00A920D5"/>
  </w:style>
  <w:style w:type="character" w:customStyle="1" w:styleId="tag">
    <w:name w:val="tag"/>
    <w:basedOn w:val="DefaultParagraphFont"/>
    <w:rsid w:val="009E27F0"/>
  </w:style>
  <w:style w:type="character" w:customStyle="1" w:styleId="pln">
    <w:name w:val="pln"/>
    <w:basedOn w:val="DefaultParagraphFont"/>
    <w:rsid w:val="009E27F0"/>
  </w:style>
  <w:style w:type="character" w:customStyle="1" w:styleId="kwd">
    <w:name w:val="kwd"/>
    <w:basedOn w:val="DefaultParagraphFont"/>
    <w:rsid w:val="009E27F0"/>
  </w:style>
  <w:style w:type="character" w:customStyle="1" w:styleId="pun">
    <w:name w:val="pun"/>
    <w:basedOn w:val="DefaultParagraphFont"/>
    <w:rsid w:val="009E27F0"/>
  </w:style>
  <w:style w:type="character" w:customStyle="1" w:styleId="str">
    <w:name w:val="str"/>
    <w:basedOn w:val="DefaultParagraphFont"/>
    <w:rsid w:val="009E27F0"/>
  </w:style>
  <w:style w:type="character" w:customStyle="1" w:styleId="lit">
    <w:name w:val="lit"/>
    <w:basedOn w:val="DefaultParagraphFont"/>
    <w:rsid w:val="009E27F0"/>
  </w:style>
  <w:style w:type="character" w:customStyle="1" w:styleId="hljs-comment">
    <w:name w:val="hljs-comment"/>
    <w:basedOn w:val="DefaultParagraphFont"/>
    <w:rsid w:val="00931154"/>
  </w:style>
  <w:style w:type="character" w:customStyle="1" w:styleId="hljs-keyword">
    <w:name w:val="hljs-keyword"/>
    <w:basedOn w:val="DefaultParagraphFont"/>
    <w:rsid w:val="00931154"/>
  </w:style>
  <w:style w:type="character" w:customStyle="1" w:styleId="hljs-attr">
    <w:name w:val="hljs-attr"/>
    <w:basedOn w:val="DefaultParagraphFont"/>
    <w:rsid w:val="00931154"/>
  </w:style>
  <w:style w:type="character" w:customStyle="1" w:styleId="hljs-string">
    <w:name w:val="hljs-string"/>
    <w:basedOn w:val="DefaultParagraphFont"/>
    <w:rsid w:val="00931154"/>
  </w:style>
  <w:style w:type="character" w:customStyle="1" w:styleId="hljs-function">
    <w:name w:val="hljs-function"/>
    <w:basedOn w:val="DefaultParagraphFont"/>
    <w:rsid w:val="00931154"/>
  </w:style>
  <w:style w:type="character" w:customStyle="1" w:styleId="hljs-builtin">
    <w:name w:val="hljs-built_in"/>
    <w:basedOn w:val="DefaultParagraphFont"/>
    <w:rsid w:val="0093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5993">
      <w:bodyDiv w:val="1"/>
      <w:marLeft w:val="0"/>
      <w:marRight w:val="0"/>
      <w:marTop w:val="0"/>
      <w:marBottom w:val="0"/>
      <w:divBdr>
        <w:top w:val="none" w:sz="0" w:space="0" w:color="auto"/>
        <w:left w:val="none" w:sz="0" w:space="0" w:color="auto"/>
        <w:bottom w:val="none" w:sz="0" w:space="0" w:color="auto"/>
        <w:right w:val="none" w:sz="0" w:space="0" w:color="auto"/>
      </w:divBdr>
    </w:div>
    <w:div w:id="83454245">
      <w:bodyDiv w:val="1"/>
      <w:marLeft w:val="0"/>
      <w:marRight w:val="0"/>
      <w:marTop w:val="0"/>
      <w:marBottom w:val="0"/>
      <w:divBdr>
        <w:top w:val="none" w:sz="0" w:space="0" w:color="auto"/>
        <w:left w:val="none" w:sz="0" w:space="0" w:color="auto"/>
        <w:bottom w:val="none" w:sz="0" w:space="0" w:color="auto"/>
        <w:right w:val="none" w:sz="0" w:space="0" w:color="auto"/>
      </w:divBdr>
    </w:div>
    <w:div w:id="109470689">
      <w:bodyDiv w:val="1"/>
      <w:marLeft w:val="0"/>
      <w:marRight w:val="0"/>
      <w:marTop w:val="0"/>
      <w:marBottom w:val="0"/>
      <w:divBdr>
        <w:top w:val="none" w:sz="0" w:space="0" w:color="auto"/>
        <w:left w:val="none" w:sz="0" w:space="0" w:color="auto"/>
        <w:bottom w:val="none" w:sz="0" w:space="0" w:color="auto"/>
        <w:right w:val="none" w:sz="0" w:space="0" w:color="auto"/>
      </w:divBdr>
    </w:div>
    <w:div w:id="132646924">
      <w:bodyDiv w:val="1"/>
      <w:marLeft w:val="0"/>
      <w:marRight w:val="0"/>
      <w:marTop w:val="0"/>
      <w:marBottom w:val="0"/>
      <w:divBdr>
        <w:top w:val="none" w:sz="0" w:space="0" w:color="auto"/>
        <w:left w:val="none" w:sz="0" w:space="0" w:color="auto"/>
        <w:bottom w:val="none" w:sz="0" w:space="0" w:color="auto"/>
        <w:right w:val="none" w:sz="0" w:space="0" w:color="auto"/>
      </w:divBdr>
    </w:div>
    <w:div w:id="139998875">
      <w:bodyDiv w:val="1"/>
      <w:marLeft w:val="0"/>
      <w:marRight w:val="0"/>
      <w:marTop w:val="0"/>
      <w:marBottom w:val="0"/>
      <w:divBdr>
        <w:top w:val="none" w:sz="0" w:space="0" w:color="auto"/>
        <w:left w:val="none" w:sz="0" w:space="0" w:color="auto"/>
        <w:bottom w:val="none" w:sz="0" w:space="0" w:color="auto"/>
        <w:right w:val="none" w:sz="0" w:space="0" w:color="auto"/>
      </w:divBdr>
    </w:div>
    <w:div w:id="161822280">
      <w:bodyDiv w:val="1"/>
      <w:marLeft w:val="0"/>
      <w:marRight w:val="0"/>
      <w:marTop w:val="0"/>
      <w:marBottom w:val="0"/>
      <w:divBdr>
        <w:top w:val="none" w:sz="0" w:space="0" w:color="auto"/>
        <w:left w:val="none" w:sz="0" w:space="0" w:color="auto"/>
        <w:bottom w:val="none" w:sz="0" w:space="0" w:color="auto"/>
        <w:right w:val="none" w:sz="0" w:space="0" w:color="auto"/>
      </w:divBdr>
    </w:div>
    <w:div w:id="179585252">
      <w:bodyDiv w:val="1"/>
      <w:marLeft w:val="0"/>
      <w:marRight w:val="0"/>
      <w:marTop w:val="0"/>
      <w:marBottom w:val="0"/>
      <w:divBdr>
        <w:top w:val="none" w:sz="0" w:space="0" w:color="auto"/>
        <w:left w:val="none" w:sz="0" w:space="0" w:color="auto"/>
        <w:bottom w:val="none" w:sz="0" w:space="0" w:color="auto"/>
        <w:right w:val="none" w:sz="0" w:space="0" w:color="auto"/>
      </w:divBdr>
      <w:divsChild>
        <w:div w:id="149909859">
          <w:marLeft w:val="0"/>
          <w:marRight w:val="0"/>
          <w:marTop w:val="0"/>
          <w:marBottom w:val="0"/>
          <w:divBdr>
            <w:top w:val="none" w:sz="0" w:space="0" w:color="auto"/>
            <w:left w:val="none" w:sz="0" w:space="0" w:color="auto"/>
            <w:bottom w:val="none" w:sz="0" w:space="0" w:color="auto"/>
            <w:right w:val="none" w:sz="0" w:space="0" w:color="auto"/>
          </w:divBdr>
          <w:divsChild>
            <w:div w:id="17921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89081">
      <w:bodyDiv w:val="1"/>
      <w:marLeft w:val="0"/>
      <w:marRight w:val="0"/>
      <w:marTop w:val="0"/>
      <w:marBottom w:val="0"/>
      <w:divBdr>
        <w:top w:val="none" w:sz="0" w:space="0" w:color="auto"/>
        <w:left w:val="none" w:sz="0" w:space="0" w:color="auto"/>
        <w:bottom w:val="none" w:sz="0" w:space="0" w:color="auto"/>
        <w:right w:val="none" w:sz="0" w:space="0" w:color="auto"/>
      </w:divBdr>
    </w:div>
    <w:div w:id="266937172">
      <w:bodyDiv w:val="1"/>
      <w:marLeft w:val="0"/>
      <w:marRight w:val="0"/>
      <w:marTop w:val="0"/>
      <w:marBottom w:val="0"/>
      <w:divBdr>
        <w:top w:val="none" w:sz="0" w:space="0" w:color="auto"/>
        <w:left w:val="none" w:sz="0" w:space="0" w:color="auto"/>
        <w:bottom w:val="none" w:sz="0" w:space="0" w:color="auto"/>
        <w:right w:val="none" w:sz="0" w:space="0" w:color="auto"/>
      </w:divBdr>
    </w:div>
    <w:div w:id="311375260">
      <w:bodyDiv w:val="1"/>
      <w:marLeft w:val="0"/>
      <w:marRight w:val="0"/>
      <w:marTop w:val="0"/>
      <w:marBottom w:val="0"/>
      <w:divBdr>
        <w:top w:val="none" w:sz="0" w:space="0" w:color="auto"/>
        <w:left w:val="none" w:sz="0" w:space="0" w:color="auto"/>
        <w:bottom w:val="none" w:sz="0" w:space="0" w:color="auto"/>
        <w:right w:val="none" w:sz="0" w:space="0" w:color="auto"/>
      </w:divBdr>
    </w:div>
    <w:div w:id="349526649">
      <w:bodyDiv w:val="1"/>
      <w:marLeft w:val="0"/>
      <w:marRight w:val="0"/>
      <w:marTop w:val="0"/>
      <w:marBottom w:val="0"/>
      <w:divBdr>
        <w:top w:val="none" w:sz="0" w:space="0" w:color="auto"/>
        <w:left w:val="none" w:sz="0" w:space="0" w:color="auto"/>
        <w:bottom w:val="none" w:sz="0" w:space="0" w:color="auto"/>
        <w:right w:val="none" w:sz="0" w:space="0" w:color="auto"/>
      </w:divBdr>
    </w:div>
    <w:div w:id="446002801">
      <w:bodyDiv w:val="1"/>
      <w:marLeft w:val="0"/>
      <w:marRight w:val="0"/>
      <w:marTop w:val="0"/>
      <w:marBottom w:val="0"/>
      <w:divBdr>
        <w:top w:val="none" w:sz="0" w:space="0" w:color="auto"/>
        <w:left w:val="none" w:sz="0" w:space="0" w:color="auto"/>
        <w:bottom w:val="none" w:sz="0" w:space="0" w:color="auto"/>
        <w:right w:val="none" w:sz="0" w:space="0" w:color="auto"/>
      </w:divBdr>
    </w:div>
    <w:div w:id="486827562">
      <w:bodyDiv w:val="1"/>
      <w:marLeft w:val="0"/>
      <w:marRight w:val="0"/>
      <w:marTop w:val="0"/>
      <w:marBottom w:val="0"/>
      <w:divBdr>
        <w:top w:val="none" w:sz="0" w:space="0" w:color="auto"/>
        <w:left w:val="none" w:sz="0" w:space="0" w:color="auto"/>
        <w:bottom w:val="none" w:sz="0" w:space="0" w:color="auto"/>
        <w:right w:val="none" w:sz="0" w:space="0" w:color="auto"/>
      </w:divBdr>
    </w:div>
    <w:div w:id="490870936">
      <w:bodyDiv w:val="1"/>
      <w:marLeft w:val="0"/>
      <w:marRight w:val="0"/>
      <w:marTop w:val="0"/>
      <w:marBottom w:val="0"/>
      <w:divBdr>
        <w:top w:val="none" w:sz="0" w:space="0" w:color="auto"/>
        <w:left w:val="none" w:sz="0" w:space="0" w:color="auto"/>
        <w:bottom w:val="none" w:sz="0" w:space="0" w:color="auto"/>
        <w:right w:val="none" w:sz="0" w:space="0" w:color="auto"/>
      </w:divBdr>
    </w:div>
    <w:div w:id="494566707">
      <w:bodyDiv w:val="1"/>
      <w:marLeft w:val="0"/>
      <w:marRight w:val="0"/>
      <w:marTop w:val="0"/>
      <w:marBottom w:val="0"/>
      <w:divBdr>
        <w:top w:val="none" w:sz="0" w:space="0" w:color="auto"/>
        <w:left w:val="none" w:sz="0" w:space="0" w:color="auto"/>
        <w:bottom w:val="none" w:sz="0" w:space="0" w:color="auto"/>
        <w:right w:val="none" w:sz="0" w:space="0" w:color="auto"/>
      </w:divBdr>
    </w:div>
    <w:div w:id="512452740">
      <w:bodyDiv w:val="1"/>
      <w:marLeft w:val="0"/>
      <w:marRight w:val="0"/>
      <w:marTop w:val="0"/>
      <w:marBottom w:val="0"/>
      <w:divBdr>
        <w:top w:val="none" w:sz="0" w:space="0" w:color="auto"/>
        <w:left w:val="none" w:sz="0" w:space="0" w:color="auto"/>
        <w:bottom w:val="none" w:sz="0" w:space="0" w:color="auto"/>
        <w:right w:val="none" w:sz="0" w:space="0" w:color="auto"/>
      </w:divBdr>
    </w:div>
    <w:div w:id="599920367">
      <w:bodyDiv w:val="1"/>
      <w:marLeft w:val="0"/>
      <w:marRight w:val="0"/>
      <w:marTop w:val="0"/>
      <w:marBottom w:val="0"/>
      <w:divBdr>
        <w:top w:val="none" w:sz="0" w:space="0" w:color="auto"/>
        <w:left w:val="none" w:sz="0" w:space="0" w:color="auto"/>
        <w:bottom w:val="none" w:sz="0" w:space="0" w:color="auto"/>
        <w:right w:val="none" w:sz="0" w:space="0" w:color="auto"/>
      </w:divBdr>
    </w:div>
    <w:div w:id="664817541">
      <w:bodyDiv w:val="1"/>
      <w:marLeft w:val="0"/>
      <w:marRight w:val="0"/>
      <w:marTop w:val="0"/>
      <w:marBottom w:val="0"/>
      <w:divBdr>
        <w:top w:val="none" w:sz="0" w:space="0" w:color="auto"/>
        <w:left w:val="none" w:sz="0" w:space="0" w:color="auto"/>
        <w:bottom w:val="none" w:sz="0" w:space="0" w:color="auto"/>
        <w:right w:val="none" w:sz="0" w:space="0" w:color="auto"/>
      </w:divBdr>
    </w:div>
    <w:div w:id="709569652">
      <w:bodyDiv w:val="1"/>
      <w:marLeft w:val="0"/>
      <w:marRight w:val="0"/>
      <w:marTop w:val="0"/>
      <w:marBottom w:val="0"/>
      <w:divBdr>
        <w:top w:val="none" w:sz="0" w:space="0" w:color="auto"/>
        <w:left w:val="none" w:sz="0" w:space="0" w:color="auto"/>
        <w:bottom w:val="none" w:sz="0" w:space="0" w:color="auto"/>
        <w:right w:val="none" w:sz="0" w:space="0" w:color="auto"/>
      </w:divBdr>
    </w:div>
    <w:div w:id="716466889">
      <w:bodyDiv w:val="1"/>
      <w:marLeft w:val="0"/>
      <w:marRight w:val="0"/>
      <w:marTop w:val="0"/>
      <w:marBottom w:val="0"/>
      <w:divBdr>
        <w:top w:val="none" w:sz="0" w:space="0" w:color="auto"/>
        <w:left w:val="none" w:sz="0" w:space="0" w:color="auto"/>
        <w:bottom w:val="none" w:sz="0" w:space="0" w:color="auto"/>
        <w:right w:val="none" w:sz="0" w:space="0" w:color="auto"/>
      </w:divBdr>
    </w:div>
    <w:div w:id="782187654">
      <w:bodyDiv w:val="1"/>
      <w:marLeft w:val="0"/>
      <w:marRight w:val="0"/>
      <w:marTop w:val="0"/>
      <w:marBottom w:val="0"/>
      <w:divBdr>
        <w:top w:val="none" w:sz="0" w:space="0" w:color="auto"/>
        <w:left w:val="none" w:sz="0" w:space="0" w:color="auto"/>
        <w:bottom w:val="none" w:sz="0" w:space="0" w:color="auto"/>
        <w:right w:val="none" w:sz="0" w:space="0" w:color="auto"/>
      </w:divBdr>
    </w:div>
    <w:div w:id="827477914">
      <w:bodyDiv w:val="1"/>
      <w:marLeft w:val="0"/>
      <w:marRight w:val="0"/>
      <w:marTop w:val="0"/>
      <w:marBottom w:val="0"/>
      <w:divBdr>
        <w:top w:val="none" w:sz="0" w:space="0" w:color="auto"/>
        <w:left w:val="none" w:sz="0" w:space="0" w:color="auto"/>
        <w:bottom w:val="none" w:sz="0" w:space="0" w:color="auto"/>
        <w:right w:val="none" w:sz="0" w:space="0" w:color="auto"/>
      </w:divBdr>
    </w:div>
    <w:div w:id="885721389">
      <w:bodyDiv w:val="1"/>
      <w:marLeft w:val="0"/>
      <w:marRight w:val="0"/>
      <w:marTop w:val="0"/>
      <w:marBottom w:val="0"/>
      <w:divBdr>
        <w:top w:val="none" w:sz="0" w:space="0" w:color="auto"/>
        <w:left w:val="none" w:sz="0" w:space="0" w:color="auto"/>
        <w:bottom w:val="none" w:sz="0" w:space="0" w:color="auto"/>
        <w:right w:val="none" w:sz="0" w:space="0" w:color="auto"/>
      </w:divBdr>
    </w:div>
    <w:div w:id="907760960">
      <w:bodyDiv w:val="1"/>
      <w:marLeft w:val="0"/>
      <w:marRight w:val="0"/>
      <w:marTop w:val="0"/>
      <w:marBottom w:val="0"/>
      <w:divBdr>
        <w:top w:val="none" w:sz="0" w:space="0" w:color="auto"/>
        <w:left w:val="none" w:sz="0" w:space="0" w:color="auto"/>
        <w:bottom w:val="none" w:sz="0" w:space="0" w:color="auto"/>
        <w:right w:val="none" w:sz="0" w:space="0" w:color="auto"/>
      </w:divBdr>
    </w:div>
    <w:div w:id="919024384">
      <w:bodyDiv w:val="1"/>
      <w:marLeft w:val="0"/>
      <w:marRight w:val="0"/>
      <w:marTop w:val="0"/>
      <w:marBottom w:val="0"/>
      <w:divBdr>
        <w:top w:val="none" w:sz="0" w:space="0" w:color="auto"/>
        <w:left w:val="none" w:sz="0" w:space="0" w:color="auto"/>
        <w:bottom w:val="none" w:sz="0" w:space="0" w:color="auto"/>
        <w:right w:val="none" w:sz="0" w:space="0" w:color="auto"/>
      </w:divBdr>
    </w:div>
    <w:div w:id="937178837">
      <w:bodyDiv w:val="1"/>
      <w:marLeft w:val="0"/>
      <w:marRight w:val="0"/>
      <w:marTop w:val="0"/>
      <w:marBottom w:val="0"/>
      <w:divBdr>
        <w:top w:val="none" w:sz="0" w:space="0" w:color="auto"/>
        <w:left w:val="none" w:sz="0" w:space="0" w:color="auto"/>
        <w:bottom w:val="none" w:sz="0" w:space="0" w:color="auto"/>
        <w:right w:val="none" w:sz="0" w:space="0" w:color="auto"/>
      </w:divBdr>
    </w:div>
    <w:div w:id="953445889">
      <w:bodyDiv w:val="1"/>
      <w:marLeft w:val="0"/>
      <w:marRight w:val="0"/>
      <w:marTop w:val="0"/>
      <w:marBottom w:val="0"/>
      <w:divBdr>
        <w:top w:val="none" w:sz="0" w:space="0" w:color="auto"/>
        <w:left w:val="none" w:sz="0" w:space="0" w:color="auto"/>
        <w:bottom w:val="none" w:sz="0" w:space="0" w:color="auto"/>
        <w:right w:val="none" w:sz="0" w:space="0" w:color="auto"/>
      </w:divBdr>
    </w:div>
    <w:div w:id="1040595100">
      <w:bodyDiv w:val="1"/>
      <w:marLeft w:val="0"/>
      <w:marRight w:val="0"/>
      <w:marTop w:val="0"/>
      <w:marBottom w:val="0"/>
      <w:divBdr>
        <w:top w:val="none" w:sz="0" w:space="0" w:color="auto"/>
        <w:left w:val="none" w:sz="0" w:space="0" w:color="auto"/>
        <w:bottom w:val="none" w:sz="0" w:space="0" w:color="auto"/>
        <w:right w:val="none" w:sz="0" w:space="0" w:color="auto"/>
      </w:divBdr>
    </w:div>
    <w:div w:id="1174610851">
      <w:bodyDiv w:val="1"/>
      <w:marLeft w:val="0"/>
      <w:marRight w:val="0"/>
      <w:marTop w:val="0"/>
      <w:marBottom w:val="0"/>
      <w:divBdr>
        <w:top w:val="none" w:sz="0" w:space="0" w:color="auto"/>
        <w:left w:val="none" w:sz="0" w:space="0" w:color="auto"/>
        <w:bottom w:val="none" w:sz="0" w:space="0" w:color="auto"/>
        <w:right w:val="none" w:sz="0" w:space="0" w:color="auto"/>
      </w:divBdr>
    </w:div>
    <w:div w:id="1245645173">
      <w:bodyDiv w:val="1"/>
      <w:marLeft w:val="0"/>
      <w:marRight w:val="0"/>
      <w:marTop w:val="0"/>
      <w:marBottom w:val="0"/>
      <w:divBdr>
        <w:top w:val="none" w:sz="0" w:space="0" w:color="auto"/>
        <w:left w:val="none" w:sz="0" w:space="0" w:color="auto"/>
        <w:bottom w:val="none" w:sz="0" w:space="0" w:color="auto"/>
        <w:right w:val="none" w:sz="0" w:space="0" w:color="auto"/>
      </w:divBdr>
    </w:div>
    <w:div w:id="1287618271">
      <w:bodyDiv w:val="1"/>
      <w:marLeft w:val="0"/>
      <w:marRight w:val="0"/>
      <w:marTop w:val="0"/>
      <w:marBottom w:val="0"/>
      <w:divBdr>
        <w:top w:val="none" w:sz="0" w:space="0" w:color="auto"/>
        <w:left w:val="none" w:sz="0" w:space="0" w:color="auto"/>
        <w:bottom w:val="none" w:sz="0" w:space="0" w:color="auto"/>
        <w:right w:val="none" w:sz="0" w:space="0" w:color="auto"/>
      </w:divBdr>
    </w:div>
    <w:div w:id="1311210171">
      <w:bodyDiv w:val="1"/>
      <w:marLeft w:val="0"/>
      <w:marRight w:val="0"/>
      <w:marTop w:val="0"/>
      <w:marBottom w:val="0"/>
      <w:divBdr>
        <w:top w:val="none" w:sz="0" w:space="0" w:color="auto"/>
        <w:left w:val="none" w:sz="0" w:space="0" w:color="auto"/>
        <w:bottom w:val="none" w:sz="0" w:space="0" w:color="auto"/>
        <w:right w:val="none" w:sz="0" w:space="0" w:color="auto"/>
      </w:divBdr>
      <w:divsChild>
        <w:div w:id="1310668846">
          <w:marLeft w:val="0"/>
          <w:marRight w:val="0"/>
          <w:marTop w:val="240"/>
          <w:marBottom w:val="240"/>
          <w:divBdr>
            <w:top w:val="single" w:sz="6" w:space="0" w:color="CCCCCC"/>
            <w:left w:val="single" w:sz="24" w:space="9" w:color="04AA6D"/>
            <w:bottom w:val="single" w:sz="6" w:space="0" w:color="CCCCCC"/>
            <w:right w:val="single" w:sz="6" w:space="0" w:color="CCCCCC"/>
          </w:divBdr>
          <w:divsChild>
            <w:div w:id="3038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91556">
      <w:bodyDiv w:val="1"/>
      <w:marLeft w:val="0"/>
      <w:marRight w:val="0"/>
      <w:marTop w:val="0"/>
      <w:marBottom w:val="0"/>
      <w:divBdr>
        <w:top w:val="none" w:sz="0" w:space="0" w:color="auto"/>
        <w:left w:val="none" w:sz="0" w:space="0" w:color="auto"/>
        <w:bottom w:val="none" w:sz="0" w:space="0" w:color="auto"/>
        <w:right w:val="none" w:sz="0" w:space="0" w:color="auto"/>
      </w:divBdr>
      <w:divsChild>
        <w:div w:id="1479955687">
          <w:marLeft w:val="0"/>
          <w:marRight w:val="0"/>
          <w:marTop w:val="0"/>
          <w:marBottom w:val="0"/>
          <w:divBdr>
            <w:top w:val="none" w:sz="0" w:space="0" w:color="auto"/>
            <w:left w:val="none" w:sz="0" w:space="0" w:color="auto"/>
            <w:bottom w:val="none" w:sz="0" w:space="0" w:color="auto"/>
            <w:right w:val="none" w:sz="0" w:space="0" w:color="auto"/>
          </w:divBdr>
          <w:divsChild>
            <w:div w:id="64855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8173">
      <w:bodyDiv w:val="1"/>
      <w:marLeft w:val="0"/>
      <w:marRight w:val="0"/>
      <w:marTop w:val="0"/>
      <w:marBottom w:val="0"/>
      <w:divBdr>
        <w:top w:val="none" w:sz="0" w:space="0" w:color="auto"/>
        <w:left w:val="none" w:sz="0" w:space="0" w:color="auto"/>
        <w:bottom w:val="none" w:sz="0" w:space="0" w:color="auto"/>
        <w:right w:val="none" w:sz="0" w:space="0" w:color="auto"/>
      </w:divBdr>
    </w:div>
    <w:div w:id="1428963913">
      <w:bodyDiv w:val="1"/>
      <w:marLeft w:val="0"/>
      <w:marRight w:val="0"/>
      <w:marTop w:val="0"/>
      <w:marBottom w:val="0"/>
      <w:divBdr>
        <w:top w:val="none" w:sz="0" w:space="0" w:color="auto"/>
        <w:left w:val="none" w:sz="0" w:space="0" w:color="auto"/>
        <w:bottom w:val="none" w:sz="0" w:space="0" w:color="auto"/>
        <w:right w:val="none" w:sz="0" w:space="0" w:color="auto"/>
      </w:divBdr>
    </w:div>
    <w:div w:id="1503353652">
      <w:bodyDiv w:val="1"/>
      <w:marLeft w:val="0"/>
      <w:marRight w:val="0"/>
      <w:marTop w:val="0"/>
      <w:marBottom w:val="0"/>
      <w:divBdr>
        <w:top w:val="none" w:sz="0" w:space="0" w:color="auto"/>
        <w:left w:val="none" w:sz="0" w:space="0" w:color="auto"/>
        <w:bottom w:val="none" w:sz="0" w:space="0" w:color="auto"/>
        <w:right w:val="none" w:sz="0" w:space="0" w:color="auto"/>
      </w:divBdr>
    </w:div>
    <w:div w:id="1584140022">
      <w:bodyDiv w:val="1"/>
      <w:marLeft w:val="0"/>
      <w:marRight w:val="0"/>
      <w:marTop w:val="0"/>
      <w:marBottom w:val="0"/>
      <w:divBdr>
        <w:top w:val="none" w:sz="0" w:space="0" w:color="auto"/>
        <w:left w:val="none" w:sz="0" w:space="0" w:color="auto"/>
        <w:bottom w:val="none" w:sz="0" w:space="0" w:color="auto"/>
        <w:right w:val="none" w:sz="0" w:space="0" w:color="auto"/>
      </w:divBdr>
    </w:div>
    <w:div w:id="1613127573">
      <w:bodyDiv w:val="1"/>
      <w:marLeft w:val="0"/>
      <w:marRight w:val="0"/>
      <w:marTop w:val="0"/>
      <w:marBottom w:val="0"/>
      <w:divBdr>
        <w:top w:val="none" w:sz="0" w:space="0" w:color="auto"/>
        <w:left w:val="none" w:sz="0" w:space="0" w:color="auto"/>
        <w:bottom w:val="none" w:sz="0" w:space="0" w:color="auto"/>
        <w:right w:val="none" w:sz="0" w:space="0" w:color="auto"/>
      </w:divBdr>
    </w:div>
    <w:div w:id="1642231738">
      <w:bodyDiv w:val="1"/>
      <w:marLeft w:val="0"/>
      <w:marRight w:val="0"/>
      <w:marTop w:val="0"/>
      <w:marBottom w:val="0"/>
      <w:divBdr>
        <w:top w:val="none" w:sz="0" w:space="0" w:color="auto"/>
        <w:left w:val="none" w:sz="0" w:space="0" w:color="auto"/>
        <w:bottom w:val="none" w:sz="0" w:space="0" w:color="auto"/>
        <w:right w:val="none" w:sz="0" w:space="0" w:color="auto"/>
      </w:divBdr>
    </w:div>
    <w:div w:id="1669283394">
      <w:bodyDiv w:val="1"/>
      <w:marLeft w:val="0"/>
      <w:marRight w:val="0"/>
      <w:marTop w:val="0"/>
      <w:marBottom w:val="0"/>
      <w:divBdr>
        <w:top w:val="none" w:sz="0" w:space="0" w:color="auto"/>
        <w:left w:val="none" w:sz="0" w:space="0" w:color="auto"/>
        <w:bottom w:val="none" w:sz="0" w:space="0" w:color="auto"/>
        <w:right w:val="none" w:sz="0" w:space="0" w:color="auto"/>
      </w:divBdr>
    </w:div>
    <w:div w:id="1714112159">
      <w:bodyDiv w:val="1"/>
      <w:marLeft w:val="0"/>
      <w:marRight w:val="0"/>
      <w:marTop w:val="0"/>
      <w:marBottom w:val="0"/>
      <w:divBdr>
        <w:top w:val="none" w:sz="0" w:space="0" w:color="auto"/>
        <w:left w:val="none" w:sz="0" w:space="0" w:color="auto"/>
        <w:bottom w:val="none" w:sz="0" w:space="0" w:color="auto"/>
        <w:right w:val="none" w:sz="0" w:space="0" w:color="auto"/>
      </w:divBdr>
    </w:div>
    <w:div w:id="1724600641">
      <w:bodyDiv w:val="1"/>
      <w:marLeft w:val="0"/>
      <w:marRight w:val="0"/>
      <w:marTop w:val="0"/>
      <w:marBottom w:val="0"/>
      <w:divBdr>
        <w:top w:val="none" w:sz="0" w:space="0" w:color="auto"/>
        <w:left w:val="none" w:sz="0" w:space="0" w:color="auto"/>
        <w:bottom w:val="none" w:sz="0" w:space="0" w:color="auto"/>
        <w:right w:val="none" w:sz="0" w:space="0" w:color="auto"/>
      </w:divBdr>
    </w:div>
    <w:div w:id="1734086429">
      <w:bodyDiv w:val="1"/>
      <w:marLeft w:val="0"/>
      <w:marRight w:val="0"/>
      <w:marTop w:val="0"/>
      <w:marBottom w:val="0"/>
      <w:divBdr>
        <w:top w:val="none" w:sz="0" w:space="0" w:color="auto"/>
        <w:left w:val="none" w:sz="0" w:space="0" w:color="auto"/>
        <w:bottom w:val="none" w:sz="0" w:space="0" w:color="auto"/>
        <w:right w:val="none" w:sz="0" w:space="0" w:color="auto"/>
      </w:divBdr>
    </w:div>
    <w:div w:id="1756779166">
      <w:bodyDiv w:val="1"/>
      <w:marLeft w:val="0"/>
      <w:marRight w:val="0"/>
      <w:marTop w:val="0"/>
      <w:marBottom w:val="0"/>
      <w:divBdr>
        <w:top w:val="none" w:sz="0" w:space="0" w:color="auto"/>
        <w:left w:val="none" w:sz="0" w:space="0" w:color="auto"/>
        <w:bottom w:val="none" w:sz="0" w:space="0" w:color="auto"/>
        <w:right w:val="none" w:sz="0" w:space="0" w:color="auto"/>
      </w:divBdr>
    </w:div>
    <w:div w:id="1759326594">
      <w:bodyDiv w:val="1"/>
      <w:marLeft w:val="0"/>
      <w:marRight w:val="0"/>
      <w:marTop w:val="0"/>
      <w:marBottom w:val="0"/>
      <w:divBdr>
        <w:top w:val="none" w:sz="0" w:space="0" w:color="auto"/>
        <w:left w:val="none" w:sz="0" w:space="0" w:color="auto"/>
        <w:bottom w:val="none" w:sz="0" w:space="0" w:color="auto"/>
        <w:right w:val="none" w:sz="0" w:space="0" w:color="auto"/>
      </w:divBdr>
    </w:div>
    <w:div w:id="1791778921">
      <w:bodyDiv w:val="1"/>
      <w:marLeft w:val="0"/>
      <w:marRight w:val="0"/>
      <w:marTop w:val="0"/>
      <w:marBottom w:val="0"/>
      <w:divBdr>
        <w:top w:val="none" w:sz="0" w:space="0" w:color="auto"/>
        <w:left w:val="none" w:sz="0" w:space="0" w:color="auto"/>
        <w:bottom w:val="none" w:sz="0" w:space="0" w:color="auto"/>
        <w:right w:val="none" w:sz="0" w:space="0" w:color="auto"/>
      </w:divBdr>
    </w:div>
    <w:div w:id="1812677481">
      <w:bodyDiv w:val="1"/>
      <w:marLeft w:val="0"/>
      <w:marRight w:val="0"/>
      <w:marTop w:val="0"/>
      <w:marBottom w:val="0"/>
      <w:divBdr>
        <w:top w:val="none" w:sz="0" w:space="0" w:color="auto"/>
        <w:left w:val="none" w:sz="0" w:space="0" w:color="auto"/>
        <w:bottom w:val="none" w:sz="0" w:space="0" w:color="auto"/>
        <w:right w:val="none" w:sz="0" w:space="0" w:color="auto"/>
      </w:divBdr>
    </w:div>
    <w:div w:id="1837530449">
      <w:bodyDiv w:val="1"/>
      <w:marLeft w:val="0"/>
      <w:marRight w:val="0"/>
      <w:marTop w:val="0"/>
      <w:marBottom w:val="0"/>
      <w:divBdr>
        <w:top w:val="none" w:sz="0" w:space="0" w:color="auto"/>
        <w:left w:val="none" w:sz="0" w:space="0" w:color="auto"/>
        <w:bottom w:val="none" w:sz="0" w:space="0" w:color="auto"/>
        <w:right w:val="none" w:sz="0" w:space="0" w:color="auto"/>
      </w:divBdr>
    </w:div>
    <w:div w:id="1842113380">
      <w:bodyDiv w:val="1"/>
      <w:marLeft w:val="0"/>
      <w:marRight w:val="0"/>
      <w:marTop w:val="0"/>
      <w:marBottom w:val="0"/>
      <w:divBdr>
        <w:top w:val="none" w:sz="0" w:space="0" w:color="auto"/>
        <w:left w:val="none" w:sz="0" w:space="0" w:color="auto"/>
        <w:bottom w:val="none" w:sz="0" w:space="0" w:color="auto"/>
        <w:right w:val="none" w:sz="0" w:space="0" w:color="auto"/>
      </w:divBdr>
    </w:div>
    <w:div w:id="1909657226">
      <w:bodyDiv w:val="1"/>
      <w:marLeft w:val="0"/>
      <w:marRight w:val="0"/>
      <w:marTop w:val="0"/>
      <w:marBottom w:val="0"/>
      <w:divBdr>
        <w:top w:val="none" w:sz="0" w:space="0" w:color="auto"/>
        <w:left w:val="none" w:sz="0" w:space="0" w:color="auto"/>
        <w:bottom w:val="none" w:sz="0" w:space="0" w:color="auto"/>
        <w:right w:val="none" w:sz="0" w:space="0" w:color="auto"/>
      </w:divBdr>
    </w:div>
    <w:div w:id="1920555008">
      <w:bodyDiv w:val="1"/>
      <w:marLeft w:val="0"/>
      <w:marRight w:val="0"/>
      <w:marTop w:val="0"/>
      <w:marBottom w:val="0"/>
      <w:divBdr>
        <w:top w:val="none" w:sz="0" w:space="0" w:color="auto"/>
        <w:left w:val="none" w:sz="0" w:space="0" w:color="auto"/>
        <w:bottom w:val="none" w:sz="0" w:space="0" w:color="auto"/>
        <w:right w:val="none" w:sz="0" w:space="0" w:color="auto"/>
      </w:divBdr>
    </w:div>
    <w:div w:id="2061202518">
      <w:bodyDiv w:val="1"/>
      <w:marLeft w:val="0"/>
      <w:marRight w:val="0"/>
      <w:marTop w:val="0"/>
      <w:marBottom w:val="0"/>
      <w:divBdr>
        <w:top w:val="none" w:sz="0" w:space="0" w:color="auto"/>
        <w:left w:val="none" w:sz="0" w:space="0" w:color="auto"/>
        <w:bottom w:val="none" w:sz="0" w:space="0" w:color="auto"/>
        <w:right w:val="none" w:sz="0" w:space="0" w:color="auto"/>
      </w:divBdr>
    </w:div>
    <w:div w:id="213983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Glossary/Truthy" TargetMode="External"/><Relationship Id="rId21" Type="http://schemas.openxmlformats.org/officeDocument/2006/relationships/hyperlink" Target="https://www.w3schools.com/js/js_if_else.asp" TargetMode="External"/><Relationship Id="rId42" Type="http://schemas.openxmlformats.org/officeDocument/2006/relationships/image" Target="media/image7.png"/><Relationship Id="rId47" Type="http://schemas.openxmlformats.org/officeDocument/2006/relationships/hyperlink" Target="https://teamtreehouse.com/community/variable-initialization-in-javascript" TargetMode="External"/><Relationship Id="rId63" Type="http://schemas.openxmlformats.org/officeDocument/2006/relationships/image" Target="media/image11.png"/><Relationship Id="rId68" Type="http://schemas.openxmlformats.org/officeDocument/2006/relationships/hyperlink" Target="https://developer.mozilla.org/en-US/docs/Glossary/Asynchronous" TargetMode="External"/><Relationship Id="rId84" Type="http://schemas.openxmlformats.org/officeDocument/2006/relationships/theme" Target="theme/theme1.xml"/><Relationship Id="rId16" Type="http://schemas.openxmlformats.org/officeDocument/2006/relationships/hyperlink" Target="https://www.w3schools.com/js/js_if_else.asp" TargetMode="External"/><Relationship Id="rId11" Type="http://schemas.openxmlformats.org/officeDocument/2006/relationships/hyperlink" Target="https://developer.mozilla.org/en-US/docs/Web/JavaScript/Reference/Operators/Addition_assignment" TargetMode="External"/><Relationship Id="rId32" Type="http://schemas.openxmlformats.org/officeDocument/2006/relationships/hyperlink" Target="https://developer.mozilla.org/en-US/docs/Web/JavaScript/Reference/Statements/while" TargetMode="External"/><Relationship Id="rId37" Type="http://schemas.openxmlformats.org/officeDocument/2006/relationships/hyperlink" Target="https://www.w3schools.com/js/js_loop_while.asp" TargetMode="External"/><Relationship Id="rId53" Type="http://schemas.openxmlformats.org/officeDocument/2006/relationships/hyperlink" Target="https://www.javatpoint.com/object-and-class-in-java" TargetMode="External"/><Relationship Id="rId58" Type="http://schemas.openxmlformats.org/officeDocument/2006/relationships/hyperlink" Target="https://developer.mozilla.org/en-US/docs/Glossary/Primitive" TargetMode="External"/><Relationship Id="rId74" Type="http://schemas.openxmlformats.org/officeDocument/2006/relationships/image" Target="media/image14.png"/><Relationship Id="rId79" Type="http://schemas.openxmlformats.org/officeDocument/2006/relationships/hyperlink" Target="https://www.programiz.com/javascript/library" TargetMode="External"/><Relationship Id="rId5" Type="http://schemas.openxmlformats.org/officeDocument/2006/relationships/hyperlink" Target="https://www.w3schools.com/js/js_object_properties.asp" TargetMode="External"/><Relationship Id="rId61" Type="http://schemas.openxmlformats.org/officeDocument/2006/relationships/hyperlink" Target="https://developer.mozilla.org/en-US/docs/Web/JavaScript/Reference/Operators/Property_Accessors" TargetMode="External"/><Relationship Id="rId82" Type="http://schemas.openxmlformats.org/officeDocument/2006/relationships/image" Target="media/image16.png"/><Relationship Id="rId19" Type="http://schemas.openxmlformats.org/officeDocument/2006/relationships/hyperlink" Target="https://developer.mozilla.org/en-US/docs/Glossary/Truthy" TargetMode="External"/><Relationship Id="rId14" Type="http://schemas.openxmlformats.org/officeDocument/2006/relationships/hyperlink" Target="https://developer.mozilla.org/en-US/docs/Web/JavaScript/Guide/Expressions_and_Operators" TargetMode="External"/><Relationship Id="rId22" Type="http://schemas.openxmlformats.org/officeDocument/2006/relationships/hyperlink" Target="https://developer.mozilla.org/en-US/docs/Web/JavaScript/Reference/Statements/if...else" TargetMode="External"/><Relationship Id="rId27" Type="http://schemas.openxmlformats.org/officeDocument/2006/relationships/hyperlink" Target="https://developer.mozilla.org/en-US/docs/Web/JavaScript/Reference/Statements/block" TargetMode="External"/><Relationship Id="rId30" Type="http://schemas.openxmlformats.org/officeDocument/2006/relationships/hyperlink" Target="https://developer.mozilla.org/en-US/docs/Glossary/Truthy" TargetMode="External"/><Relationship Id="rId35" Type="http://schemas.openxmlformats.org/officeDocument/2006/relationships/image" Target="media/image6.png"/><Relationship Id="rId43" Type="http://schemas.openxmlformats.org/officeDocument/2006/relationships/image" Target="media/image8.png"/><Relationship Id="rId48" Type="http://schemas.openxmlformats.org/officeDocument/2006/relationships/hyperlink" Target="http://www.ecma-international.org/ecma-262/6.0/" TargetMode="External"/><Relationship Id="rId56" Type="http://schemas.openxmlformats.org/officeDocument/2006/relationships/hyperlink" Target="https://developer.mozilla.org/en-US/docs/Web/JavaScript/Reference/Operators/Object_initializer" TargetMode="External"/><Relationship Id="rId64" Type="http://schemas.openxmlformats.org/officeDocument/2006/relationships/hyperlink" Target="https://www.w3schools.com/js/tryit.asp?filename=tryjs_callback4" TargetMode="External"/><Relationship Id="rId69" Type="http://schemas.openxmlformats.org/officeDocument/2006/relationships/hyperlink" Target="https://developer.mozilla.org/en-US/docs/Web/JavaScript/Reference/Global_Objects/Promise/then" TargetMode="External"/><Relationship Id="rId77" Type="http://schemas.openxmlformats.org/officeDocument/2006/relationships/hyperlink" Target="https://www.tutorialspoint.com/What-is-the-difference-between-functions-and-methods-in-JavaScript" TargetMode="External"/><Relationship Id="rId8" Type="http://schemas.openxmlformats.org/officeDocument/2006/relationships/image" Target="media/image3.png"/><Relationship Id="rId51" Type="http://schemas.openxmlformats.org/officeDocument/2006/relationships/hyperlink" Target="https://medium.com/geekculture/javascript-declaring-and-initializing-variables-how-data-is-stored-and-accessed-in-javascript-2936f4d69ce0" TargetMode="External"/><Relationship Id="rId72" Type="http://schemas.openxmlformats.org/officeDocument/2006/relationships/hyperlink" Target="https://www.w3schools.com/js/js_callback.asp" TargetMode="External"/><Relationship Id="rId80" Type="http://schemas.openxmlformats.org/officeDocument/2006/relationships/hyperlink" Target="https://www.w3schools.com/js/js_object_methods.asp" TargetMode="External"/><Relationship Id="rId3" Type="http://schemas.openxmlformats.org/officeDocument/2006/relationships/settings" Target="settings.xml"/><Relationship Id="rId12" Type="http://schemas.openxmlformats.org/officeDocument/2006/relationships/hyperlink" Target="https://developer.mozilla.org/en-US/docs/Web/JavaScript/Reference/Operators/Strict_inequality" TargetMode="External"/><Relationship Id="rId17" Type="http://schemas.openxmlformats.org/officeDocument/2006/relationships/hyperlink" Target="https://www.w3schools.com/js/js_if_else.asp" TargetMode="External"/><Relationship Id="rId25" Type="http://schemas.openxmlformats.org/officeDocument/2006/relationships/hyperlink" Target="https://developer.mozilla.org/en-US/docs/Glossary/Truthy" TargetMode="External"/><Relationship Id="rId33" Type="http://schemas.openxmlformats.org/officeDocument/2006/relationships/hyperlink" Target="https://www.w3schools.com/js/js_switch.asp" TargetMode="External"/><Relationship Id="rId38" Type="http://schemas.openxmlformats.org/officeDocument/2006/relationships/hyperlink" Target="https://developer.mozilla.org/en-US/docs/Web/JavaScript/Reference/Operators/in" TargetMode="External"/><Relationship Id="rId46" Type="http://schemas.openxmlformats.org/officeDocument/2006/relationships/hyperlink" Target="https://developer.mozilla.org/en-US/docs/Web/JavaScript/Reference/Statements/var" TargetMode="External"/><Relationship Id="rId59" Type="http://schemas.openxmlformats.org/officeDocument/2006/relationships/hyperlink" Target="https://developer.mozilla.org/en-US/docs/Web/JavaScript/Reference/Operators/Object_initializer" TargetMode="External"/><Relationship Id="rId67" Type="http://schemas.openxmlformats.org/officeDocument/2006/relationships/hyperlink" Target="https://developer.mozilla.org/en-US/docs/Glossary/Synchronous" TargetMode="External"/><Relationship Id="rId20" Type="http://schemas.openxmlformats.org/officeDocument/2006/relationships/hyperlink" Target="https://www.w3schools.com/js/js_if_else.asp" TargetMode="External"/><Relationship Id="rId41" Type="http://schemas.openxmlformats.org/officeDocument/2006/relationships/hyperlink" Target="https://developer.mozilla.org/en-US/docs/Web/JavaScript/Reference/Classes/Private_class_fields" TargetMode="External"/><Relationship Id="rId54" Type="http://schemas.openxmlformats.org/officeDocument/2006/relationships/hyperlink" Target="https://developer.mozilla.org/en-US/docs/Web/JavaScript/Reference/Operators/Object_initializer" TargetMode="External"/><Relationship Id="rId62" Type="http://schemas.openxmlformats.org/officeDocument/2006/relationships/hyperlink" Target="https://www.w3schools.com/js/js_callback.asp" TargetMode="External"/><Relationship Id="rId70" Type="http://schemas.openxmlformats.org/officeDocument/2006/relationships/hyperlink" Target="https://developer.mozilla.org/en-US/docs/Web/API/fetch" TargetMode="External"/><Relationship Id="rId75" Type="http://schemas.openxmlformats.org/officeDocument/2006/relationships/image" Target="media/image15.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emf"/><Relationship Id="rId15" Type="http://schemas.openxmlformats.org/officeDocument/2006/relationships/hyperlink" Target="https://developer.mozilla.org/en-US/docs/Glossary/Truthy" TargetMode="External"/><Relationship Id="rId23" Type="http://schemas.openxmlformats.org/officeDocument/2006/relationships/hyperlink" Target="https://developer.mozilla.org/en-US/docs/Glossary/Truthy" TargetMode="External"/><Relationship Id="rId28" Type="http://schemas.openxmlformats.org/officeDocument/2006/relationships/hyperlink" Target="https://developer.mozilla.org/en-US/docs/Web/JavaScript/Reference/Statements/Empty" TargetMode="External"/><Relationship Id="rId36" Type="http://schemas.openxmlformats.org/officeDocument/2006/relationships/hyperlink" Target="https://www.w3schools.com/js/js_loop_while.asp" TargetMode="External"/><Relationship Id="rId49" Type="http://schemas.openxmlformats.org/officeDocument/2006/relationships/hyperlink" Target="https://www.sitepoint.com/how-to-declare-variables-javascript/" TargetMode="External"/><Relationship Id="rId57" Type="http://schemas.openxmlformats.org/officeDocument/2006/relationships/hyperlink" Target="https://developer.mozilla.org/en-US/docs/Web/JavaScript/Reference/Global_Objects/Object" TargetMode="External"/><Relationship Id="rId10" Type="http://schemas.openxmlformats.org/officeDocument/2006/relationships/image" Target="media/image5.png"/><Relationship Id="rId31" Type="http://schemas.openxmlformats.org/officeDocument/2006/relationships/hyperlink" Target="https://developer.mozilla.org/en-US/docs/Web/JavaScript/Reference/Statements/while" TargetMode="External"/><Relationship Id="rId44" Type="http://schemas.openxmlformats.org/officeDocument/2006/relationships/hyperlink" Target="https://www.youtube.com/watch?v=6vBYfLCE9-Q" TargetMode="External"/><Relationship Id="rId52" Type="http://schemas.openxmlformats.org/officeDocument/2006/relationships/hyperlink" Target="https://www.w3schools.com/js/js_best_practices.asp" TargetMode="External"/><Relationship Id="rId60" Type="http://schemas.openxmlformats.org/officeDocument/2006/relationships/hyperlink" Target="https://developer.mozilla.org/en-US/docs/Web/JavaScript/Reference/Operators/Object_initializer" TargetMode="External"/><Relationship Id="rId65" Type="http://schemas.openxmlformats.org/officeDocument/2006/relationships/hyperlink" Target="https://developer.mozilla.org/en-US/docs/Glossary/Callback_function" TargetMode="External"/><Relationship Id="rId73" Type="http://schemas.openxmlformats.org/officeDocument/2006/relationships/image" Target="media/image13.png"/><Relationship Id="rId78" Type="http://schemas.openxmlformats.org/officeDocument/2006/relationships/hyperlink" Target="https://www.programiz.com/javascript/methods" TargetMode="External"/><Relationship Id="rId81" Type="http://schemas.openxmlformats.org/officeDocument/2006/relationships/hyperlink" Target="https://www.tutorialspoint.com/What-is-the-difference-between-functions-and-methods-in-JavaScript"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developer.mozilla.org/en-US/docs/Web/JavaScript/Reference/Statements/if...else" TargetMode="External"/><Relationship Id="rId18" Type="http://schemas.openxmlformats.org/officeDocument/2006/relationships/hyperlink" Target="https://developer.mozilla.org/en-US/docs/Web/JavaScript/Reference/Statements/if...else" TargetMode="External"/><Relationship Id="rId39" Type="http://schemas.openxmlformats.org/officeDocument/2006/relationships/hyperlink" Target="https://developer.mozilla.org/en-US/docs/Web/JavaScript/Reference/Operators/delete" TargetMode="External"/><Relationship Id="rId34" Type="http://schemas.openxmlformats.org/officeDocument/2006/relationships/hyperlink" Target="https://www.w3schools.com/js/js_loop_for.asp" TargetMode="External"/><Relationship Id="rId50" Type="http://schemas.openxmlformats.org/officeDocument/2006/relationships/image" Target="media/image10.png"/><Relationship Id="rId55" Type="http://schemas.openxmlformats.org/officeDocument/2006/relationships/hyperlink" Target="https://developer.mozilla.org/en-US/docs/Web/JavaScript/Reference/Global_Objects/Object/Object" TargetMode="External"/><Relationship Id="rId76" Type="http://schemas.openxmlformats.org/officeDocument/2006/relationships/hyperlink" Target="https://www.w3schools.com/js/tryit.asp?filename=tryjs_callback4" TargetMode="External"/><Relationship Id="rId7" Type="http://schemas.openxmlformats.org/officeDocument/2006/relationships/image" Target="media/image2.png"/><Relationship Id="rId71" Type="http://schemas.openxmlformats.org/officeDocument/2006/relationships/hyperlink" Target="https://www.freecodecamp.org/news/javascript-callback-functions-what-are-callbacks-in-js-and-how-to-use-them/" TargetMode="External"/><Relationship Id="rId2" Type="http://schemas.openxmlformats.org/officeDocument/2006/relationships/styles" Target="styles.xml"/><Relationship Id="rId29" Type="http://schemas.openxmlformats.org/officeDocument/2006/relationships/hyperlink" Target="https://developer.mozilla.org/en-US/docs/Web/JavaScript/Reference/Global_Objects/Boolean" TargetMode="External"/><Relationship Id="rId24" Type="http://schemas.openxmlformats.org/officeDocument/2006/relationships/hyperlink" Target="https://developer.mozilla.org/en-US/docs/Web/JavaScript/Guide/Expressions_and_Operators" TargetMode="External"/><Relationship Id="rId40" Type="http://schemas.openxmlformats.org/officeDocument/2006/relationships/hyperlink" Target="https://developer.mozilla.org/en-US/docs/Web/JavaScript/Reference/Global_Objects/undefined" TargetMode="External"/><Relationship Id="rId45" Type="http://schemas.openxmlformats.org/officeDocument/2006/relationships/image" Target="media/image9.png"/><Relationship Id="rId66"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1726</TotalTime>
  <Pages>59</Pages>
  <Words>11813</Words>
  <Characters>67339</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Artifice</dc:creator>
  <cp:keywords/>
  <dc:description/>
  <cp:lastModifiedBy>Mr. Artifice</cp:lastModifiedBy>
  <cp:revision>9</cp:revision>
  <dcterms:created xsi:type="dcterms:W3CDTF">2022-07-09T06:38:00Z</dcterms:created>
  <dcterms:modified xsi:type="dcterms:W3CDTF">2022-11-01T04:33:00Z</dcterms:modified>
</cp:coreProperties>
</file>